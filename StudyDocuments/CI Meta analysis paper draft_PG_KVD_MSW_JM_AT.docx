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FDE3B" w14:textId="77777777" w:rsidR="00F93A70" w:rsidRPr="00D83A01" w:rsidRDefault="00F93A70" w:rsidP="00C67585">
      <w:pPr>
        <w:rPr>
          <w:rFonts w:ascii="Times New Roman" w:hAnsi="Times New Roman" w:cs="Times New Roman"/>
          <w:b/>
        </w:rPr>
      </w:pPr>
      <w:r w:rsidRPr="00D83A01">
        <w:rPr>
          <w:rFonts w:ascii="Times New Roman" w:hAnsi="Times New Roman" w:cs="Times New Roman"/>
          <w:b/>
        </w:rPr>
        <w:t>TITLE</w:t>
      </w:r>
    </w:p>
    <w:p w14:paraId="4F26C363" w14:textId="77777777" w:rsidR="0043517F" w:rsidRDefault="0043517F" w:rsidP="00C67585">
      <w:pPr>
        <w:rPr>
          <w:rFonts w:eastAsia="Times New Roman" w:cs="Times New Roman"/>
          <w:color w:val="474848"/>
          <w:bdr w:val="none" w:sz="0" w:space="0" w:color="auto" w:frame="1"/>
        </w:rPr>
      </w:pPr>
    </w:p>
    <w:p w14:paraId="1D229232" w14:textId="6772B928" w:rsidR="0043517F" w:rsidRDefault="0043517F" w:rsidP="00C67585">
      <w:pPr>
        <w:rPr>
          <w:rFonts w:ascii="Times New Roman" w:hAnsi="Times New Roman" w:cs="Times New Roman"/>
          <w:b/>
        </w:rPr>
      </w:pPr>
      <w:r>
        <w:rPr>
          <w:rFonts w:ascii="Times New Roman" w:hAnsi="Times New Roman" w:cs="Times New Roman"/>
          <w:b/>
        </w:rPr>
        <w:t xml:space="preserve">Authors </w:t>
      </w:r>
    </w:p>
    <w:p w14:paraId="75DFDF85" w14:textId="43F10A9E" w:rsidR="0043517F" w:rsidRDefault="0043517F" w:rsidP="0043517F">
      <w:pPr>
        <w:ind w:left="450"/>
        <w:rPr>
          <w:rFonts w:ascii="Times New Roman" w:hAnsi="Times New Roman" w:cs="Times New Roman"/>
        </w:rPr>
      </w:pPr>
      <w:r>
        <w:rPr>
          <w:rFonts w:ascii="Times New Roman" w:hAnsi="Times New Roman" w:cs="Times New Roman"/>
          <w:b/>
        </w:rPr>
        <w:t>a. Contact</w:t>
      </w:r>
      <w:r>
        <w:rPr>
          <w:rFonts w:ascii="Times New Roman" w:hAnsi="Times New Roman" w:cs="Times New Roman"/>
          <w:b/>
        </w:rPr>
        <w:tab/>
      </w:r>
      <w:r w:rsidR="00352408">
        <w:rPr>
          <w:rFonts w:ascii="Times New Roman" w:hAnsi="Times New Roman" w:cs="Times New Roman"/>
          <w:b/>
        </w:rPr>
        <w:tab/>
      </w:r>
      <w:r w:rsidRPr="0043517F">
        <w:rPr>
          <w:rFonts w:ascii="Times New Roman" w:hAnsi="Times New Roman" w:cs="Times New Roman"/>
        </w:rPr>
        <w:t xml:space="preserve">Joy </w:t>
      </w:r>
      <w:proofErr w:type="spellStart"/>
      <w:r>
        <w:rPr>
          <w:rFonts w:ascii="Times New Roman" w:hAnsi="Times New Roman" w:cs="Times New Roman"/>
        </w:rPr>
        <w:t>Melnikow</w:t>
      </w:r>
      <w:proofErr w:type="spellEnd"/>
      <w:r>
        <w:rPr>
          <w:rFonts w:ascii="Times New Roman" w:hAnsi="Times New Roman" w:cs="Times New Roman"/>
        </w:rPr>
        <w:t>, M.D. MPH</w:t>
      </w:r>
    </w:p>
    <w:p w14:paraId="694061B9" w14:textId="77777777" w:rsidR="00352408" w:rsidRPr="00352408" w:rsidRDefault="00352408" w:rsidP="00352408">
      <w:pPr>
        <w:ind w:left="2880"/>
        <w:rPr>
          <w:rFonts w:ascii="Times New Roman" w:eastAsia="Times New Roman" w:hAnsi="Times New Roman" w:cs="Times New Roman"/>
        </w:rPr>
      </w:pPr>
      <w:r w:rsidRPr="00352408">
        <w:rPr>
          <w:rFonts w:ascii="Times New Roman" w:eastAsia="Times New Roman" w:hAnsi="Times New Roman" w:cs="Times New Roman"/>
          <w:color w:val="000000"/>
          <w:shd w:val="clear" w:color="auto" w:fill="FFFFFF"/>
        </w:rPr>
        <w:t>UC Davis Medical Center</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 xml:space="preserve">4860 Y Street, </w:t>
      </w:r>
      <w:proofErr w:type="spellStart"/>
      <w:r w:rsidRPr="00352408">
        <w:rPr>
          <w:rFonts w:ascii="Times New Roman" w:eastAsia="Times New Roman" w:hAnsi="Times New Roman" w:cs="Times New Roman"/>
          <w:color w:val="000000"/>
          <w:shd w:val="clear" w:color="auto" w:fill="FFFFFF"/>
        </w:rPr>
        <w:t>Ste</w:t>
      </w:r>
      <w:proofErr w:type="spellEnd"/>
      <w:r w:rsidRPr="00352408">
        <w:rPr>
          <w:rFonts w:ascii="Times New Roman" w:eastAsia="Times New Roman" w:hAnsi="Times New Roman" w:cs="Times New Roman"/>
          <w:color w:val="000000"/>
          <w:shd w:val="clear" w:color="auto" w:fill="FFFFFF"/>
        </w:rPr>
        <w:t xml:space="preserve"> 2300</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Sacramento, California 95817</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Phone (916) 734-3160</w:t>
      </w:r>
      <w:r w:rsidRPr="00352408">
        <w:rPr>
          <w:rFonts w:ascii="Times New Roman" w:eastAsia="Times New Roman" w:hAnsi="Times New Roman" w:cs="Times New Roman"/>
          <w:color w:val="000000"/>
        </w:rPr>
        <w:br/>
      </w:r>
      <w:r w:rsidRPr="00352408">
        <w:rPr>
          <w:rFonts w:ascii="Times New Roman" w:eastAsia="Times New Roman" w:hAnsi="Times New Roman" w:cs="Times New Roman"/>
          <w:color w:val="000000"/>
          <w:shd w:val="clear" w:color="auto" w:fill="FFFFFF"/>
        </w:rPr>
        <w:t>e-mail </w:t>
      </w:r>
      <w:hyperlink r:id="rId9" w:history="1">
        <w:r w:rsidRPr="00352408">
          <w:rPr>
            <w:rStyle w:val="Hyperlink"/>
            <w:rFonts w:ascii="Times New Roman" w:eastAsia="Times New Roman" w:hAnsi="Times New Roman" w:cs="Times New Roman"/>
            <w:color w:val="002666"/>
            <w:shd w:val="clear" w:color="auto" w:fill="FFFFFF"/>
          </w:rPr>
          <w:t>jamelnikow@ucdavis.edu</w:t>
        </w:r>
      </w:hyperlink>
    </w:p>
    <w:p w14:paraId="29CADEBA" w14:textId="61FAEBB6" w:rsidR="0043517F" w:rsidRDefault="00352408" w:rsidP="00352408">
      <w:pPr>
        <w:ind w:left="450"/>
        <w:rPr>
          <w:rStyle w:val="Strong"/>
          <w:rFonts w:eastAsia="Times New Roman" w:cs="Times New Roman"/>
          <w:color w:val="474848"/>
          <w:bdr w:val="none" w:sz="0" w:space="0" w:color="auto" w:frame="1"/>
        </w:rPr>
      </w:pPr>
      <w:r>
        <w:rPr>
          <w:rFonts w:ascii="Times New Roman" w:hAnsi="Times New Roman" w:cs="Times New Roman"/>
          <w:b/>
        </w:rPr>
        <w:t xml:space="preserve">b. </w:t>
      </w:r>
      <w:r w:rsidRPr="00AC07C3">
        <w:rPr>
          <w:rStyle w:val="Strong"/>
          <w:rFonts w:eastAsia="Times New Roman" w:cs="Times New Roman"/>
          <w:color w:val="474848"/>
          <w:bdr w:val="none" w:sz="0" w:space="0" w:color="auto" w:frame="1"/>
        </w:rPr>
        <w:t>Contributions</w:t>
      </w:r>
    </w:p>
    <w:p w14:paraId="113131C8" w14:textId="659D68E8" w:rsidR="00352408" w:rsidRDefault="00352408" w:rsidP="00352408">
      <w:pPr>
        <w:ind w:left="45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Joy </w:t>
      </w:r>
      <w:proofErr w:type="spellStart"/>
      <w:r>
        <w:rPr>
          <w:rFonts w:ascii="Times New Roman" w:hAnsi="Times New Roman" w:cs="Times New Roman"/>
        </w:rPr>
        <w:t>Melnikow</w:t>
      </w:r>
      <w:proofErr w:type="spellEnd"/>
      <w:r>
        <w:rPr>
          <w:rFonts w:ascii="Times New Roman" w:hAnsi="Times New Roman" w:cs="Times New Roman"/>
        </w:rPr>
        <w:t>:</w:t>
      </w:r>
    </w:p>
    <w:p w14:paraId="62CE6C90" w14:textId="1BD2D229" w:rsidR="00352408" w:rsidRPr="00352408" w:rsidRDefault="00352408" w:rsidP="00352408">
      <w:pPr>
        <w:ind w:left="450"/>
        <w:rPr>
          <w:rFonts w:ascii="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t xml:space="preserve">Patricia </w:t>
      </w:r>
      <w:r w:rsidR="001E20C0">
        <w:rPr>
          <w:rFonts w:ascii="Times New Roman" w:hAnsi="Times New Roman" w:cs="Times New Roman"/>
        </w:rPr>
        <w:t xml:space="preserve">A. </w:t>
      </w:r>
      <w:proofErr w:type="spellStart"/>
      <w:r w:rsidRPr="00352408">
        <w:rPr>
          <w:rFonts w:ascii="Times New Roman" w:hAnsi="Times New Roman" w:cs="Times New Roman"/>
        </w:rPr>
        <w:t>Ganz</w:t>
      </w:r>
      <w:proofErr w:type="spellEnd"/>
      <w:r w:rsidRPr="00352408">
        <w:rPr>
          <w:rFonts w:ascii="Times New Roman" w:hAnsi="Times New Roman" w:cs="Times New Roman"/>
        </w:rPr>
        <w:t>:</w:t>
      </w:r>
      <w:r w:rsidRPr="00352408">
        <w:rPr>
          <w:rFonts w:ascii="Times New Roman" w:hAnsi="Times New Roman" w:cs="Times New Roman"/>
        </w:rPr>
        <w:tab/>
      </w:r>
    </w:p>
    <w:p w14:paraId="736929D1" w14:textId="4AF0FA66"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t xml:space="preserve">Kathleen </w:t>
      </w:r>
      <w:r w:rsidRPr="00352408">
        <w:rPr>
          <w:rFonts w:ascii="Times New Roman" w:eastAsia="Times New Roman" w:hAnsi="Times New Roman" w:cs="Times New Roman"/>
          <w:color w:val="222222"/>
          <w:shd w:val="clear" w:color="auto" w:fill="FFFFFF"/>
        </w:rPr>
        <w:t xml:space="preserve">Van </w:t>
      </w:r>
      <w:proofErr w:type="spellStart"/>
      <w:r w:rsidRPr="00352408">
        <w:rPr>
          <w:rFonts w:ascii="Times New Roman" w:eastAsia="Times New Roman" w:hAnsi="Times New Roman" w:cs="Times New Roman"/>
          <w:color w:val="222222"/>
          <w:shd w:val="clear" w:color="auto" w:fill="FFFFFF"/>
        </w:rPr>
        <w:t>Dyk</w:t>
      </w:r>
      <w:proofErr w:type="spellEnd"/>
      <w:r>
        <w:rPr>
          <w:rFonts w:ascii="Times New Roman" w:eastAsia="Times New Roman" w:hAnsi="Times New Roman" w:cs="Times New Roman"/>
          <w:color w:val="222222"/>
          <w:shd w:val="clear" w:color="auto" w:fill="FFFFFF"/>
        </w:rPr>
        <w:t>:</w:t>
      </w:r>
    </w:p>
    <w:p w14:paraId="33329200" w14:textId="19C306F4"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r w:rsidRPr="00352408">
        <w:rPr>
          <w:rFonts w:ascii="Times New Roman" w:eastAsia="Times New Roman" w:hAnsi="Times New Roman" w:cs="Times New Roman"/>
          <w:color w:val="222222"/>
          <w:shd w:val="clear" w:color="auto" w:fill="FFFFFF"/>
        </w:rPr>
        <w:t>Ben Chan</w:t>
      </w:r>
      <w:r>
        <w:rPr>
          <w:rFonts w:ascii="Times New Roman" w:eastAsia="Times New Roman" w:hAnsi="Times New Roman" w:cs="Times New Roman"/>
          <w:color w:val="222222"/>
          <w:shd w:val="clear" w:color="auto" w:fill="FFFFFF"/>
        </w:rPr>
        <w:t>:</w:t>
      </w:r>
    </w:p>
    <w:p w14:paraId="1A3E8800" w14:textId="69EE87B2"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proofErr w:type="spellStart"/>
      <w:r w:rsidRPr="00352408">
        <w:rPr>
          <w:rFonts w:ascii="Times New Roman" w:eastAsia="Times New Roman" w:hAnsi="Times New Roman" w:cs="Times New Roman"/>
          <w:color w:val="222222"/>
          <w:shd w:val="clear" w:color="auto" w:fill="FFFFFF"/>
        </w:rPr>
        <w:t>Alinea</w:t>
      </w:r>
      <w:proofErr w:type="spellEnd"/>
      <w:r w:rsidRPr="00352408">
        <w:rPr>
          <w:rFonts w:ascii="Times New Roman" w:eastAsia="Times New Roman" w:hAnsi="Times New Roman" w:cs="Times New Roman"/>
          <w:color w:val="222222"/>
          <w:shd w:val="clear" w:color="auto" w:fill="FFFFFF"/>
        </w:rPr>
        <w:t xml:space="preserve"> Noronha</w:t>
      </w:r>
      <w:r>
        <w:rPr>
          <w:rFonts w:ascii="Times New Roman" w:eastAsia="Times New Roman" w:hAnsi="Times New Roman" w:cs="Times New Roman"/>
          <w:color w:val="222222"/>
          <w:shd w:val="clear" w:color="auto" w:fill="FFFFFF"/>
        </w:rPr>
        <w:t>:</w:t>
      </w:r>
      <w:r w:rsidRPr="00352408">
        <w:rPr>
          <w:rFonts w:ascii="Times New Roman" w:eastAsia="Times New Roman" w:hAnsi="Times New Roman" w:cs="Times New Roman"/>
          <w:color w:val="222222"/>
          <w:shd w:val="clear" w:color="auto" w:fill="FFFFFF"/>
        </w:rPr>
        <w:t> </w:t>
      </w:r>
    </w:p>
    <w:p w14:paraId="20DCF215" w14:textId="7ED89552" w:rsidR="00352408" w:rsidRPr="00352408" w:rsidRDefault="00352408" w:rsidP="00352408">
      <w:pPr>
        <w:rPr>
          <w:rFonts w:ascii="Times New Roman" w:eastAsia="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r w:rsidRPr="00352408">
        <w:rPr>
          <w:rFonts w:ascii="Times New Roman" w:eastAsia="Times New Roman" w:hAnsi="Times New Roman" w:cs="Times New Roman"/>
          <w:bCs/>
          <w:color w:val="222222"/>
          <w:shd w:val="clear" w:color="auto" w:fill="FFFFFF"/>
        </w:rPr>
        <w:t xml:space="preserve">Meghan A </w:t>
      </w:r>
      <w:proofErr w:type="spellStart"/>
      <w:r w:rsidRPr="00352408">
        <w:rPr>
          <w:rFonts w:ascii="Times New Roman" w:eastAsia="Times New Roman" w:hAnsi="Times New Roman" w:cs="Times New Roman"/>
          <w:bCs/>
          <w:color w:val="222222"/>
          <w:shd w:val="clear" w:color="auto" w:fill="FFFFFF"/>
        </w:rPr>
        <w:t>Soulsby</w:t>
      </w:r>
      <w:proofErr w:type="spellEnd"/>
      <w:r>
        <w:rPr>
          <w:rFonts w:ascii="Times New Roman" w:eastAsia="Times New Roman" w:hAnsi="Times New Roman" w:cs="Times New Roman"/>
          <w:bCs/>
          <w:color w:val="222222"/>
          <w:shd w:val="clear" w:color="auto" w:fill="FFFFFF"/>
        </w:rPr>
        <w:t>:</w:t>
      </w:r>
    </w:p>
    <w:p w14:paraId="2007BE8F" w14:textId="55E56CF0" w:rsidR="00352408" w:rsidRPr="00352408" w:rsidRDefault="00352408" w:rsidP="00352408">
      <w:pPr>
        <w:ind w:left="450"/>
        <w:rPr>
          <w:rFonts w:ascii="Times New Roman" w:hAnsi="Times New Roman" w:cs="Times New Roman"/>
        </w:rPr>
      </w:pPr>
      <w:r w:rsidRPr="00352408">
        <w:rPr>
          <w:rFonts w:ascii="Times New Roman" w:hAnsi="Times New Roman" w:cs="Times New Roman"/>
        </w:rPr>
        <w:tab/>
      </w:r>
      <w:r w:rsidRPr="00352408">
        <w:rPr>
          <w:rFonts w:ascii="Times New Roman" w:hAnsi="Times New Roman" w:cs="Times New Roman"/>
        </w:rPr>
        <w:tab/>
      </w:r>
      <w:proofErr w:type="spellStart"/>
      <w:r w:rsidRPr="00352408">
        <w:rPr>
          <w:rFonts w:ascii="Times New Roman" w:hAnsi="Times New Roman" w:cs="Times New Roman"/>
        </w:rPr>
        <w:t>Ayse</w:t>
      </w:r>
      <w:proofErr w:type="spellEnd"/>
      <w:r w:rsidRPr="00352408">
        <w:rPr>
          <w:rFonts w:ascii="Times New Roman" w:hAnsi="Times New Roman" w:cs="Times New Roman"/>
        </w:rPr>
        <w:t xml:space="preserve"> Tezcan</w:t>
      </w:r>
      <w:r>
        <w:rPr>
          <w:rFonts w:ascii="Times New Roman" w:hAnsi="Times New Roman" w:cs="Times New Roman"/>
        </w:rPr>
        <w:t>:</w:t>
      </w:r>
      <w:r w:rsidRPr="00352408">
        <w:rPr>
          <w:rFonts w:ascii="Times New Roman" w:hAnsi="Times New Roman" w:cs="Times New Roman"/>
        </w:rPr>
        <w:tab/>
      </w:r>
    </w:p>
    <w:p w14:paraId="60B542B1" w14:textId="3F9F96CC" w:rsidR="0043517F" w:rsidRDefault="00352408" w:rsidP="008E1849">
      <w:pPr>
        <w:rPr>
          <w:rFonts w:ascii="Times New Roman" w:hAnsi="Times New Roman" w:cs="Times New Roman"/>
          <w:b/>
        </w:rPr>
      </w:pPr>
      <w:r>
        <w:rPr>
          <w:rStyle w:val="Strong"/>
          <w:rFonts w:eastAsia="Times New Roman" w:cs="Times New Roman"/>
          <w:color w:val="474848"/>
          <w:bdr w:val="none" w:sz="0" w:space="0" w:color="auto" w:frame="1"/>
        </w:rPr>
        <w:t xml:space="preserve">5. </w:t>
      </w:r>
      <w:r w:rsidRPr="00AC07C3">
        <w:rPr>
          <w:rStyle w:val="Strong"/>
          <w:rFonts w:eastAsia="Times New Roman" w:cs="Times New Roman"/>
          <w:color w:val="474848"/>
          <w:bdr w:val="none" w:sz="0" w:space="0" w:color="auto" w:frame="1"/>
        </w:rPr>
        <w:t>Support</w:t>
      </w:r>
    </w:p>
    <w:p w14:paraId="555ED48D" w14:textId="1B530F96" w:rsidR="00352408" w:rsidRDefault="00352408" w:rsidP="008E1849">
      <w:pPr>
        <w:ind w:firstLine="720"/>
        <w:rPr>
          <w:rFonts w:eastAsia="Times New Roman" w:cs="Times New Roman"/>
          <w:color w:val="474848"/>
          <w:bdr w:val="none" w:sz="0" w:space="0" w:color="auto" w:frame="1"/>
        </w:rPr>
      </w:pPr>
      <w:r>
        <w:rPr>
          <w:rStyle w:val="Strong"/>
          <w:rFonts w:eastAsia="Times New Roman" w:cs="Times New Roman"/>
          <w:color w:val="474848"/>
          <w:bdr w:val="none" w:sz="0" w:space="0" w:color="auto" w:frame="1"/>
        </w:rPr>
        <w:t xml:space="preserve">a. </w:t>
      </w:r>
      <w:r w:rsidRPr="00AC07C3">
        <w:rPr>
          <w:rStyle w:val="Strong"/>
          <w:rFonts w:eastAsia="Times New Roman" w:cs="Times New Roman"/>
          <w:color w:val="474848"/>
          <w:bdr w:val="none" w:sz="0" w:space="0" w:color="auto" w:frame="1"/>
        </w:rPr>
        <w:t>Sources</w:t>
      </w:r>
      <w:r>
        <w:rPr>
          <w:rStyle w:val="Strong"/>
          <w:rFonts w:eastAsia="Times New Roman" w:cs="Times New Roman"/>
          <w:color w:val="474848"/>
          <w:bdr w:val="none" w:sz="0" w:space="0" w:color="auto" w:frame="1"/>
        </w:rPr>
        <w:t xml:space="preserve">: </w:t>
      </w:r>
      <w:r w:rsidRPr="00AC07C3">
        <w:rPr>
          <w:rFonts w:eastAsia="Times New Roman" w:cs="Times New Roman"/>
          <w:color w:val="474848"/>
          <w:bdr w:val="none" w:sz="0" w:space="0" w:color="auto" w:frame="1"/>
        </w:rPr>
        <w:t>Indicate sources of financial or other support for the review</w:t>
      </w:r>
    </w:p>
    <w:p w14:paraId="5C89B38C" w14:textId="1750FA08" w:rsidR="00352408" w:rsidRDefault="00352408" w:rsidP="008E1849">
      <w:pPr>
        <w:ind w:firstLine="720"/>
        <w:rPr>
          <w:rStyle w:val="Strong"/>
          <w:rFonts w:eastAsia="Times New Roman" w:cs="Times New Roman"/>
          <w:b w:val="0"/>
          <w:color w:val="474848"/>
          <w:bdr w:val="none" w:sz="0" w:space="0" w:color="auto" w:frame="1"/>
        </w:rPr>
      </w:pPr>
      <w:r>
        <w:rPr>
          <w:rFonts w:ascii="Times New Roman" w:hAnsi="Times New Roman" w:cs="Times New Roman"/>
          <w:b/>
        </w:rPr>
        <w:t xml:space="preserve">b. </w:t>
      </w:r>
      <w:r w:rsidRPr="00AC07C3">
        <w:rPr>
          <w:rStyle w:val="Strong"/>
          <w:rFonts w:eastAsia="Times New Roman" w:cs="Times New Roman"/>
          <w:color w:val="474848"/>
          <w:bdr w:val="none" w:sz="0" w:space="0" w:color="auto" w:frame="1"/>
        </w:rPr>
        <w:t>Sponsor</w:t>
      </w:r>
      <w:r>
        <w:rPr>
          <w:rStyle w:val="Strong"/>
          <w:rFonts w:eastAsia="Times New Roman" w:cs="Times New Roman"/>
          <w:color w:val="474848"/>
          <w:bdr w:val="none" w:sz="0" w:space="0" w:color="auto" w:frame="1"/>
        </w:rPr>
        <w:t xml:space="preserve">: </w:t>
      </w:r>
      <w:r w:rsidRPr="00352408">
        <w:rPr>
          <w:rStyle w:val="Strong"/>
          <w:rFonts w:eastAsia="Times New Roman" w:cs="Times New Roman"/>
          <w:b w:val="0"/>
          <w:color w:val="474848"/>
          <w:bdr w:val="none" w:sz="0" w:space="0" w:color="auto" w:frame="1"/>
        </w:rPr>
        <w:t>NIH</w:t>
      </w:r>
    </w:p>
    <w:p w14:paraId="1CC89565" w14:textId="3E4F5A29" w:rsidR="00352408" w:rsidRDefault="00352408" w:rsidP="003E6FA4">
      <w:pPr>
        <w:tabs>
          <w:tab w:val="left" w:pos="90"/>
        </w:tabs>
        <w:ind w:left="990" w:hanging="270"/>
        <w:rPr>
          <w:rFonts w:eastAsia="Times New Roman" w:cs="Times New Roman"/>
          <w:color w:val="474848"/>
          <w:bdr w:val="none" w:sz="0" w:space="0" w:color="auto" w:frame="1"/>
        </w:rPr>
      </w:pPr>
      <w:r>
        <w:rPr>
          <w:rFonts w:ascii="Times New Roman" w:hAnsi="Times New Roman" w:cs="Times New Roman"/>
          <w:b/>
        </w:rPr>
        <w:t xml:space="preserve">c. </w:t>
      </w:r>
      <w:r w:rsidRPr="00AC07C3">
        <w:rPr>
          <w:rStyle w:val="Strong"/>
          <w:rFonts w:eastAsia="Times New Roman" w:cs="Times New Roman"/>
          <w:color w:val="474848"/>
          <w:bdr w:val="none" w:sz="0" w:space="0" w:color="auto" w:frame="1"/>
        </w:rPr>
        <w:t>Role of sponsor/funder</w:t>
      </w:r>
      <w:r>
        <w:rPr>
          <w:rStyle w:val="Strong"/>
          <w:rFonts w:eastAsia="Times New Roman" w:cs="Times New Roman"/>
          <w:color w:val="474848"/>
          <w:bdr w:val="none" w:sz="0" w:space="0" w:color="auto" w:frame="1"/>
        </w:rPr>
        <w:t xml:space="preserve">: </w:t>
      </w:r>
      <w:r w:rsidRPr="00AC07C3">
        <w:rPr>
          <w:rFonts w:eastAsia="Times New Roman" w:cs="Times New Roman"/>
          <w:color w:val="474848"/>
          <w:bdr w:val="none" w:sz="0" w:space="0" w:color="auto" w:frame="1"/>
        </w:rPr>
        <w:t>Describe roles of funder(s), sponsor(s), and/or institution(s), if any, in developing the protocol</w:t>
      </w:r>
    </w:p>
    <w:p w14:paraId="24CC63CF" w14:textId="77777777" w:rsidR="0043517F" w:rsidRDefault="0043517F" w:rsidP="00D707BE">
      <w:pPr>
        <w:spacing w:line="480" w:lineRule="auto"/>
        <w:rPr>
          <w:rFonts w:ascii="Times New Roman" w:hAnsi="Times New Roman" w:cs="Times New Roman"/>
          <w:b/>
        </w:rPr>
      </w:pPr>
    </w:p>
    <w:p w14:paraId="6F03DBB5" w14:textId="71FC25CA" w:rsidR="00F93A70" w:rsidRPr="00D83A01" w:rsidRDefault="0065167B" w:rsidP="00D707BE">
      <w:pPr>
        <w:spacing w:line="480" w:lineRule="auto"/>
        <w:rPr>
          <w:rFonts w:ascii="Times New Roman" w:hAnsi="Times New Roman" w:cs="Times New Roman"/>
          <w:b/>
        </w:rPr>
      </w:pPr>
      <w:r>
        <w:rPr>
          <w:rFonts w:ascii="Times New Roman" w:hAnsi="Times New Roman" w:cs="Times New Roman"/>
          <w:b/>
        </w:rPr>
        <w:t>ABSTRACT</w:t>
      </w:r>
    </w:p>
    <w:p w14:paraId="42BB4598" w14:textId="77777777" w:rsidR="00487D12" w:rsidRPr="00D83A01" w:rsidRDefault="00487D12" w:rsidP="00D707BE">
      <w:pPr>
        <w:spacing w:line="480" w:lineRule="auto"/>
        <w:rPr>
          <w:rFonts w:ascii="Times New Roman" w:hAnsi="Times New Roman" w:cs="Times New Roman"/>
          <w:b/>
        </w:rPr>
      </w:pPr>
    </w:p>
    <w:p w14:paraId="0356C806" w14:textId="77777777" w:rsidR="00F93A70" w:rsidRPr="00D83A01" w:rsidRDefault="00F93A70" w:rsidP="00D707BE">
      <w:pPr>
        <w:spacing w:line="480" w:lineRule="auto"/>
        <w:rPr>
          <w:rFonts w:ascii="Times New Roman" w:hAnsi="Times New Roman" w:cs="Times New Roman"/>
          <w:b/>
        </w:rPr>
      </w:pPr>
    </w:p>
    <w:p w14:paraId="3DA72354" w14:textId="21D57A56" w:rsidR="00565CF5" w:rsidRPr="00D83A01" w:rsidRDefault="0065167B" w:rsidP="008E1849">
      <w:pPr>
        <w:spacing w:after="120"/>
        <w:rPr>
          <w:rFonts w:ascii="Times New Roman" w:hAnsi="Times New Roman" w:cs="Times New Roman"/>
          <w:b/>
        </w:rPr>
      </w:pPr>
      <w:r>
        <w:rPr>
          <w:rFonts w:ascii="Times New Roman" w:hAnsi="Times New Roman" w:cs="Times New Roman"/>
          <w:b/>
        </w:rPr>
        <w:t>INTRODUCTION</w:t>
      </w:r>
    </w:p>
    <w:p w14:paraId="040D27CF" w14:textId="0CD4DFD9" w:rsidR="003B6A67" w:rsidRPr="00A437C6" w:rsidRDefault="0099380C" w:rsidP="003B6A67">
      <w:pPr>
        <w:spacing w:after="120"/>
        <w:ind w:firstLine="720"/>
        <w:rPr>
          <w:rFonts w:ascii="Times New Roman" w:hAnsi="Times New Roman" w:cs="Times New Roman"/>
        </w:rPr>
      </w:pPr>
      <w:r w:rsidRPr="00A437C6">
        <w:rPr>
          <w:rFonts w:ascii="Times New Roman" w:hAnsi="Times New Roman" w:cs="Times New Roman"/>
        </w:rPr>
        <w:t xml:space="preserve">There are now over 3 million breast cancer survivors in the US </w:t>
      </w:r>
      <w:r w:rsidRPr="00A437C6">
        <w:rPr>
          <w:rFonts w:ascii="Times New Roman" w:hAnsi="Times New Roman" w:cs="Times New Roman"/>
        </w:rPr>
        <w:fldChar w:fldCharType="begin"/>
      </w:r>
      <w:r w:rsidR="002E5CAC" w:rsidRPr="00A437C6">
        <w:rPr>
          <w:rFonts w:ascii="Times New Roman" w:hAnsi="Times New Roman" w:cs="Times New Roman"/>
        </w:rPr>
        <w:instrText xml:space="preserve"> ADDIN EN.CITE &lt;EndNote&gt;&lt;Cite&gt;&lt;Author&gt;ACS&lt;/Author&gt;&lt;Year&gt;2014&lt;/Year&gt;&lt;RecNum&gt;201&lt;/RecNum&gt;&lt;DisplayText&gt;[1]&lt;/DisplayText&gt;&lt;record&gt;&lt;rec-number&gt;201&lt;/rec-number&gt;&lt;foreign-keys&gt;&lt;key app="EN" db-id="zpavdps519dpphez2fk52x990wfpxrx20tsa"&gt;201&lt;/key&gt;&lt;/foreign-keys&gt;&lt;ref-type name="Web Page"&gt;12&lt;/ref-type&gt;&lt;contributors&gt;&lt;authors&gt;&lt;author&gt;ACS&lt;/author&gt;&lt;/authors&gt;&lt;/contributors&gt;&lt;titles&gt;&lt;title&gt;Cancer Treatment &amp;amp; Survivorship Facts &amp;amp; Figures &lt;/title&gt;&lt;/titles&gt;&lt;volume&gt;2015&lt;/volume&gt;&lt;dates&gt;&lt;year&gt;2014&lt;/year&gt;&lt;/dates&gt;&lt;pub-location&gt;http://www.cancer.org/acs/groups/content/@research/documents/document/acspc-042801.pdf&lt;/pub-location&gt;&lt;publisher&gt;Atlanta: American Cancer Society&lt;/publisher&gt;&lt;urls&gt;&lt;/urls&gt;&lt;/record&gt;&lt;/Cite&gt;&lt;/EndNote&gt;</w:instrText>
      </w:r>
      <w:r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1" w:tooltip="ACS, 2014 #201" w:history="1">
        <w:r w:rsidR="007C4791" w:rsidRPr="00A437C6">
          <w:rPr>
            <w:rFonts w:ascii="Times New Roman" w:hAnsi="Times New Roman" w:cs="Times New Roman"/>
            <w:noProof/>
          </w:rPr>
          <w:t>1</w:t>
        </w:r>
      </w:hyperlink>
      <w:r w:rsidR="002E5CAC" w:rsidRPr="00A437C6">
        <w:rPr>
          <w:rFonts w:ascii="Times New Roman" w:hAnsi="Times New Roman" w:cs="Times New Roman"/>
          <w:noProof/>
        </w:rPr>
        <w:t>]</w:t>
      </w:r>
      <w:r w:rsidRPr="00A437C6">
        <w:rPr>
          <w:rFonts w:ascii="Times New Roman" w:hAnsi="Times New Roman" w:cs="Times New Roman"/>
        </w:rPr>
        <w:fldChar w:fldCharType="end"/>
      </w:r>
      <w:r w:rsidR="008B3C0B">
        <w:rPr>
          <w:rFonts w:ascii="Times New Roman" w:hAnsi="Times New Roman" w:cs="Times New Roman"/>
        </w:rPr>
        <w:t>. I</w:t>
      </w:r>
      <w:r w:rsidR="003B6A67" w:rsidRPr="00A437C6">
        <w:rPr>
          <w:rFonts w:ascii="Times New Roman" w:hAnsi="Times New Roman" w:cs="Times New Roman"/>
        </w:rPr>
        <w:t>n 2015, approximately 240,000 new cases of invasive breast cancer are expected to be diagnosed in U.S.</w:t>
      </w:r>
      <w:r w:rsidR="007C323D" w:rsidRPr="00A437C6">
        <w:rPr>
          <w:rFonts w:ascii="Times New Roman" w:hAnsi="Times New Roman" w:cs="Times New Roman"/>
        </w:rPr>
        <w:t xml:space="preserve"> </w:t>
      </w:r>
      <w:r w:rsidR="007C323D" w:rsidRPr="00A437C6">
        <w:rPr>
          <w:rFonts w:ascii="Times New Roman" w:hAnsi="Times New Roman" w:cs="Times New Roman"/>
        </w:rPr>
        <w:fldChar w:fldCharType="begin"/>
      </w:r>
      <w:r w:rsidR="002E5CAC" w:rsidRPr="00A437C6">
        <w:rPr>
          <w:rFonts w:ascii="Times New Roman" w:hAnsi="Times New Roman" w:cs="Times New Roman"/>
        </w:rPr>
        <w:instrText xml:space="preserve"> ADDIN EN.CITE &lt;EndNote&gt;&lt;Cite&gt;&lt;Author&gt;ACS&lt;/Author&gt;&lt;Year&gt;2015&lt;/Year&gt;&lt;RecNum&gt;207&lt;/RecNum&gt;&lt;DisplayText&gt;[2]&lt;/DisplayText&gt;&lt;record&gt;&lt;rec-number&gt;207&lt;/rec-number&gt;&lt;foreign-keys&gt;&lt;key app="EN" db-id="zpavdps519dpphez2fk52x990wfpxrx20tsa"&gt;207&lt;/key&gt;&lt;/foreign-keys&gt;&lt;ref-type name="Web Page"&gt;12&lt;/ref-type&gt;&lt;contributors&gt;&lt;authors&gt;&lt;author&gt;ACS&lt;/author&gt;&lt;/authors&gt;&lt;/contributors&gt;&lt;titles&gt;&lt;title&gt;What are the key statistics about breast cancer?&lt;/title&gt;&lt;/titles&gt;&lt;volume&gt;2015&lt;/volume&gt;&lt;number&gt;November&lt;/number&gt;&lt;dates&gt;&lt;year&gt;2015&lt;/year&gt;&lt;pub-dates&gt;&lt;date&gt;6/2015&lt;/date&gt;&lt;/pub-dates&gt;&lt;/dates&gt;&lt;pub-location&gt;http://www.cancer.org/cancer/breastcancer/detailedguide/breast-cancer-key-statistics&lt;/pub-location&gt;&lt;urls&gt;&lt;/urls&gt;&lt;/record&gt;&lt;/Cite&gt;&lt;/EndNote&gt;</w:instrText>
      </w:r>
      <w:r w:rsidR="007C323D"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2" w:tooltip="ACS, 2015 #207" w:history="1">
        <w:r w:rsidR="007C4791" w:rsidRPr="00A437C6">
          <w:rPr>
            <w:rFonts w:ascii="Times New Roman" w:hAnsi="Times New Roman" w:cs="Times New Roman"/>
            <w:noProof/>
          </w:rPr>
          <w:t>2</w:t>
        </w:r>
      </w:hyperlink>
      <w:r w:rsidR="002E5CAC" w:rsidRPr="00A437C6">
        <w:rPr>
          <w:rFonts w:ascii="Times New Roman" w:hAnsi="Times New Roman" w:cs="Times New Roman"/>
          <w:noProof/>
        </w:rPr>
        <w:t>]</w:t>
      </w:r>
      <w:r w:rsidR="007C323D" w:rsidRPr="00A437C6">
        <w:rPr>
          <w:rFonts w:ascii="Times New Roman" w:hAnsi="Times New Roman" w:cs="Times New Roman"/>
        </w:rPr>
        <w:fldChar w:fldCharType="end"/>
      </w:r>
      <w:r w:rsidR="00A554F0" w:rsidRPr="00A437C6">
        <w:rPr>
          <w:rFonts w:ascii="Times New Roman" w:hAnsi="Times New Roman" w:cs="Times New Roman"/>
        </w:rPr>
        <w:t>.</w:t>
      </w:r>
      <w:r w:rsidR="008B3C0B">
        <w:rPr>
          <w:rFonts w:ascii="Times New Roman" w:hAnsi="Times New Roman" w:cs="Times New Roman"/>
        </w:rPr>
        <w:t xml:space="preserve"> </w:t>
      </w:r>
      <w:r w:rsidR="00825CEB" w:rsidRPr="00A437C6">
        <w:rPr>
          <w:rFonts w:ascii="Times New Roman" w:hAnsi="Times New Roman" w:cs="Times New Roman"/>
        </w:rPr>
        <w:t>In 1999 to 2005, t</w:t>
      </w:r>
      <w:r w:rsidR="00925509" w:rsidRPr="00A437C6">
        <w:rPr>
          <w:rFonts w:ascii="Times New Roman" w:hAnsi="Times New Roman" w:cs="Times New Roman"/>
        </w:rPr>
        <w:t>he</w:t>
      </w:r>
      <w:r w:rsidR="003A229B" w:rsidRPr="00A437C6">
        <w:rPr>
          <w:rFonts w:ascii="Times New Roman" w:hAnsi="Times New Roman" w:cs="Times New Roman"/>
        </w:rPr>
        <w:t xml:space="preserve"> p</w:t>
      </w:r>
      <w:r w:rsidR="00EB340E" w:rsidRPr="00A437C6">
        <w:rPr>
          <w:rFonts w:ascii="Times New Roman" w:hAnsi="Times New Roman" w:cs="Times New Roman"/>
        </w:rPr>
        <w:t xml:space="preserve">robability </w:t>
      </w:r>
      <w:r w:rsidR="00825CEB" w:rsidRPr="00A437C6">
        <w:rPr>
          <w:rFonts w:ascii="Times New Roman" w:hAnsi="Times New Roman" w:cs="Times New Roman"/>
        </w:rPr>
        <w:t>of dying from localized breast in the five years after diagnosis for</w:t>
      </w:r>
      <w:r w:rsidRPr="00A437C6">
        <w:rPr>
          <w:rFonts w:ascii="Times New Roman" w:hAnsi="Times New Roman" w:cs="Times New Roman"/>
        </w:rPr>
        <w:t xml:space="preserve"> women</w:t>
      </w:r>
      <w:r w:rsidR="00825CEB" w:rsidRPr="00A437C6">
        <w:rPr>
          <w:rFonts w:ascii="Times New Roman" w:hAnsi="Times New Roman" w:cs="Times New Roman"/>
        </w:rPr>
        <w:t xml:space="preserve"> (ages 66-74)</w:t>
      </w:r>
      <w:r w:rsidRPr="00A437C6">
        <w:rPr>
          <w:rFonts w:ascii="Times New Roman" w:hAnsi="Times New Roman" w:cs="Times New Roman"/>
        </w:rPr>
        <w:t xml:space="preserve"> without comorbidities </w:t>
      </w:r>
      <w:r w:rsidR="003A229B" w:rsidRPr="00A437C6">
        <w:rPr>
          <w:rFonts w:ascii="Times New Roman" w:hAnsi="Times New Roman" w:cs="Times New Roman"/>
        </w:rPr>
        <w:t xml:space="preserve">was </w:t>
      </w:r>
      <w:r w:rsidR="00B065BE" w:rsidRPr="00A437C6">
        <w:rPr>
          <w:rFonts w:ascii="Times New Roman" w:hAnsi="Times New Roman" w:cs="Times New Roman"/>
        </w:rPr>
        <w:t xml:space="preserve">3% </w:t>
      </w:r>
      <w:r w:rsidR="003A229B" w:rsidRPr="00A437C6">
        <w:rPr>
          <w:rFonts w:ascii="Times New Roman" w:hAnsi="Times New Roman" w:cs="Times New Roman"/>
        </w:rPr>
        <w:t>while dying from other causes was 5.1%</w:t>
      </w:r>
      <w:r w:rsidR="00EB340E" w:rsidRPr="00A437C6">
        <w:rPr>
          <w:rFonts w:ascii="Times New Roman" w:hAnsi="Times New Roman" w:cs="Times New Roman"/>
        </w:rPr>
        <w:t xml:space="preserve"> </w:t>
      </w:r>
      <w:r w:rsidR="00EB340E" w:rsidRPr="00A437C6">
        <w:rPr>
          <w:rFonts w:ascii="Times New Roman" w:hAnsi="Times New Roman" w:cs="Times New Roman"/>
        </w:rPr>
        <w:fldChar w:fldCharType="begin">
          <w:fldData xml:space="preserve">PEVuZE5vdGU+PENpdGU+PEF1dGhvcj5FZHdhcmRzPC9BdXRob3I+PFllYXI+MjAxNDwvWWVhcj48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</w:fldData>
        </w:fldChar>
      </w:r>
      <w:r w:rsidR="002E5CAC" w:rsidRPr="00A437C6">
        <w:rPr>
          <w:rFonts w:ascii="Times New Roman" w:hAnsi="Times New Roman" w:cs="Times New Roman"/>
        </w:rPr>
        <w:instrText xml:space="preserve"> ADDIN EN.CITE </w:instrText>
      </w:r>
      <w:r w:rsidR="002E5CAC" w:rsidRPr="00A437C6">
        <w:rPr>
          <w:rFonts w:ascii="Times New Roman" w:hAnsi="Times New Roman" w:cs="Times New Roman"/>
        </w:rPr>
        <w:fldChar w:fldCharType="begin">
          <w:fldData xml:space="preserve">PEVuZE5vdGU+PENpdGU+PEF1dGhvcj5FZHdhcmRzPC9BdXRob3I+PFllYXI+MjAxNDwvWWVhcj48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</w:fldData>
        </w:fldChar>
      </w:r>
      <w:r w:rsidR="002E5CAC" w:rsidRPr="00A437C6">
        <w:rPr>
          <w:rFonts w:ascii="Times New Roman" w:hAnsi="Times New Roman" w:cs="Times New Roman"/>
        </w:rPr>
        <w:instrText xml:space="preserve"> ADDIN EN.CITE.DATA </w:instrText>
      </w:r>
      <w:r w:rsidR="002E5CAC" w:rsidRPr="00A437C6">
        <w:rPr>
          <w:rFonts w:ascii="Times New Roman" w:hAnsi="Times New Roman" w:cs="Times New Roman"/>
        </w:rPr>
      </w:r>
      <w:r w:rsidR="002E5CAC" w:rsidRPr="00A437C6">
        <w:rPr>
          <w:rFonts w:ascii="Times New Roman" w:hAnsi="Times New Roman" w:cs="Times New Roman"/>
        </w:rPr>
        <w:fldChar w:fldCharType="end"/>
      </w:r>
      <w:r w:rsidR="00EB340E" w:rsidRPr="00A437C6">
        <w:rPr>
          <w:rFonts w:ascii="Times New Roman" w:hAnsi="Times New Roman" w:cs="Times New Roman"/>
        </w:rPr>
      </w:r>
      <w:r w:rsidR="00EB340E" w:rsidRPr="00A437C6">
        <w:rPr>
          <w:rFonts w:ascii="Times New Roman" w:hAnsi="Times New Roman" w:cs="Times New Roman"/>
        </w:rPr>
        <w:fldChar w:fldCharType="separate"/>
      </w:r>
      <w:r w:rsidR="002E5CAC" w:rsidRPr="00A437C6">
        <w:rPr>
          <w:rFonts w:ascii="Times New Roman" w:hAnsi="Times New Roman" w:cs="Times New Roman"/>
          <w:noProof/>
        </w:rPr>
        <w:t>[</w:t>
      </w:r>
      <w:hyperlink w:anchor="_ENREF_3" w:tooltip="Edwards, 2014 #143" w:history="1">
        <w:r w:rsidR="007C4791" w:rsidRPr="00A437C6">
          <w:rPr>
            <w:rFonts w:ascii="Times New Roman" w:hAnsi="Times New Roman" w:cs="Times New Roman"/>
            <w:noProof/>
          </w:rPr>
          <w:t>3</w:t>
        </w:r>
      </w:hyperlink>
      <w:r w:rsidR="002E5CAC" w:rsidRPr="00A437C6">
        <w:rPr>
          <w:rFonts w:ascii="Times New Roman" w:hAnsi="Times New Roman" w:cs="Times New Roman"/>
          <w:noProof/>
        </w:rPr>
        <w:t>]</w:t>
      </w:r>
      <w:r w:rsidR="00EB340E" w:rsidRPr="00A437C6">
        <w:rPr>
          <w:rFonts w:ascii="Times New Roman" w:hAnsi="Times New Roman" w:cs="Times New Roman"/>
        </w:rPr>
        <w:fldChar w:fldCharType="end"/>
      </w:r>
      <w:r w:rsidR="003A229B" w:rsidRPr="00A437C6">
        <w:rPr>
          <w:rFonts w:ascii="Times New Roman" w:hAnsi="Times New Roman" w:cs="Times New Roman"/>
        </w:rPr>
        <w:t>.</w:t>
      </w:r>
      <w:r w:rsidR="00825CEB" w:rsidRPr="00A437C6">
        <w:rPr>
          <w:rFonts w:ascii="Times New Roman" w:hAnsi="Times New Roman" w:cs="Times New Roman"/>
        </w:rPr>
        <w:t xml:space="preserve"> </w:t>
      </w:r>
    </w:p>
    <w:p w14:paraId="54C2A26B" w14:textId="46F0AC13" w:rsidR="0084683A" w:rsidRPr="00A437C6" w:rsidRDefault="002F7646" w:rsidP="00510179">
      <w:pPr>
        <w:widowControl w:val="0"/>
        <w:autoSpaceDE w:val="0"/>
        <w:autoSpaceDN w:val="0"/>
        <w:adjustRightInd w:val="0"/>
        <w:rPr>
          <w:rFonts w:ascii="Times New Roman" w:hAnsi="Times New Roman" w:cs="Times New Roman"/>
        </w:rPr>
      </w:pPr>
      <w:r w:rsidRPr="00A437C6">
        <w:rPr>
          <w:rFonts w:ascii="Times New Roman" w:hAnsi="Times New Roman" w:cs="Times New Roman"/>
        </w:rPr>
        <w:t xml:space="preserve">A substantial proportion </w:t>
      </w:r>
      <w:r w:rsidR="00660EB7" w:rsidRPr="00A437C6">
        <w:rPr>
          <w:rFonts w:ascii="Times New Roman" w:hAnsi="Times New Roman" w:cs="Times New Roman"/>
        </w:rPr>
        <w:t>of the improvement in mortality</w:t>
      </w:r>
      <w:r w:rsidRPr="00A437C6">
        <w:rPr>
          <w:rFonts w:ascii="Times New Roman" w:hAnsi="Times New Roman" w:cs="Times New Roman"/>
        </w:rPr>
        <w:t xml:space="preserve"> for early stage breast cancer</w:t>
      </w:r>
      <w:r w:rsidR="000B74EE" w:rsidRPr="00A437C6">
        <w:rPr>
          <w:rFonts w:ascii="Times New Roman" w:hAnsi="Times New Roman" w:cs="Times New Roman"/>
        </w:rPr>
        <w:t xml:space="preserve"> (ESBC)</w:t>
      </w:r>
      <w:r w:rsidR="00660EB7" w:rsidRPr="00A437C6">
        <w:rPr>
          <w:rFonts w:ascii="Times New Roman" w:hAnsi="Times New Roman" w:cs="Times New Roman"/>
        </w:rPr>
        <w:t xml:space="preserve"> </w:t>
      </w:r>
      <w:r w:rsidRPr="00A437C6">
        <w:rPr>
          <w:rFonts w:ascii="Times New Roman" w:hAnsi="Times New Roman" w:cs="Times New Roman"/>
        </w:rPr>
        <w:t xml:space="preserve">has </w:t>
      </w:r>
      <w:r w:rsidR="00660EB7" w:rsidRPr="00A437C6">
        <w:rPr>
          <w:rFonts w:ascii="Times New Roman" w:hAnsi="Times New Roman" w:cs="Times New Roman"/>
        </w:rPr>
        <w:t xml:space="preserve">been attributed </w:t>
      </w:r>
      <w:r w:rsidRPr="00A437C6">
        <w:rPr>
          <w:rFonts w:ascii="Times New Roman" w:hAnsi="Times New Roman" w:cs="Times New Roman"/>
        </w:rPr>
        <w:t>to breast cancer treatment</w:t>
      </w:r>
      <w:r w:rsidR="00660EB7" w:rsidRPr="00A437C6">
        <w:rPr>
          <w:rFonts w:ascii="Times New Roman" w:hAnsi="Times New Roman" w:cs="Times New Roman"/>
        </w:rPr>
        <w:t xml:space="preserve"> </w:t>
      </w:r>
      <w:r w:rsidR="00EB340E" w:rsidRPr="00A437C6">
        <w:rPr>
          <w:rFonts w:ascii="Times New Roman" w:hAnsi="Times New Roman" w:cs="Times New Roman"/>
        </w:rPr>
        <w:fldChar w:fldCharType="begin">
          <w:fldData xml:space="preserve">PEVuZE5vdGU+PENpdGU+PEF1dGhvcj5Db2xvenphPC9BdXRob3I+PFllYXI+MjAwNjwvWWVhcj48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</w:fldData>
        </w:fldChar>
      </w:r>
      <w:r w:rsidR="007C323D" w:rsidRPr="00A437C6">
        <w:rPr>
          <w:rFonts w:ascii="Times New Roman" w:hAnsi="Times New Roman" w:cs="Times New Roman"/>
        </w:rPr>
        <w:instrText xml:space="preserve"> ADDIN EN.CITE </w:instrText>
      </w:r>
      <w:r w:rsidR="007C323D" w:rsidRPr="00A437C6">
        <w:rPr>
          <w:rFonts w:ascii="Times New Roman" w:hAnsi="Times New Roman" w:cs="Times New Roman"/>
        </w:rPr>
        <w:fldChar w:fldCharType="begin">
          <w:fldData xml:space="preserve">PEVuZE5vdGU+PENpdGU+PEF1dGhvcj5Db2xvenphPC9BdXRob3I+PFllYXI+MjAwNjwvWWVhcj48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</w:fldData>
        </w:fldChar>
      </w:r>
      <w:r w:rsidR="007C323D" w:rsidRPr="00A437C6">
        <w:rPr>
          <w:rFonts w:ascii="Times New Roman" w:hAnsi="Times New Roman" w:cs="Times New Roman"/>
        </w:rPr>
        <w:instrText xml:space="preserve"> ADDIN EN.CITE.DATA </w:instrText>
      </w:r>
      <w:r w:rsidR="007C323D" w:rsidRPr="00A437C6">
        <w:rPr>
          <w:rFonts w:ascii="Times New Roman" w:hAnsi="Times New Roman" w:cs="Times New Roman"/>
        </w:rPr>
      </w:r>
      <w:r w:rsidR="007C323D" w:rsidRPr="00A437C6">
        <w:rPr>
          <w:rFonts w:ascii="Times New Roman" w:hAnsi="Times New Roman" w:cs="Times New Roman"/>
        </w:rPr>
        <w:fldChar w:fldCharType="end"/>
      </w:r>
      <w:r w:rsidR="00EB340E" w:rsidRPr="00A437C6">
        <w:rPr>
          <w:rFonts w:ascii="Times New Roman" w:hAnsi="Times New Roman" w:cs="Times New Roman"/>
        </w:rPr>
      </w:r>
      <w:r w:rsidR="00EB340E" w:rsidRPr="00A437C6">
        <w:rPr>
          <w:rFonts w:ascii="Times New Roman" w:hAnsi="Times New Roman" w:cs="Times New Roman"/>
        </w:rPr>
        <w:fldChar w:fldCharType="separate"/>
      </w:r>
      <w:r w:rsidR="007C323D" w:rsidRPr="00A437C6">
        <w:rPr>
          <w:rFonts w:ascii="Times New Roman" w:hAnsi="Times New Roman" w:cs="Times New Roman"/>
          <w:noProof/>
        </w:rPr>
        <w:t>[</w:t>
      </w:r>
      <w:hyperlink w:anchor="_ENREF_4" w:tooltip="Colozza, 2006 #144" w:history="1">
        <w:r w:rsidR="007C4791" w:rsidRPr="00A437C6">
          <w:rPr>
            <w:rFonts w:ascii="Times New Roman" w:hAnsi="Times New Roman" w:cs="Times New Roman"/>
            <w:noProof/>
          </w:rPr>
          <w:t>4</w:t>
        </w:r>
      </w:hyperlink>
      <w:r w:rsidR="007C323D" w:rsidRPr="00A437C6">
        <w:rPr>
          <w:rFonts w:ascii="Times New Roman" w:hAnsi="Times New Roman" w:cs="Times New Roman"/>
          <w:noProof/>
        </w:rPr>
        <w:t>]</w:t>
      </w:r>
      <w:r w:rsidR="00EB340E" w:rsidRPr="00A437C6">
        <w:rPr>
          <w:rFonts w:ascii="Times New Roman" w:hAnsi="Times New Roman" w:cs="Times New Roman"/>
        </w:rPr>
        <w:fldChar w:fldCharType="end"/>
      </w:r>
      <w:r w:rsidR="00E3494D" w:rsidRPr="00A437C6">
        <w:rPr>
          <w:rFonts w:ascii="Times New Roman" w:hAnsi="Times New Roman" w:cs="Times New Roman"/>
        </w:rPr>
        <w:t>.</w:t>
      </w:r>
      <w:r w:rsidRPr="00A437C6">
        <w:rPr>
          <w:rFonts w:ascii="Times New Roman" w:hAnsi="Times New Roman" w:cs="Times New Roman"/>
        </w:rPr>
        <w:t xml:space="preserve"> Primary treatment with surgery and radiation is often followed by adjuvant hormonal therapy or chemotherapy</w:t>
      </w:r>
      <w:r w:rsidRPr="00510179">
        <w:rPr>
          <w:rFonts w:ascii="Times New Roman" w:hAnsi="Times New Roman" w:cs="Times New Roman"/>
        </w:rPr>
        <w:t>.</w:t>
      </w:r>
      <w:r w:rsidR="00E3494D" w:rsidRPr="00510179">
        <w:rPr>
          <w:rFonts w:ascii="Times New Roman" w:hAnsi="Times New Roman" w:cs="Times New Roman"/>
        </w:rPr>
        <w:t xml:space="preserve"> </w:t>
      </w:r>
      <w:r w:rsidR="00510179">
        <w:rPr>
          <w:rFonts w:ascii="Times New Roman" w:hAnsi="Times New Roman" w:cs="Times New Roman"/>
        </w:rPr>
        <w:t>I</w:t>
      </w:r>
      <w:r w:rsidR="00510179" w:rsidRPr="00510179">
        <w:rPr>
          <w:rFonts w:ascii="Times New Roman" w:hAnsi="Times New Roman" w:cs="Times New Roman"/>
        </w:rPr>
        <w:t>n 2011</w:t>
      </w:r>
      <w:r w:rsidR="00510179">
        <w:rPr>
          <w:rFonts w:ascii="Times New Roman" w:hAnsi="Times New Roman" w:cs="Times New Roman"/>
        </w:rPr>
        <w:t>,</w:t>
      </w:r>
      <w:r w:rsidR="00510179" w:rsidRPr="00510179">
        <w:rPr>
          <w:rFonts w:ascii="Times New Roman" w:hAnsi="Times New Roman" w:cs="Times New Roman"/>
        </w:rPr>
        <w:t xml:space="preserve"> approximatel</w:t>
      </w:r>
      <w:r w:rsidR="00510179">
        <w:rPr>
          <w:rFonts w:ascii="Times New Roman" w:hAnsi="Times New Roman" w:cs="Times New Roman"/>
        </w:rPr>
        <w:t xml:space="preserve">y 37% of all patients diagnosed </w:t>
      </w:r>
      <w:r w:rsidR="00510179" w:rsidRPr="00510179">
        <w:rPr>
          <w:rFonts w:ascii="Times New Roman" w:hAnsi="Times New Roman" w:cs="Times New Roman"/>
        </w:rPr>
        <w:t xml:space="preserve">with stage </w:t>
      </w:r>
      <w:r w:rsidR="00510179">
        <w:rPr>
          <w:rFonts w:ascii="Times New Roman" w:hAnsi="Times New Roman" w:cs="Times New Roman"/>
        </w:rPr>
        <w:t xml:space="preserve">I-II </w:t>
      </w:r>
      <w:r w:rsidR="00510179" w:rsidRPr="00510179">
        <w:rPr>
          <w:rFonts w:ascii="Times New Roman" w:hAnsi="Times New Roman" w:cs="Times New Roman"/>
        </w:rPr>
        <w:t xml:space="preserve">breast cancer received </w:t>
      </w:r>
      <w:r w:rsidR="00510179">
        <w:rPr>
          <w:rFonts w:ascii="Times New Roman" w:hAnsi="Times New Roman" w:cs="Times New Roman"/>
        </w:rPr>
        <w:t xml:space="preserve">adjuvant chemotherapy </w:t>
      </w:r>
      <w:r w:rsidR="00510179">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&lt;EndNote&gt;&lt;Cite&gt;&lt;Author&gt;Tao&lt;/Author&gt;&lt;Year&gt;2015&lt;/Year&gt;&lt;RecNum&gt;217&lt;/RecNum&gt;&lt;DisplayText&gt;[5]&lt;/DisplayText&gt;&lt;record&gt;&lt;rec-number&gt;217&lt;/rec-number&gt;&lt;foreign-keys&gt;&lt;key app="EN" db-id="zpavdps519dpphez2fk52x990wfpxrx20tsa"&gt;217&lt;/key&gt;&lt;/foreign-keys&gt;&lt;ref-type name="Journal Article"&gt;17&lt;/ref-type&gt;&lt;contributors&gt;&lt;authors&gt;&lt;author&gt;Tao, J. J.&lt;/author&gt;&lt;author&gt;Visvanathan, K.&lt;/author&gt;&lt;author&gt;Wolff, A. C.&lt;/author&gt;&lt;/authors&gt;&lt;/contributors&gt;&lt;auth-address&gt;Johns Hopkins University School of Medicine, Bloomberg School of Public Health, and Sidney Kimmel Comprehensive Cancer Center, 1650 Orleans Street, CRB1-189, Baltimore, MD 21287, USA.&amp;#xD;Johns Hopkins University School of Medicine, Bloomberg School of Public Health, and Sidney Kimmel Comprehensive Cancer Center, 1650 Orleans Street, CRB1-189, Baltimore, MD 21287, USA. Electronic address: awolff@jhmi.edu.&lt;/auth-address&gt;&lt;titles&gt;&lt;title&gt;Long term side effects of adjuvant chemotherapy in patients with early breast cancer&lt;/title&gt;&lt;secondary-title&gt;Breast&lt;/secondary-title&gt;&lt;alt-title&gt;Breast (Edinburgh, Scotland)&lt;/alt-title&gt;&lt;/titles&gt;&lt;periodical&gt;&lt;full-title&gt;Breast&lt;/full-title&gt;&lt;abbr-1&gt;Breast (Edinburgh, Scotland)&lt;/abbr-1&gt;&lt;/periodical&gt;&lt;alt-periodical&gt;&lt;full-title&gt;Breast&lt;/full-title&gt;&lt;abbr-1&gt;Breast (Edinburgh, Scotland)&lt;/abbr-1&gt;&lt;/alt-periodical&gt;&lt;pages&gt;S149-53&lt;/pages&gt;&lt;volume&gt;24 Suppl 2&lt;/volume&gt;&lt;edition&gt;2015/08/25&lt;/edition&gt;&lt;dates&gt;&lt;year&gt;2015&lt;/year&gt;&lt;pub-dates&gt;&lt;date&gt;Nov&lt;/date&gt;&lt;/pub-dates&gt;&lt;/dates&gt;&lt;isbn&gt;1532-3080 (Electronic)&amp;#xD;0960-9776 (Linking)&lt;/isbn&gt;&lt;accession-num&gt;26299406&lt;/accession-num&gt;&lt;urls&gt;&lt;/urls&gt;&lt;electronic-resource-num&gt;10.1016/j.breast.2015.07.035&lt;/electronic-resource-num&gt;&lt;remote-database-provider&gt;NLM&lt;/remote-database-provider&gt;&lt;language&gt;eng&lt;/language&gt;&lt;/record&gt;&lt;/Cite&gt;&lt;/EndNote&gt;</w:instrText>
      </w:r>
      <w:r w:rsidR="00510179">
        <w:rPr>
          <w:rFonts w:ascii="Times New Roman" w:hAnsi="Times New Roman" w:cs="Times New Roman"/>
        </w:rPr>
        <w:fldChar w:fldCharType="separate"/>
      </w:r>
      <w:r w:rsidR="00510179">
        <w:rPr>
          <w:rFonts w:ascii="Times New Roman" w:hAnsi="Times New Roman" w:cs="Times New Roman"/>
          <w:noProof/>
        </w:rPr>
        <w:t>[</w:t>
      </w:r>
      <w:hyperlink w:anchor="_ENREF_5" w:tooltip="Tao, 2015 #217" w:history="1">
        <w:r w:rsidR="007C4791">
          <w:rPr>
            <w:rFonts w:ascii="Times New Roman" w:hAnsi="Times New Roman" w:cs="Times New Roman"/>
            <w:noProof/>
          </w:rPr>
          <w:t>5</w:t>
        </w:r>
      </w:hyperlink>
      <w:r w:rsidR="00510179">
        <w:rPr>
          <w:rFonts w:ascii="Times New Roman" w:hAnsi="Times New Roman" w:cs="Times New Roman"/>
          <w:noProof/>
        </w:rPr>
        <w:t>]</w:t>
      </w:r>
      <w:r w:rsidR="00510179">
        <w:rPr>
          <w:rFonts w:ascii="Times New Roman" w:hAnsi="Times New Roman" w:cs="Times New Roman"/>
        </w:rPr>
        <w:fldChar w:fldCharType="end"/>
      </w:r>
      <w:r w:rsidR="00510179" w:rsidRPr="00510179">
        <w:rPr>
          <w:rFonts w:ascii="Times New Roman" w:hAnsi="Times New Roman" w:cs="Times New Roman"/>
        </w:rPr>
        <w:t xml:space="preserve">. </w:t>
      </w:r>
      <w:r w:rsidR="00B065BE" w:rsidRPr="00510179">
        <w:rPr>
          <w:rFonts w:ascii="Times New Roman" w:hAnsi="Times New Roman" w:cs="Times New Roman"/>
        </w:rPr>
        <w:t>Adjuvant chemotherapy is associated with modest effect on disease-free survival and overall survival and re</w:t>
      </w:r>
      <w:r w:rsidR="00B065BE" w:rsidRPr="00A437C6">
        <w:rPr>
          <w:rFonts w:ascii="Times New Roman" w:hAnsi="Times New Roman" w:cs="Times New Roman"/>
        </w:rPr>
        <w:t xml:space="preserve">mains standard of care for selected women with </w:t>
      </w:r>
      <w:r w:rsidR="00A437C6">
        <w:rPr>
          <w:rFonts w:ascii="Times New Roman" w:hAnsi="Times New Roman" w:cs="Times New Roman"/>
        </w:rPr>
        <w:t>ESBC</w:t>
      </w:r>
      <w:r w:rsidR="00B065BE" w:rsidRPr="00A437C6">
        <w:rPr>
          <w:rFonts w:ascii="Times New Roman" w:hAnsi="Times New Roman" w:cs="Times New Roman"/>
        </w:rPr>
        <w:t xml:space="preserve">. </w:t>
      </w:r>
      <w:r w:rsidR="005E6F72" w:rsidRPr="00A437C6">
        <w:rPr>
          <w:rFonts w:ascii="Times New Roman" w:hAnsi="Times New Roman" w:cs="Times New Roman"/>
        </w:rPr>
        <w:t xml:space="preserve">Using a pooled analysis of 60 randomized clinical trials, </w:t>
      </w:r>
      <w:r w:rsidR="00017C08" w:rsidRPr="00A437C6">
        <w:rPr>
          <w:rFonts w:ascii="Times New Roman" w:hAnsi="Times New Roman" w:cs="Times New Roman"/>
        </w:rPr>
        <w:t xml:space="preserve">Early Breast Cancer </w:t>
      </w:r>
      <w:proofErr w:type="spellStart"/>
      <w:r w:rsidR="00017C08" w:rsidRPr="00A437C6">
        <w:rPr>
          <w:rFonts w:ascii="Times New Roman" w:hAnsi="Times New Roman" w:cs="Times New Roman"/>
        </w:rPr>
        <w:t>Trialists</w:t>
      </w:r>
      <w:proofErr w:type="spellEnd"/>
      <w:r w:rsidR="00017C08" w:rsidRPr="00A437C6">
        <w:rPr>
          <w:rFonts w:ascii="Times New Roman" w:hAnsi="Times New Roman" w:cs="Times New Roman"/>
        </w:rPr>
        <w:t xml:space="preserve">' Collaborative Group reported </w:t>
      </w:r>
      <w:r w:rsidR="005E6F72" w:rsidRPr="00A437C6">
        <w:rPr>
          <w:rFonts w:ascii="Times New Roman" w:hAnsi="Times New Roman" w:cs="Times New Roman"/>
        </w:rPr>
        <w:t>an absolute improvement in 15-year overall</w:t>
      </w:r>
      <w:r w:rsidR="0084683A" w:rsidRPr="00A437C6">
        <w:rPr>
          <w:rFonts w:ascii="Times New Roman" w:hAnsi="Times New Roman" w:cs="Times New Roman"/>
        </w:rPr>
        <w:t xml:space="preserve"> survival </w:t>
      </w:r>
      <w:r w:rsidR="005E6F72" w:rsidRPr="00A437C6">
        <w:rPr>
          <w:rFonts w:ascii="Times New Roman" w:hAnsi="Times New Roman" w:cs="Times New Roman"/>
        </w:rPr>
        <w:t>with</w:t>
      </w:r>
      <w:r w:rsidR="0084683A" w:rsidRPr="00A437C6">
        <w:rPr>
          <w:rFonts w:ascii="Times New Roman" w:hAnsi="Times New Roman" w:cs="Times New Roman"/>
        </w:rPr>
        <w:t xml:space="preserve"> chemotherapy</w:t>
      </w:r>
      <w:r w:rsidR="005E6F72" w:rsidRPr="00A437C6">
        <w:rPr>
          <w:rFonts w:ascii="Times New Roman" w:hAnsi="Times New Roman" w:cs="Times New Roman"/>
        </w:rPr>
        <w:t xml:space="preserve"> as 5-9% for women less than 50 years of age at diagnosis and 3% for ages 50-69 years at diagnosis</w:t>
      </w:r>
      <w:r w:rsidR="0084683A" w:rsidRPr="00A437C6">
        <w:rPr>
          <w:rFonts w:ascii="Times New Roman" w:hAnsi="Times New Roman" w:cs="Times New Roman"/>
        </w:rPr>
        <w:t xml:space="preserve"> </w:t>
      </w:r>
      <w:r w:rsidR="00017C08"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&lt;EndNote&gt;&lt;Cite&gt;&lt;Author&gt;Group&lt;/Author&gt;&lt;Year&gt;2005&lt;/Year&gt;&lt;RecNum&gt;202&lt;/RecNum&gt;&lt;DisplayText&gt;[6]&lt;/DisplayText&gt;&lt;record&gt;&lt;rec-number&gt;202&lt;/rec-number&gt;&lt;foreign-keys&gt;&lt;key app="EN" db-id="zpavdps519dpphez2fk52x990wfpxrx20tsa"&gt;202&lt;/key&gt;&lt;/foreign-keys&gt;&lt;ref-type name="Journal Article"&gt;17&lt;/ref-type&gt;&lt;contributors&gt;&lt;authors&gt;&lt;author&gt;Early Breast Cancer Trialists&amp;apos; Collaborative Group,&lt;/author&gt;&lt;/authors&gt;&lt;/contributors&gt;&lt;titles&gt;&lt;title&gt;Effects of chemotherapy and hormonal therapy for early breast cancer on recurrence and 15-year survival: an overview of the randomised trials.&lt;/title&gt;&lt;secondary-title&gt;Lancet&lt;/secondary-title&gt;&lt;/titles&gt;&lt;periodical&gt;&lt;full-title&gt;Lancet&lt;/full-title&gt;&lt;abbr-1&gt;Lancet (London, England)&lt;/abbr-1&gt;&lt;/periodical&gt;&lt;pages&gt;1687-717&lt;/pages&gt;&lt;volume&gt;365&lt;/volume&gt;&lt;number&gt;9472&lt;/number&gt;&lt;dates&gt;&lt;year&gt;2005&lt;/year&gt;&lt;/dates&gt;&lt;urls&gt;&lt;/urls&gt;&lt;/record&gt;&lt;/Cite&gt;&lt;/EndNote&gt;</w:instrText>
      </w:r>
      <w:r w:rsidR="00017C08" w:rsidRPr="00A437C6">
        <w:rPr>
          <w:rFonts w:ascii="Times New Roman" w:hAnsi="Times New Roman" w:cs="Times New Roman"/>
        </w:rPr>
        <w:fldChar w:fldCharType="separate"/>
      </w:r>
      <w:r w:rsidR="00510179">
        <w:rPr>
          <w:rFonts w:ascii="Times New Roman" w:hAnsi="Times New Roman" w:cs="Times New Roman"/>
          <w:noProof/>
        </w:rPr>
        <w:t>[</w:t>
      </w:r>
      <w:hyperlink w:anchor="_ENREF_6" w:tooltip="Early Breast Cancer Trialists' Collaborative Group, 2005 #202" w:history="1">
        <w:r w:rsidR="007C4791">
          <w:rPr>
            <w:rFonts w:ascii="Times New Roman" w:hAnsi="Times New Roman" w:cs="Times New Roman"/>
            <w:noProof/>
          </w:rPr>
          <w:t>6</w:t>
        </w:r>
      </w:hyperlink>
      <w:r w:rsidR="00510179">
        <w:rPr>
          <w:rFonts w:ascii="Times New Roman" w:hAnsi="Times New Roman" w:cs="Times New Roman"/>
          <w:noProof/>
        </w:rPr>
        <w:t>]</w:t>
      </w:r>
      <w:r w:rsidR="00017C08" w:rsidRPr="00A437C6">
        <w:rPr>
          <w:rFonts w:ascii="Times New Roman" w:hAnsi="Times New Roman" w:cs="Times New Roman"/>
        </w:rPr>
        <w:fldChar w:fldCharType="end"/>
      </w:r>
      <w:r w:rsidR="00D53706">
        <w:rPr>
          <w:rFonts w:ascii="Times New Roman" w:hAnsi="Times New Roman" w:cs="Times New Roman"/>
        </w:rPr>
        <w:t xml:space="preserve">. </w:t>
      </w:r>
      <w:r w:rsidRPr="00A437C6">
        <w:rPr>
          <w:rFonts w:ascii="Times New Roman" w:hAnsi="Times New Roman" w:cs="Times New Roman"/>
        </w:rPr>
        <w:t xml:space="preserve">Chemotherapy, </w:t>
      </w:r>
      <w:r w:rsidRPr="00A437C6">
        <w:rPr>
          <w:rFonts w:ascii="Times New Roman" w:hAnsi="Times New Roman" w:cs="Times New Roman"/>
        </w:rPr>
        <w:lastRenderedPageBreak/>
        <w:t>however, is associated with substantial short-term toxicity and ris</w:t>
      </w:r>
      <w:r w:rsidR="004B5295" w:rsidRPr="00A437C6">
        <w:rPr>
          <w:rFonts w:ascii="Times New Roman" w:hAnsi="Times New Roman" w:cs="Times New Roman"/>
        </w:rPr>
        <w:t>k of long-term adverse effects.  C</w:t>
      </w:r>
      <w:r w:rsidRPr="00A437C6">
        <w:rPr>
          <w:rFonts w:ascii="Times New Roman" w:hAnsi="Times New Roman" w:cs="Times New Roman"/>
        </w:rPr>
        <w:t>ognitive impairment</w:t>
      </w:r>
      <w:r w:rsidR="004B5295" w:rsidRPr="00A437C6">
        <w:rPr>
          <w:rFonts w:ascii="Times New Roman" w:hAnsi="Times New Roman" w:cs="Times New Roman"/>
        </w:rPr>
        <w:t xml:space="preserve"> has been reported as one of these long-term </w:t>
      </w:r>
      <w:proofErr w:type="spellStart"/>
      <w:r w:rsidR="004B5295" w:rsidRPr="00A437C6">
        <w:rPr>
          <w:rFonts w:ascii="Times New Roman" w:hAnsi="Times New Roman" w:cs="Times New Roman"/>
        </w:rPr>
        <w:t>sequelae</w:t>
      </w:r>
      <w:proofErr w:type="spellEnd"/>
      <w:r w:rsidRPr="00A437C6">
        <w:rPr>
          <w:rFonts w:ascii="Times New Roman" w:hAnsi="Times New Roman" w:cs="Times New Roman"/>
        </w:rPr>
        <w:t xml:space="preserve"> </w:t>
      </w:r>
      <w:r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&lt;EndNote&gt;&lt;Cite&gt;&lt;Author&gt;Azim&lt;/Author&gt;&lt;Year&gt;2011&lt;/Year&gt;&lt;RecNum&gt;145&lt;/RecNum&gt;&lt;DisplayText&gt;[7]&lt;/DisplayText&gt;&lt;record&gt;&lt;rec-number&gt;145&lt;/rec-number&gt;&lt;foreign-keys&gt;&lt;key app="EN" db-id="zpavdps519dpphez2fk52x990wfpxrx20tsa"&gt;145&lt;/key&gt;&lt;/foreign-keys&gt;&lt;ref-type name="Journal Article"&gt;17&lt;/ref-type&gt;&lt;contributors&gt;&lt;authors&gt;&lt;author&gt;Azim, H. A., Jr.&lt;/author&gt;&lt;author&gt;de Azambuja, E.&lt;/author&gt;&lt;author&gt;Colozza, M.&lt;/author&gt;&lt;author&gt;Bines, J.&lt;/author&gt;&lt;author&gt;Piccart, M. J.&lt;/author&gt;&lt;/authors&gt;&lt;/contributors&gt;&lt;auth-address&gt;Department of Medical Oncology, Jules Bordet Institute, Brussels, Belgium.&lt;/auth-address&gt;&lt;titles&gt;&lt;title&gt;Long-term toxic effects of adjuvant chemotherapy in breast cancer&lt;/title&gt;&lt;secondary-title&gt;Ann Oncol&lt;/secondary-title&gt;&lt;alt-title&gt;Annals of oncology : official journal of the European Society for Medical Oncology / ESMO&lt;/alt-title&gt;&lt;/titles&gt;&lt;periodical&gt;&lt;full-title&gt;Ann Oncol&lt;/full-title&gt;&lt;abbr-1&gt;Annals of oncology : official journal of the European Society for Medical Oncology / ESMO&lt;/abbr-1&gt;&lt;/periodical&gt;&lt;alt-periodical&gt;&lt;full-title&gt;Ann Oncol&lt;/full-title&gt;&lt;abbr-1&gt;Annals of oncology : official journal of the European Society for Medical Oncology / ESMO&lt;/abbr-1&gt;&lt;/alt-periodical&gt;&lt;pages&gt;1939-47&lt;/pages&gt;&lt;volume&gt;22&lt;/volume&gt;&lt;number&gt;9&lt;/number&gt;&lt;edition&gt;2011/02/04&lt;/edition&gt;&lt;keywords&gt;&lt;keyword&gt;Antineoplastic Agents/ adverse effects&lt;/keyword&gt;&lt;keyword&gt;Antineoplastic Combined Chemotherapy Protocols/ adverse effects&lt;/keyword&gt;&lt;keyword&gt;Breast Neoplasms/ drug therapy&lt;/keyword&gt;&lt;keyword&gt;Chemoradiotherapy, Adjuvant/adverse effects&lt;/keyword&gt;&lt;keyword&gt;Female&lt;/keyword&gt;&lt;keyword&gt;Humans&lt;/keyword&gt;&lt;/keywords&gt;&lt;dates&gt;&lt;year&gt;2011&lt;/year&gt;&lt;pub-dates&gt;&lt;date&gt;Sep&lt;/date&gt;&lt;/pub-dates&gt;&lt;/dates&gt;&lt;isbn&gt;1569-8041 (Electronic)&amp;#xD;0923-7534 (Linking)&lt;/isbn&gt;&lt;accession-num&gt;21289366&lt;/accession-num&gt;&lt;urls&gt;&lt;/urls&gt;&lt;electronic-resource-num&gt;10.1093/annonc/mdq683&lt;/electronic-resource-num&gt;&lt;remote-database-provider&gt;NLM&lt;/remote-database-provider&gt;&lt;language&gt;eng&lt;/language&gt;&lt;/record&gt;&lt;/Cite&gt;&lt;/EndNote&gt;</w:instrText>
      </w:r>
      <w:r w:rsidRPr="00A437C6">
        <w:rPr>
          <w:rFonts w:ascii="Times New Roman" w:hAnsi="Times New Roman" w:cs="Times New Roman"/>
        </w:rPr>
        <w:fldChar w:fldCharType="separate"/>
      </w:r>
      <w:r w:rsidR="00510179">
        <w:rPr>
          <w:rFonts w:ascii="Times New Roman" w:hAnsi="Times New Roman" w:cs="Times New Roman"/>
          <w:noProof/>
        </w:rPr>
        <w:t>[</w:t>
      </w:r>
      <w:hyperlink w:anchor="_ENREF_7" w:tooltip="Azim, 2011 #145" w:history="1">
        <w:r w:rsidR="007C4791">
          <w:rPr>
            <w:rFonts w:ascii="Times New Roman" w:hAnsi="Times New Roman" w:cs="Times New Roman"/>
            <w:noProof/>
          </w:rPr>
          <w:t>7</w:t>
        </w:r>
      </w:hyperlink>
      <w:r w:rsidR="00510179">
        <w:rPr>
          <w:rFonts w:ascii="Times New Roman" w:hAnsi="Times New Roman" w:cs="Times New Roman"/>
          <w:noProof/>
        </w:rPr>
        <w:t>]</w:t>
      </w:r>
      <w:r w:rsidRPr="00A437C6">
        <w:rPr>
          <w:rFonts w:ascii="Times New Roman" w:hAnsi="Times New Roman" w:cs="Times New Roman"/>
        </w:rPr>
        <w:fldChar w:fldCharType="end"/>
      </w:r>
      <w:r w:rsidR="00A437C6">
        <w:rPr>
          <w:rFonts w:ascii="Times New Roman" w:hAnsi="Times New Roman" w:cs="Times New Roman"/>
        </w:rPr>
        <w:t>.</w:t>
      </w:r>
    </w:p>
    <w:p w14:paraId="590C943D" w14:textId="3B64A221" w:rsidR="00D52CD7" w:rsidRPr="00A437C6" w:rsidRDefault="006F0FD5" w:rsidP="003A229B">
      <w:pPr>
        <w:spacing w:after="120"/>
        <w:ind w:firstLine="720"/>
        <w:rPr>
          <w:rFonts w:ascii="Times New Roman" w:hAnsi="Times New Roman" w:cs="Times New Roman"/>
        </w:rPr>
      </w:pPr>
      <w:r w:rsidRPr="00A437C6">
        <w:rPr>
          <w:rFonts w:ascii="Times New Roman" w:eastAsia="Times New Roman" w:hAnsi="Times New Roman" w:cs="Times New Roman"/>
          <w:lang w:bidi="en-US"/>
        </w:rPr>
        <w:t xml:space="preserve">Randomized trials of adjuvant chemotherapy have predominantly focused on evaluating </w:t>
      </w:r>
      <w:r w:rsidR="004B5295" w:rsidRPr="00A437C6">
        <w:rPr>
          <w:rFonts w:ascii="Times New Roman" w:eastAsia="Times New Roman" w:hAnsi="Times New Roman" w:cs="Times New Roman"/>
          <w:lang w:bidi="en-US"/>
        </w:rPr>
        <w:t>effects on</w:t>
      </w:r>
      <w:r w:rsidRPr="00A437C6">
        <w:rPr>
          <w:rFonts w:ascii="Times New Roman" w:eastAsia="Times New Roman" w:hAnsi="Times New Roman" w:cs="Times New Roman"/>
          <w:lang w:bidi="en-US"/>
        </w:rPr>
        <w:t xml:space="preserve"> cancer recurrence and on treatment-associated short-term adverse effects. Less attention has been given to long-term adverse effects of these cytotoxic drugs, which may have significant negative impacts on health and QOL for breast cancer survivors </w:t>
      </w:r>
      <w:r w:rsidR="00687C36" w:rsidRPr="00A437C6">
        <w:rPr>
          <w:rFonts w:ascii="Times New Roman" w:eastAsia="Times New Roman" w:hAnsi="Times New Roman" w:cs="Times New Roman"/>
          <w:lang w:bidi="en-US"/>
        </w:rPr>
        <w:t>long after their treatment ends.</w:t>
      </w:r>
      <w:r w:rsidR="005E6F72" w:rsidRPr="00A437C6">
        <w:rPr>
          <w:rFonts w:ascii="Times New Roman" w:eastAsia="Times New Roman" w:hAnsi="Times New Roman" w:cs="Times New Roman"/>
          <w:lang w:bidi="en-US"/>
        </w:rPr>
        <w:t xml:space="preserve"> </w:t>
      </w:r>
    </w:p>
    <w:p w14:paraId="2D74DDF7" w14:textId="60DB91F2" w:rsidR="00255899" w:rsidRPr="00A437C6" w:rsidRDefault="00D83A01" w:rsidP="00FF2D0C">
      <w:pPr>
        <w:spacing w:after="120"/>
        <w:ind w:firstLine="720"/>
        <w:rPr>
          <w:rFonts w:ascii="Times New Roman" w:eastAsia="Times New Roman" w:hAnsi="Times New Roman" w:cs="Times New Roman"/>
          <w:lang w:bidi="en-US"/>
        </w:rPr>
      </w:pPr>
      <w:r w:rsidRPr="00A437C6">
        <w:rPr>
          <w:rFonts w:ascii="Times New Roman" w:hAnsi="Times New Roman" w:cs="Times New Roman"/>
        </w:rPr>
        <w:t>The short-term cognitive dysfunction during chemotherapy</w:t>
      </w:r>
      <w:r w:rsidR="00E31732" w:rsidRPr="00A437C6">
        <w:rPr>
          <w:rFonts w:ascii="Times New Roman" w:hAnsi="Times New Roman" w:cs="Times New Roman"/>
        </w:rPr>
        <w:t xml:space="preserve"> measured by neuropsychological or neuroimag</w:t>
      </w:r>
      <w:r w:rsidR="00C06F43" w:rsidRPr="00A437C6">
        <w:rPr>
          <w:rFonts w:ascii="Times New Roman" w:hAnsi="Times New Roman" w:cs="Times New Roman"/>
        </w:rPr>
        <w:t>ing assessments or self-report</w:t>
      </w:r>
      <w:r w:rsidRPr="00A437C6">
        <w:rPr>
          <w:rFonts w:ascii="Times New Roman" w:hAnsi="Times New Roman" w:cs="Times New Roman"/>
        </w:rPr>
        <w:t xml:space="preserve">, also known as </w:t>
      </w:r>
      <w:r w:rsidR="0010120A" w:rsidRPr="00A437C6">
        <w:rPr>
          <w:rFonts w:ascii="Times New Roman" w:hAnsi="Times New Roman" w:cs="Times New Roman"/>
        </w:rPr>
        <w:t>“</w:t>
      </w:r>
      <w:r w:rsidRPr="00A437C6">
        <w:rPr>
          <w:rFonts w:ascii="Times New Roman" w:hAnsi="Times New Roman" w:cs="Times New Roman"/>
        </w:rPr>
        <w:t>chemo brain</w:t>
      </w:r>
      <w:r w:rsidR="0010120A" w:rsidRPr="00A437C6">
        <w:rPr>
          <w:rFonts w:ascii="Times New Roman" w:hAnsi="Times New Roman" w:cs="Times New Roman"/>
        </w:rPr>
        <w:t>”</w:t>
      </w:r>
      <w:r w:rsidRPr="00A437C6">
        <w:rPr>
          <w:rFonts w:ascii="Times New Roman" w:hAnsi="Times New Roman" w:cs="Times New Roman"/>
        </w:rPr>
        <w:t xml:space="preserve"> or </w:t>
      </w:r>
      <w:r w:rsidR="0010120A" w:rsidRPr="00A437C6">
        <w:rPr>
          <w:rFonts w:ascii="Times New Roman" w:hAnsi="Times New Roman" w:cs="Times New Roman"/>
        </w:rPr>
        <w:t>“</w:t>
      </w:r>
      <w:r w:rsidRPr="00A437C6">
        <w:rPr>
          <w:rFonts w:ascii="Times New Roman" w:hAnsi="Times New Roman" w:cs="Times New Roman"/>
        </w:rPr>
        <w:t>chemo-fog</w:t>
      </w:r>
      <w:r w:rsidR="00A437C6">
        <w:rPr>
          <w:rFonts w:ascii="Times New Roman" w:hAnsi="Times New Roman" w:cs="Times New Roman"/>
        </w:rPr>
        <w:t>,</w:t>
      </w:r>
      <w:r w:rsidR="0010120A" w:rsidRPr="00A437C6">
        <w:rPr>
          <w:rFonts w:ascii="Times New Roman" w:hAnsi="Times New Roman" w:cs="Times New Roman"/>
        </w:rPr>
        <w:t>”</w:t>
      </w:r>
      <w:r w:rsidRPr="00A437C6">
        <w:rPr>
          <w:rFonts w:ascii="Times New Roman" w:hAnsi="Times New Roman" w:cs="Times New Roman"/>
        </w:rPr>
        <w:t xml:space="preserve"> is widely </w:t>
      </w:r>
      <w:r w:rsidR="00EF12B7" w:rsidRPr="00A437C6">
        <w:rPr>
          <w:rFonts w:ascii="Times New Roman" w:hAnsi="Times New Roman" w:cs="Times New Roman"/>
        </w:rPr>
        <w:t>reported</w:t>
      </w:r>
      <w:r w:rsidRPr="00A437C6">
        <w:rPr>
          <w:rFonts w:ascii="Times New Roman" w:hAnsi="Times New Roman" w:cs="Times New Roman"/>
        </w:rPr>
        <w:t xml:space="preserve"> </w:t>
      </w:r>
      <w:r w:rsidR="00F91593" w:rsidRPr="00A437C6">
        <w:rPr>
          <w:rFonts w:ascii="Times New Roman" w:eastAsia="Times New Roman" w:hAnsi="Times New Roman" w:cs="Times New Roman"/>
          <w:lang w:bidi="en-US"/>
        </w:rPr>
        <w:fldChar w:fldCharType="begin">
          <w:fldData xml:space="preserve">PEVuZE5vdGU+PENpdGU+PEF1dGhvcj5Pbm88L0F1dGhvcj48WWVhcj4yMDE1PC9ZZWFyPjxSZWNO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PEVuZE5vdGU+PENpdGU+PEF1dGhvcj5Pbm88L0F1dGhvcj48WWVhcj4yMDE1PC9ZZWFyPjxSZWNO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F91593" w:rsidRPr="00A437C6">
        <w:rPr>
          <w:rFonts w:ascii="Times New Roman" w:eastAsia="Times New Roman" w:hAnsi="Times New Roman" w:cs="Times New Roman"/>
          <w:lang w:bidi="en-US"/>
        </w:rPr>
      </w:r>
      <w:r w:rsidR="00F91593" w:rsidRPr="00A437C6">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8" w:tooltip="Ono, 2015 #146" w:history="1">
        <w:r w:rsidR="007C4791">
          <w:rPr>
            <w:rFonts w:ascii="Times New Roman" w:eastAsia="Times New Roman" w:hAnsi="Times New Roman" w:cs="Times New Roman"/>
            <w:noProof/>
            <w:lang w:bidi="en-US"/>
          </w:rPr>
          <w:t>8</w:t>
        </w:r>
      </w:hyperlink>
      <w:r w:rsidR="00510179">
        <w:rPr>
          <w:rFonts w:ascii="Times New Roman" w:eastAsia="Times New Roman" w:hAnsi="Times New Roman" w:cs="Times New Roman"/>
          <w:noProof/>
          <w:lang w:bidi="en-US"/>
        </w:rPr>
        <w:t xml:space="preserve">, </w:t>
      </w:r>
      <w:hyperlink w:anchor="_ENREF_9" w:tooltip="Mandelblatt, 2014 #203" w:history="1">
        <w:r w:rsidR="007C4791">
          <w:rPr>
            <w:rFonts w:ascii="Times New Roman" w:eastAsia="Times New Roman" w:hAnsi="Times New Roman" w:cs="Times New Roman"/>
            <w:noProof/>
            <w:lang w:bidi="en-US"/>
          </w:rPr>
          <w:t>9</w:t>
        </w:r>
      </w:hyperlink>
      <w:r w:rsidR="00510179">
        <w:rPr>
          <w:rFonts w:ascii="Times New Roman" w:eastAsia="Times New Roman" w:hAnsi="Times New Roman" w:cs="Times New Roman"/>
          <w:noProof/>
          <w:lang w:bidi="en-US"/>
        </w:rPr>
        <w:t>]</w:t>
      </w:r>
      <w:r w:rsidR="00F91593" w:rsidRPr="00A437C6">
        <w:rPr>
          <w:rFonts w:ascii="Times New Roman" w:eastAsia="Times New Roman" w:hAnsi="Times New Roman" w:cs="Times New Roman"/>
          <w:lang w:bidi="en-US"/>
        </w:rPr>
        <w:fldChar w:fldCharType="end"/>
      </w:r>
      <w:r w:rsidR="00F91593" w:rsidRPr="00A437C6">
        <w:rPr>
          <w:rFonts w:ascii="Times New Roman" w:eastAsia="Times New Roman" w:hAnsi="Times New Roman" w:cs="Times New Roman"/>
          <w:lang w:bidi="en-US"/>
        </w:rPr>
        <w:t xml:space="preserve">. </w:t>
      </w:r>
      <w:r w:rsidR="00E6466E">
        <w:rPr>
          <w:rFonts w:ascii="Times New Roman" w:eastAsia="Times New Roman" w:hAnsi="Times New Roman" w:cs="Times New Roman"/>
          <w:lang w:bidi="en-US"/>
        </w:rPr>
        <w:t xml:space="preserve">Most studies in the current literature report a range of </w:t>
      </w:r>
      <w:r w:rsidR="00E6466E">
        <w:rPr>
          <w:rFonts w:ascii="Times New Roman" w:hAnsi="Times New Roman" w:cs="Times New Roman"/>
        </w:rPr>
        <w:t>15-5</w:t>
      </w:r>
      <w:r w:rsidR="00A437C6" w:rsidRPr="00A437C6">
        <w:rPr>
          <w:rFonts w:ascii="Times New Roman" w:hAnsi="Times New Roman" w:cs="Times New Roman"/>
        </w:rPr>
        <w:t xml:space="preserve">0% </w:t>
      </w:r>
      <w:r w:rsidR="00E6466E">
        <w:rPr>
          <w:rFonts w:ascii="Times New Roman" w:eastAsia="Times New Roman" w:hAnsi="Times New Roman" w:cs="Times New Roman"/>
          <w:lang w:bidi="en-US"/>
        </w:rPr>
        <w:t>i</w:t>
      </w:r>
      <w:r w:rsidR="00E6466E" w:rsidRPr="00A437C6">
        <w:rPr>
          <w:rFonts w:ascii="Times New Roman" w:eastAsia="Times New Roman" w:hAnsi="Times New Roman" w:cs="Times New Roman"/>
          <w:lang w:bidi="en-US"/>
        </w:rPr>
        <w:t xml:space="preserve">ncidence </w:t>
      </w:r>
      <w:r w:rsidR="00E6466E">
        <w:rPr>
          <w:rFonts w:ascii="Times New Roman" w:eastAsia="Times New Roman" w:hAnsi="Times New Roman" w:cs="Times New Roman"/>
          <w:lang w:bidi="en-US"/>
        </w:rPr>
        <w:t>of short-</w:t>
      </w:r>
      <w:r w:rsidR="00E6466E" w:rsidRPr="00A437C6">
        <w:rPr>
          <w:rFonts w:ascii="Times New Roman" w:eastAsia="Times New Roman" w:hAnsi="Times New Roman" w:cs="Times New Roman"/>
          <w:lang w:bidi="en-US"/>
        </w:rPr>
        <w:t xml:space="preserve">term </w:t>
      </w:r>
      <w:r w:rsidR="00E6466E">
        <w:rPr>
          <w:rFonts w:ascii="Times New Roman" w:eastAsia="Times New Roman" w:hAnsi="Times New Roman" w:cs="Times New Roman"/>
          <w:lang w:bidi="en-US"/>
        </w:rPr>
        <w:t xml:space="preserve">cognitive impairment in </w:t>
      </w:r>
      <w:r w:rsidR="00A437C6" w:rsidRPr="00A437C6">
        <w:rPr>
          <w:rFonts w:ascii="Times New Roman" w:hAnsi="Times New Roman" w:cs="Times New Roman"/>
        </w:rPr>
        <w:t xml:space="preserve">all treated patients </w:t>
      </w:r>
      <w:r w:rsidR="00A437C6" w:rsidRPr="00A437C6">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&lt;EndNote&gt;&lt;Cite&gt;&lt;Author&gt;Vardy&lt;/Author&gt;&lt;Year&gt;2009&lt;/Year&gt;&lt;RecNum&gt;213&lt;/RecNum&gt;&lt;DisplayText&gt;[10]&lt;/DisplayText&gt;&lt;record&gt;&lt;rec-number&gt;213&lt;/rec-number&gt;&lt;foreign-keys&gt;&lt;key app="EN" db-id="zpavdps519dpphez2fk52x990wfpxrx20tsa"&gt;213&lt;/key&gt;&lt;/foreign-keys&gt;&lt;ref-type name="Journal Article"&gt;17&lt;/ref-type&gt;&lt;contributors&gt;&lt;authors&gt;&lt;author&gt;Vardy, J.&lt;/author&gt;&lt;/authors&gt;&lt;/contributors&gt;&lt;auth-address&gt;Department of Medical Oncology, The University of Sydney, Cancer Institute NSW, Sydney, Concord, Australia. jvardy@med.usyd.edu.au&lt;/auth-address&gt;&lt;titles&gt;&lt;title&gt;Cognitive function in breast cancer survivors&lt;/title&gt;&lt;secondary-title&gt;Cancer Treat Res&lt;/secondary-title&gt;&lt;alt-title&gt;Cancer treatment and research&lt;/alt-title&gt;&lt;/titles&gt;&lt;periodical&gt;&lt;full-title&gt;Cancer Treat Res&lt;/full-title&gt;&lt;abbr-1&gt;Cancer treatment and research&lt;/abbr-1&gt;&lt;/periodical&gt;&lt;alt-periodical&gt;&lt;full-title&gt;Cancer Treat Res&lt;/full-title&gt;&lt;abbr-1&gt;Cancer treatment and research&lt;/abbr-1&gt;&lt;/alt-periodical&gt;&lt;pages&gt;387-419&lt;/pages&gt;&lt;volume&gt;151&lt;/volume&gt;&lt;edition&gt;2009/07/14&lt;/edition&gt;&lt;keywords&gt;&lt;keyword&gt;Animals&lt;/keyword&gt;&lt;keyword&gt;Antineoplastic Agents/ adverse effects&lt;/keyword&gt;&lt;keyword&gt;Breast Neoplasms/drug therapy/mortality/ psychology&lt;/keyword&gt;&lt;keyword&gt;Cognition Disorders/ etiology&lt;/keyword&gt;&lt;keyword&gt;Female&lt;/keyword&gt;&lt;keyword&gt;Humans&lt;/keyword&gt;&lt;keyword&gt;Neuropsychological Tests&lt;/keyword&gt;&lt;keyword&gt;Survivors&lt;/keyword&gt;&lt;/keywords&gt;&lt;dates&gt;&lt;year&gt;2009&lt;/year&gt;&lt;/dates&gt;&lt;isbn&gt;0927-3042 (Print)&amp;#xD;0927-3042 (Linking)&lt;/isbn&gt;&lt;accession-num&gt;19593525&lt;/accession-num&gt;&lt;urls&gt;&lt;/urls&gt;&lt;electronic-resource-num&gt;10.1007/978-0-387-75115-3_24&lt;/electronic-resource-num&gt;&lt;remote-database-provider&gt;NLM&lt;/remote-database-provider&gt;&lt;language&gt;eng&lt;/language&gt;&lt;/record&gt;&lt;/Cite&gt;&lt;/EndNote&gt;</w:instrText>
      </w:r>
      <w:r w:rsidR="00A437C6" w:rsidRPr="00A437C6">
        <w:rPr>
          <w:rFonts w:ascii="Times New Roman" w:hAnsi="Times New Roman" w:cs="Times New Roman"/>
        </w:rPr>
        <w:fldChar w:fldCharType="separate"/>
      </w:r>
      <w:r w:rsidR="00510179">
        <w:rPr>
          <w:rFonts w:ascii="Times New Roman" w:hAnsi="Times New Roman" w:cs="Times New Roman"/>
          <w:noProof/>
        </w:rPr>
        <w:t>[</w:t>
      </w:r>
      <w:hyperlink w:anchor="_ENREF_10" w:tooltip="Vardy, 2009 #213" w:history="1">
        <w:r w:rsidR="007C4791">
          <w:rPr>
            <w:rFonts w:ascii="Times New Roman" w:hAnsi="Times New Roman" w:cs="Times New Roman"/>
            <w:noProof/>
          </w:rPr>
          <w:t>10</w:t>
        </w:r>
      </w:hyperlink>
      <w:r w:rsidR="00510179">
        <w:rPr>
          <w:rFonts w:ascii="Times New Roman" w:hAnsi="Times New Roman" w:cs="Times New Roman"/>
          <w:noProof/>
        </w:rPr>
        <w:t>]</w:t>
      </w:r>
      <w:r w:rsidR="00A437C6" w:rsidRPr="00A437C6">
        <w:rPr>
          <w:rFonts w:ascii="Times New Roman" w:hAnsi="Times New Roman" w:cs="Times New Roman"/>
        </w:rPr>
        <w:fldChar w:fldCharType="end"/>
      </w:r>
      <w:r w:rsidR="00A437C6" w:rsidRPr="00A437C6">
        <w:rPr>
          <w:rFonts w:ascii="Times New Roman" w:hAnsi="Times New Roman" w:cs="Times New Roman"/>
        </w:rPr>
        <w:t>.</w:t>
      </w:r>
      <w:r w:rsidR="00A437C6" w:rsidRPr="00A437C6">
        <w:rPr>
          <w:rFonts w:ascii="Times New Roman" w:eastAsia="Times New Roman" w:hAnsi="Times New Roman" w:cs="Times New Roman"/>
          <w:lang w:bidi="en-US"/>
        </w:rPr>
        <w:t xml:space="preserve"> </w:t>
      </w:r>
    </w:p>
    <w:p w14:paraId="4FBB6D41" w14:textId="4D89A76E" w:rsidR="002252B7" w:rsidRPr="00A437C6" w:rsidRDefault="00EF12B7" w:rsidP="00447F8C">
      <w:pPr>
        <w:spacing w:after="120"/>
        <w:ind w:firstLine="720"/>
        <w:rPr>
          <w:rFonts w:ascii="Times New Roman" w:eastAsia="Times New Roman" w:hAnsi="Times New Roman" w:cs="Times New Roman"/>
          <w:lang w:bidi="en-US"/>
        </w:rPr>
      </w:pPr>
      <w:r w:rsidRPr="00A437C6">
        <w:rPr>
          <w:rFonts w:ascii="Times New Roman" w:eastAsia="Times New Roman" w:hAnsi="Times New Roman" w:cs="Times New Roman"/>
          <w:lang w:bidi="en-US"/>
        </w:rPr>
        <w:t>The causal mechanisms for the observed cognitive impair</w:t>
      </w:r>
      <w:r w:rsidR="005079DB" w:rsidRPr="00A437C6">
        <w:rPr>
          <w:rFonts w:ascii="Times New Roman" w:eastAsia="Times New Roman" w:hAnsi="Times New Roman" w:cs="Times New Roman"/>
          <w:lang w:bidi="en-US"/>
        </w:rPr>
        <w:t>ment following cancer treatment</w:t>
      </w:r>
      <w:r w:rsidRPr="00A437C6">
        <w:rPr>
          <w:rFonts w:ascii="Times New Roman" w:eastAsia="Times New Roman" w:hAnsi="Times New Roman" w:cs="Times New Roman"/>
          <w:lang w:bidi="en-US"/>
        </w:rPr>
        <w:t xml:space="preserve"> </w:t>
      </w:r>
      <w:r w:rsidR="005079DB" w:rsidRPr="00A437C6">
        <w:rPr>
          <w:rFonts w:ascii="Times New Roman" w:eastAsia="Times New Roman" w:hAnsi="Times New Roman" w:cs="Times New Roman"/>
          <w:lang w:bidi="en-US"/>
        </w:rPr>
        <w:t>are</w:t>
      </w:r>
      <w:r w:rsidR="0010120A" w:rsidRPr="00A437C6">
        <w:rPr>
          <w:rFonts w:ascii="Times New Roman" w:eastAsia="Times New Roman" w:hAnsi="Times New Roman" w:cs="Times New Roman"/>
          <w:lang w:bidi="en-US"/>
        </w:rPr>
        <w:t xml:space="preserve"> </w:t>
      </w:r>
      <w:r w:rsidRPr="00A437C6">
        <w:rPr>
          <w:rFonts w:ascii="Times New Roman" w:eastAsia="Times New Roman" w:hAnsi="Times New Roman" w:cs="Times New Roman"/>
          <w:lang w:bidi="en-US"/>
        </w:rPr>
        <w:t xml:space="preserve">still unknown. </w:t>
      </w:r>
      <w:r w:rsidR="00693553" w:rsidRPr="00A437C6">
        <w:rPr>
          <w:rFonts w:ascii="Times New Roman" w:eastAsia="Times New Roman" w:hAnsi="Times New Roman" w:cs="Times New Roman"/>
          <w:lang w:bidi="en-US"/>
        </w:rPr>
        <w:t xml:space="preserve">In </w:t>
      </w:r>
      <w:r w:rsidR="004B5295" w:rsidRPr="00A437C6">
        <w:rPr>
          <w:rFonts w:ascii="Times New Roman" w:eastAsia="Times New Roman" w:hAnsi="Times New Roman" w:cs="Times New Roman"/>
          <w:lang w:bidi="en-US"/>
        </w:rPr>
        <w:t>previous reviews</w:t>
      </w:r>
      <w:r w:rsidR="00693553" w:rsidRPr="00A437C6">
        <w:rPr>
          <w:rFonts w:ascii="Times New Roman" w:eastAsia="Times New Roman" w:hAnsi="Times New Roman" w:cs="Times New Roman"/>
          <w:lang w:bidi="en-US"/>
        </w:rPr>
        <w:t xml:space="preserve">, </w:t>
      </w:r>
      <w:proofErr w:type="spellStart"/>
      <w:r w:rsidR="00EC1EEF" w:rsidRPr="00A437C6">
        <w:rPr>
          <w:rFonts w:ascii="Times New Roman" w:eastAsia="Times New Roman" w:hAnsi="Times New Roman" w:cs="Times New Roman"/>
          <w:lang w:bidi="en-US"/>
        </w:rPr>
        <w:t>Ahles</w:t>
      </w:r>
      <w:proofErr w:type="spellEnd"/>
      <w:r w:rsidR="00EC1EEF" w:rsidRPr="00A437C6">
        <w:rPr>
          <w:rFonts w:ascii="Times New Roman" w:eastAsia="Times New Roman" w:hAnsi="Times New Roman" w:cs="Times New Roman"/>
          <w:lang w:bidi="en-US"/>
        </w:rPr>
        <w:t xml:space="preserve"> et</w:t>
      </w:r>
      <w:r w:rsidR="00BD50CA" w:rsidRPr="00A437C6">
        <w:rPr>
          <w:rFonts w:ascii="Times New Roman" w:eastAsia="Times New Roman" w:hAnsi="Times New Roman" w:cs="Times New Roman"/>
          <w:lang w:bidi="en-US"/>
        </w:rPr>
        <w:t xml:space="preserve"> al</w:t>
      </w:r>
      <w:r w:rsidR="00693553" w:rsidRPr="00A437C6">
        <w:rPr>
          <w:rFonts w:ascii="Times New Roman" w:eastAsia="Times New Roman" w:hAnsi="Times New Roman" w:cs="Times New Roman"/>
          <w:lang w:bidi="en-US"/>
        </w:rPr>
        <w:t xml:space="preserve"> and </w:t>
      </w:r>
      <w:proofErr w:type="spellStart"/>
      <w:r w:rsidR="00693553" w:rsidRPr="00A437C6">
        <w:rPr>
          <w:rFonts w:ascii="Times New Roman" w:eastAsia="Times New Roman" w:hAnsi="Times New Roman" w:cs="Times New Roman"/>
          <w:lang w:bidi="en-US"/>
        </w:rPr>
        <w:t>Mandelblatt</w:t>
      </w:r>
      <w:proofErr w:type="spellEnd"/>
      <w:r w:rsidR="00693553" w:rsidRPr="00A437C6">
        <w:rPr>
          <w:rFonts w:ascii="Times New Roman" w:eastAsia="Times New Roman" w:hAnsi="Times New Roman" w:cs="Times New Roman"/>
          <w:lang w:bidi="en-US"/>
        </w:rPr>
        <w:t xml:space="preserve"> et</w:t>
      </w:r>
      <w:r w:rsidR="00BD50CA" w:rsidRPr="00A437C6">
        <w:rPr>
          <w:rFonts w:ascii="Times New Roman" w:eastAsia="Times New Roman" w:hAnsi="Times New Roman" w:cs="Times New Roman"/>
          <w:lang w:bidi="en-US"/>
        </w:rPr>
        <w:t xml:space="preserve"> al</w:t>
      </w:r>
      <w:r w:rsidR="00EC1EEF" w:rsidRPr="00A437C6">
        <w:rPr>
          <w:rFonts w:ascii="Times New Roman" w:eastAsia="Times New Roman" w:hAnsi="Times New Roman" w:cs="Times New Roman"/>
          <w:lang w:bidi="en-US"/>
        </w:rPr>
        <w:t xml:space="preserve"> </w:t>
      </w:r>
      <w:r w:rsidR="00A23C8F" w:rsidRPr="00A437C6">
        <w:rPr>
          <w:rFonts w:ascii="Times New Roman" w:eastAsia="Times New Roman" w:hAnsi="Times New Roman" w:cs="Times New Roman"/>
          <w:lang w:bidi="en-US"/>
        </w:rPr>
        <w:fldChar w:fldCharType="begin">
          <w:fldData xml:space="preserve">PEVuZE5vdGU+PENpdGU+PEF1dGhvcj5BaGxlczwvQXV0aG9yPjxZZWFyPjIwMTI8L1llYXI+PFJl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PEVuZE5vdGU+PENpdGU+PEF1dGhvcj5BaGxlczwvQXV0aG9yPjxZZWFyPjIwMTI8L1llYXI+PFJl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A23C8F" w:rsidRPr="00A437C6">
        <w:rPr>
          <w:rFonts w:ascii="Times New Roman" w:eastAsia="Times New Roman" w:hAnsi="Times New Roman" w:cs="Times New Roman"/>
          <w:lang w:bidi="en-US"/>
        </w:rPr>
      </w:r>
      <w:r w:rsidR="00A23C8F" w:rsidRPr="00A437C6">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9" w:tooltip="Mandelblatt, 2014 #203" w:history="1">
        <w:r w:rsidR="007C4791">
          <w:rPr>
            <w:rFonts w:ascii="Times New Roman" w:eastAsia="Times New Roman" w:hAnsi="Times New Roman" w:cs="Times New Roman"/>
            <w:noProof/>
            <w:lang w:bidi="en-US"/>
          </w:rPr>
          <w:t>9</w:t>
        </w:r>
      </w:hyperlink>
      <w:r w:rsidR="00510179">
        <w:rPr>
          <w:rFonts w:ascii="Times New Roman" w:eastAsia="Times New Roman" w:hAnsi="Times New Roman" w:cs="Times New Roman"/>
          <w:noProof/>
          <w:lang w:bidi="en-US"/>
        </w:rPr>
        <w:t xml:space="preserve">, </w:t>
      </w:r>
      <w:hyperlink w:anchor="_ENREF_11" w:tooltip="Ahles, 2012 #169" w:history="1">
        <w:r w:rsidR="007C4791">
          <w:rPr>
            <w:rFonts w:ascii="Times New Roman" w:eastAsia="Times New Roman" w:hAnsi="Times New Roman" w:cs="Times New Roman"/>
            <w:noProof/>
            <w:lang w:bidi="en-US"/>
          </w:rPr>
          <w:t>11</w:t>
        </w:r>
      </w:hyperlink>
      <w:r w:rsidR="00510179">
        <w:rPr>
          <w:rFonts w:ascii="Times New Roman" w:eastAsia="Times New Roman" w:hAnsi="Times New Roman" w:cs="Times New Roman"/>
          <w:noProof/>
          <w:lang w:bidi="en-US"/>
        </w:rPr>
        <w:t>]</w:t>
      </w:r>
      <w:r w:rsidR="00A23C8F" w:rsidRPr="00A437C6">
        <w:rPr>
          <w:rFonts w:ascii="Times New Roman" w:eastAsia="Times New Roman" w:hAnsi="Times New Roman" w:cs="Times New Roman"/>
          <w:lang w:bidi="en-US"/>
        </w:rPr>
        <w:fldChar w:fldCharType="end"/>
      </w:r>
      <w:r w:rsidR="00693553" w:rsidRPr="00A437C6">
        <w:rPr>
          <w:rFonts w:ascii="Times New Roman" w:eastAsia="Times New Roman" w:hAnsi="Times New Roman" w:cs="Times New Roman"/>
          <w:lang w:bidi="en-US"/>
        </w:rPr>
        <w:t xml:space="preserve"> have </w:t>
      </w:r>
      <w:r w:rsidRPr="00A437C6">
        <w:rPr>
          <w:rFonts w:ascii="Times New Roman" w:eastAsia="Times New Roman" w:hAnsi="Times New Roman" w:cs="Times New Roman"/>
          <w:lang w:bidi="en-US"/>
        </w:rPr>
        <w:t xml:space="preserve">suggested risk factors </w:t>
      </w:r>
      <w:r w:rsidR="00C06F43" w:rsidRPr="00A437C6">
        <w:rPr>
          <w:rFonts w:ascii="Times New Roman" w:eastAsia="Times New Roman" w:hAnsi="Times New Roman" w:cs="Times New Roman"/>
          <w:lang w:bidi="en-US"/>
        </w:rPr>
        <w:t xml:space="preserve">that are </w:t>
      </w:r>
      <w:r w:rsidRPr="00A437C6">
        <w:rPr>
          <w:rFonts w:ascii="Times New Roman" w:eastAsia="Times New Roman" w:hAnsi="Times New Roman" w:cs="Times New Roman"/>
          <w:lang w:bidi="en-US"/>
        </w:rPr>
        <w:t xml:space="preserve">consistent with theories of aging </w:t>
      </w:r>
      <w:r w:rsidR="00616FC8" w:rsidRPr="00A437C6">
        <w:rPr>
          <w:rFonts w:ascii="Times New Roman" w:eastAsia="Times New Roman" w:hAnsi="Times New Roman" w:cs="Times New Roman"/>
          <w:lang w:bidi="en-US"/>
        </w:rPr>
        <w:t xml:space="preserve">and </w:t>
      </w:r>
      <w:r w:rsidR="00693553" w:rsidRPr="00A437C6">
        <w:rPr>
          <w:rFonts w:ascii="Times New Roman" w:eastAsia="Times New Roman" w:hAnsi="Times New Roman" w:cs="Times New Roman"/>
          <w:lang w:bidi="en-US"/>
        </w:rPr>
        <w:t>provided</w:t>
      </w:r>
      <w:r w:rsidR="00EC1EEF" w:rsidRPr="00A437C6">
        <w:rPr>
          <w:rFonts w:ascii="Times New Roman" w:eastAsia="Times New Roman" w:hAnsi="Times New Roman" w:cs="Times New Roman"/>
          <w:lang w:bidi="en-US"/>
        </w:rPr>
        <w:t xml:space="preserve"> following possible explanations </w:t>
      </w:r>
      <w:r w:rsidR="004B5295" w:rsidRPr="00A437C6">
        <w:rPr>
          <w:rFonts w:ascii="Times New Roman" w:eastAsia="Times New Roman" w:hAnsi="Times New Roman" w:cs="Times New Roman"/>
          <w:lang w:bidi="en-US"/>
        </w:rPr>
        <w:t>breast cancer treatment-</w:t>
      </w:r>
      <w:r w:rsidR="00EC1EEF" w:rsidRPr="00A437C6">
        <w:rPr>
          <w:rFonts w:ascii="Times New Roman" w:eastAsia="Times New Roman" w:hAnsi="Times New Roman" w:cs="Times New Roman"/>
          <w:lang w:bidi="en-US"/>
        </w:rPr>
        <w:t>associated cognitive impairment:</w:t>
      </w:r>
    </w:p>
    <w:p w14:paraId="6649197C" w14:textId="18238C7B" w:rsidR="00A23C8F" w:rsidRPr="00A437C6" w:rsidRDefault="00EC1EEF" w:rsidP="003A229B">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T</w:t>
      </w:r>
      <w:r w:rsidR="00144CED" w:rsidRPr="00A437C6">
        <w:rPr>
          <w:rFonts w:ascii="Times New Roman" w:eastAsia="Times New Roman" w:hAnsi="Times New Roman" w:cs="Times New Roman"/>
          <w:color w:val="403838"/>
          <w:shd w:val="clear" w:color="auto" w:fill="FFFFFF"/>
        </w:rPr>
        <w:t>he biology of cancer (e.g.</w:t>
      </w:r>
      <w:r w:rsidR="00A23C8F" w:rsidRPr="00A437C6">
        <w:rPr>
          <w:rFonts w:ascii="Times New Roman" w:eastAsia="Times New Roman" w:hAnsi="Times New Roman" w:cs="Times New Roman"/>
          <w:color w:val="403838"/>
          <w:shd w:val="clear" w:color="auto" w:fill="FFFFFF"/>
        </w:rPr>
        <w:t xml:space="preserve"> inflammatory response triggering neurotoxic cytokines) may contribute to lower than expected cognitive performance</w:t>
      </w:r>
      <w:r w:rsidR="007D7BDD" w:rsidRPr="00A437C6">
        <w:rPr>
          <w:rFonts w:ascii="Times New Roman" w:eastAsia="Times New Roman" w:hAnsi="Times New Roman" w:cs="Times New Roman"/>
          <w:color w:val="403838"/>
          <w:shd w:val="clear" w:color="auto" w:fill="FFFFFF"/>
        </w:rPr>
        <w:t>.</w:t>
      </w:r>
    </w:p>
    <w:p w14:paraId="001E897C" w14:textId="7C48AD9C" w:rsidR="00875253" w:rsidRPr="00222913" w:rsidRDefault="00EC1EEF" w:rsidP="00875253">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C</w:t>
      </w:r>
      <w:r w:rsidR="00A23C8F" w:rsidRPr="00A437C6">
        <w:rPr>
          <w:rFonts w:ascii="Times New Roman" w:eastAsia="Times New Roman" w:hAnsi="Times New Roman" w:cs="Times New Roman"/>
          <w:color w:val="403838"/>
          <w:shd w:val="clear" w:color="auto" w:fill="FFFFFF"/>
        </w:rPr>
        <w:t>ommon risk factors for the development of both breast cancer and mild cogniti</w:t>
      </w:r>
      <w:r w:rsidR="00F05B8F" w:rsidRPr="00A437C6">
        <w:rPr>
          <w:rFonts w:ascii="Times New Roman" w:eastAsia="Times New Roman" w:hAnsi="Times New Roman" w:cs="Times New Roman"/>
          <w:color w:val="403838"/>
          <w:shd w:val="clear" w:color="auto" w:fill="FFFFFF"/>
        </w:rPr>
        <w:t xml:space="preserve">ve changes over years may exist; for example, </w:t>
      </w:r>
      <w:r w:rsidR="00A23C8F" w:rsidRPr="00A437C6">
        <w:rPr>
          <w:rFonts w:ascii="Times New Roman" w:eastAsia="Times New Roman" w:hAnsi="Times New Roman" w:cs="Times New Roman"/>
          <w:color w:val="403838"/>
          <w:shd w:val="clear" w:color="auto" w:fill="FFFFFF"/>
        </w:rPr>
        <w:t xml:space="preserve">poor DNA repair mechanisms </w:t>
      </w:r>
      <w:r w:rsidR="00222913">
        <w:rPr>
          <w:rFonts w:ascii="Times New Roman" w:eastAsia="Times New Roman" w:hAnsi="Times New Roman" w:cs="Times New Roman"/>
          <w:color w:val="403838"/>
          <w:shd w:val="clear" w:color="auto" w:fill="FFFFFF"/>
        </w:rPr>
        <w:t xml:space="preserve">and oxidative damage </w:t>
      </w:r>
      <w:r w:rsidR="00A23C8F" w:rsidRPr="00A437C6">
        <w:rPr>
          <w:rFonts w:ascii="Times New Roman" w:eastAsia="Times New Roman" w:hAnsi="Times New Roman" w:cs="Times New Roman"/>
          <w:color w:val="403838"/>
          <w:shd w:val="clear" w:color="auto" w:fill="FFFFFF"/>
        </w:rPr>
        <w:t xml:space="preserve">have been linked to risk of cancer </w:t>
      </w:r>
      <w:r w:rsidR="00F05B8F" w:rsidRPr="00A437C6">
        <w:rPr>
          <w:rFonts w:ascii="Times New Roman" w:eastAsia="Times New Roman" w:hAnsi="Times New Roman" w:cs="Times New Roman"/>
          <w:color w:val="403838"/>
          <w:shd w:val="clear" w:color="auto" w:fill="FFFFFF"/>
        </w:rPr>
        <w:t>and neurodegenerative disorders</w:t>
      </w:r>
      <w:r w:rsidR="007D7BDD" w:rsidRPr="00A437C6">
        <w:rPr>
          <w:rFonts w:ascii="Times New Roman" w:eastAsia="Times New Roman" w:hAnsi="Times New Roman" w:cs="Times New Roman"/>
          <w:color w:val="403838"/>
          <w:shd w:val="clear" w:color="auto" w:fill="FFFFFF"/>
        </w:rPr>
        <w:t>.</w:t>
      </w:r>
    </w:p>
    <w:p w14:paraId="0025D115" w14:textId="5A895496" w:rsidR="00875253" w:rsidRPr="00AC5413" w:rsidRDefault="00AC5413" w:rsidP="00AC5413">
      <w:pPr>
        <w:pStyle w:val="ListParagraph"/>
        <w:widowControl w:val="0"/>
        <w:numPr>
          <w:ilvl w:val="0"/>
          <w:numId w:val="7"/>
        </w:numPr>
        <w:autoSpaceDE w:val="0"/>
        <w:autoSpaceDN w:val="0"/>
        <w:adjustRightInd w:val="0"/>
        <w:rPr>
          <w:rFonts w:ascii="Times New Roman" w:hAnsi="Times New Roman" w:cs="Times New Roman"/>
        </w:rPr>
      </w:pPr>
      <w:r w:rsidRPr="00AC5413">
        <w:rPr>
          <w:rFonts w:ascii="Times New Roman" w:hAnsi="Times New Roman" w:cs="Times New Roman"/>
        </w:rPr>
        <w:t>Certain h</w:t>
      </w:r>
      <w:r w:rsidR="008B2D13" w:rsidRPr="00AC5413">
        <w:rPr>
          <w:rFonts w:ascii="Times New Roman" w:hAnsi="Times New Roman" w:cs="Times New Roman"/>
        </w:rPr>
        <w:t xml:space="preserve">ormonal therapies have been implicated in cognitive </w:t>
      </w:r>
      <w:r w:rsidRPr="00AC5413">
        <w:rPr>
          <w:rFonts w:ascii="Times New Roman" w:hAnsi="Times New Roman" w:cs="Times New Roman"/>
        </w:rPr>
        <w:t xml:space="preserve">impairment after treatment for breast cancer. However, effects are not universal and may not be observed with all hormonal therapies. For instance, cognitive declines in verbal memory and executive function have been reported among women treated with tamoxifen </w:t>
      </w:r>
      <w:r>
        <w:rPr>
          <w:rFonts w:ascii="Times New Roman" w:hAnsi="Times New Roman" w:cs="Times New Roman"/>
        </w:rPr>
        <w:t xml:space="preserve">(its target is also found in </w:t>
      </w:r>
      <w:r w:rsidRPr="00A437C6">
        <w:rPr>
          <w:rFonts w:ascii="Times New Roman" w:hAnsi="Times New Roman" w:cs="Times New Roman"/>
        </w:rPr>
        <w:t>the frontal lobe and hippocampus</w:t>
      </w:r>
      <w:r>
        <w:rPr>
          <w:rFonts w:ascii="Times New Roman" w:hAnsi="Times New Roman" w:cs="Times New Roman"/>
        </w:rPr>
        <w:t xml:space="preserve">) </w:t>
      </w:r>
      <w:r w:rsidRPr="00AC5413">
        <w:rPr>
          <w:rFonts w:ascii="Times New Roman" w:hAnsi="Times New Roman" w:cs="Times New Roman"/>
        </w:rPr>
        <w:t xml:space="preserve">but not </w:t>
      </w:r>
      <w:r>
        <w:rPr>
          <w:rFonts w:ascii="Times New Roman" w:hAnsi="Times New Roman" w:cs="Times New Roman"/>
        </w:rPr>
        <w:t xml:space="preserve">with </w:t>
      </w:r>
      <w:r w:rsidRPr="00A437C6">
        <w:rPr>
          <w:rFonts w:ascii="Times New Roman" w:hAnsi="Times New Roman" w:cs="Times New Roman"/>
        </w:rPr>
        <w:t>aromatase inhibitors</w:t>
      </w:r>
      <w:r>
        <w:rPr>
          <w:rFonts w:ascii="Times New Roman" w:hAnsi="Times New Roman" w:cs="Times New Roman"/>
        </w:rPr>
        <w:t xml:space="preserve">. </w:t>
      </w:r>
      <w:r w:rsidRPr="00AC5413">
        <w:rPr>
          <w:rFonts w:ascii="Times New Roman" w:hAnsi="Times New Roman" w:cs="Times New Roman"/>
        </w:rPr>
        <w:t>Hormonal therapies may also be associated</w:t>
      </w:r>
      <w:r>
        <w:rPr>
          <w:rFonts w:ascii="Times New Roman" w:hAnsi="Times New Roman" w:cs="Times New Roman"/>
        </w:rPr>
        <w:t xml:space="preserve"> </w:t>
      </w:r>
      <w:r w:rsidRPr="00AC5413">
        <w:rPr>
          <w:rFonts w:ascii="Times New Roman" w:hAnsi="Times New Roman" w:cs="Times New Roman"/>
        </w:rPr>
        <w:t>with increased DNA damage.</w:t>
      </w:r>
    </w:p>
    <w:p w14:paraId="5592E833" w14:textId="7F9F6C27" w:rsidR="00875253" w:rsidRPr="00A437C6" w:rsidRDefault="00A23C8F" w:rsidP="00613D62">
      <w:pPr>
        <w:pStyle w:val="ListParagraph"/>
        <w:numPr>
          <w:ilvl w:val="0"/>
          <w:numId w:val="7"/>
        </w:numPr>
        <w:spacing w:after="120"/>
        <w:rPr>
          <w:rFonts w:ascii="Times New Roman" w:eastAsia="Times New Roman" w:hAnsi="Times New Roman" w:cs="Times New Roman"/>
          <w:color w:val="403838"/>
          <w:shd w:val="clear" w:color="auto" w:fill="FFFFFF"/>
        </w:rPr>
      </w:pPr>
      <w:r w:rsidRPr="00A437C6">
        <w:rPr>
          <w:rFonts w:ascii="Times New Roman" w:eastAsia="Times New Roman" w:hAnsi="Times New Roman" w:cs="Times New Roman"/>
          <w:color w:val="403838"/>
          <w:shd w:val="clear" w:color="auto" w:fill="FFFFFF"/>
        </w:rPr>
        <w:t xml:space="preserve">Genetic factors such as </w:t>
      </w:r>
      <w:proofErr w:type="spellStart"/>
      <w:r w:rsidRPr="00A437C6">
        <w:rPr>
          <w:rFonts w:ascii="Times New Roman" w:eastAsia="Times New Roman" w:hAnsi="Times New Roman" w:cs="Times New Roman"/>
          <w:color w:val="403838"/>
          <w:shd w:val="clear" w:color="auto" w:fill="FFFFFF"/>
        </w:rPr>
        <w:t>apolipoprotein</w:t>
      </w:r>
      <w:proofErr w:type="spellEnd"/>
      <w:r w:rsidRPr="00A437C6">
        <w:rPr>
          <w:rFonts w:ascii="Times New Roman" w:eastAsia="Times New Roman" w:hAnsi="Times New Roman" w:cs="Times New Roman"/>
          <w:color w:val="403838"/>
          <w:shd w:val="clear" w:color="auto" w:fill="FFFFFF"/>
        </w:rPr>
        <w:t xml:space="preserve"> E (</w:t>
      </w:r>
      <w:proofErr w:type="spellStart"/>
      <w:r w:rsidRPr="00A437C6">
        <w:rPr>
          <w:rFonts w:ascii="Times New Roman" w:eastAsia="Times New Roman" w:hAnsi="Times New Roman" w:cs="Times New Roman"/>
          <w:i/>
          <w:iCs/>
          <w:color w:val="403838"/>
          <w:bdr w:val="none" w:sz="0" w:space="0" w:color="auto" w:frame="1"/>
          <w:shd w:val="clear" w:color="auto" w:fill="FFFFFF"/>
        </w:rPr>
        <w:t>A</w:t>
      </w:r>
      <w:r w:rsidR="007E5C62">
        <w:rPr>
          <w:rFonts w:ascii="Times New Roman" w:eastAsia="Times New Roman" w:hAnsi="Times New Roman" w:cs="Times New Roman"/>
          <w:i/>
          <w:iCs/>
          <w:color w:val="403838"/>
          <w:bdr w:val="none" w:sz="0" w:space="0" w:color="auto" w:frame="1"/>
          <w:shd w:val="clear" w:color="auto" w:fill="FFFFFF"/>
        </w:rPr>
        <w:t>po</w:t>
      </w:r>
      <w:r w:rsidRPr="00A437C6">
        <w:rPr>
          <w:rFonts w:ascii="Times New Roman" w:eastAsia="Times New Roman" w:hAnsi="Times New Roman" w:cs="Times New Roman"/>
          <w:i/>
          <w:iCs/>
          <w:color w:val="403838"/>
          <w:bdr w:val="none" w:sz="0" w:space="0" w:color="auto" w:frame="1"/>
          <w:shd w:val="clear" w:color="auto" w:fill="FFFFFF"/>
        </w:rPr>
        <w:t>E</w:t>
      </w:r>
      <w:proofErr w:type="spellEnd"/>
      <w:r w:rsidRPr="00A437C6">
        <w:rPr>
          <w:rFonts w:ascii="Times New Roman" w:eastAsia="Times New Roman" w:hAnsi="Times New Roman" w:cs="Times New Roman"/>
          <w:color w:val="403838"/>
          <w:shd w:val="clear" w:color="auto" w:fill="FFFFFF"/>
        </w:rPr>
        <w:t>) and catechol-O-methyltransferase (</w:t>
      </w:r>
      <w:r w:rsidRPr="00A437C6">
        <w:rPr>
          <w:rFonts w:ascii="Times New Roman" w:eastAsia="Times New Roman" w:hAnsi="Times New Roman" w:cs="Times New Roman"/>
          <w:i/>
          <w:iCs/>
          <w:color w:val="403838"/>
          <w:bdr w:val="none" w:sz="0" w:space="0" w:color="auto" w:frame="1"/>
          <w:shd w:val="clear" w:color="auto" w:fill="FFFFFF"/>
        </w:rPr>
        <w:t>COMT</w:t>
      </w:r>
      <w:r w:rsidRPr="00A437C6">
        <w:rPr>
          <w:rFonts w:ascii="Times New Roman" w:eastAsia="Times New Roman" w:hAnsi="Times New Roman" w:cs="Times New Roman"/>
          <w:color w:val="403838"/>
          <w:shd w:val="clear" w:color="auto" w:fill="FFFFFF"/>
        </w:rPr>
        <w:t>) have been associated with age-related cognitive decline</w:t>
      </w:r>
      <w:r w:rsidR="007D7BDD" w:rsidRPr="00A437C6">
        <w:rPr>
          <w:rFonts w:ascii="Times New Roman" w:eastAsia="Times New Roman" w:hAnsi="Times New Roman" w:cs="Times New Roman"/>
          <w:color w:val="403838"/>
          <w:shd w:val="clear" w:color="auto" w:fill="FFFFFF"/>
        </w:rPr>
        <w:t>.</w:t>
      </w:r>
      <w:r w:rsidR="00613D62">
        <w:rPr>
          <w:rFonts w:ascii="Times New Roman" w:eastAsia="Times New Roman" w:hAnsi="Times New Roman" w:cs="Times New Roman"/>
          <w:color w:val="403838"/>
          <w:shd w:val="clear" w:color="auto" w:fill="FFFFFF"/>
        </w:rPr>
        <w:t xml:space="preserve"> For example, </w:t>
      </w:r>
      <w:proofErr w:type="spellStart"/>
      <w:r w:rsidR="00613D62">
        <w:rPr>
          <w:rFonts w:ascii="Times New Roman" w:eastAsia="Times New Roman" w:hAnsi="Times New Roman" w:cs="Times New Roman"/>
          <w:color w:val="403838"/>
          <w:shd w:val="clear" w:color="auto" w:fill="FFFFFF"/>
        </w:rPr>
        <w:t>Ahles</w:t>
      </w:r>
      <w:proofErr w:type="spellEnd"/>
      <w:r w:rsidR="00613D62">
        <w:rPr>
          <w:rFonts w:ascii="Times New Roman" w:eastAsia="Times New Roman" w:hAnsi="Times New Roman" w:cs="Times New Roman"/>
          <w:color w:val="403838"/>
          <w:shd w:val="clear" w:color="auto" w:fill="FFFFFF"/>
        </w:rPr>
        <w:t xml:space="preserve"> et al</w:t>
      </w:r>
      <w:r w:rsidR="007E5C62">
        <w:rPr>
          <w:rFonts w:ascii="Times New Roman" w:eastAsia="Times New Roman" w:hAnsi="Times New Roman" w:cs="Times New Roman"/>
          <w:color w:val="403838"/>
          <w:shd w:val="clear" w:color="auto" w:fill="FFFFFF"/>
        </w:rPr>
        <w:t xml:space="preserve"> reported that </w:t>
      </w:r>
      <w:r w:rsidR="007E5C62" w:rsidRPr="007E5C62">
        <w:rPr>
          <w:rFonts w:ascii="Times New Roman" w:hAnsi="Times New Roman" w:cs="Times New Roman"/>
        </w:rPr>
        <w:t>breast cancer survivors who recei</w:t>
      </w:r>
      <w:r w:rsidR="007E5C62">
        <w:rPr>
          <w:rFonts w:ascii="Times New Roman" w:hAnsi="Times New Roman" w:cs="Times New Roman"/>
        </w:rPr>
        <w:t xml:space="preserve">ved chemotherapy and were </w:t>
      </w:r>
      <w:proofErr w:type="spellStart"/>
      <w:r w:rsidR="007E5C62">
        <w:rPr>
          <w:rFonts w:ascii="Times New Roman" w:hAnsi="Times New Roman" w:cs="Times New Roman"/>
        </w:rPr>
        <w:t>ApoE</w:t>
      </w:r>
      <w:proofErr w:type="spellEnd"/>
      <w:r w:rsidR="007E5C62">
        <w:rPr>
          <w:rFonts w:ascii="Times New Roman" w:hAnsi="Times New Roman" w:cs="Times New Roman"/>
        </w:rPr>
        <w:t xml:space="preserve"> </w:t>
      </w:r>
      <w:r w:rsidR="007E5C62">
        <w:rPr>
          <w:rFonts w:ascii="Times New Roman" w:hAnsi="Times New Roman" w:cs="Times New Roman"/>
        </w:rPr>
        <w:sym w:font="Symbol" w:char="F065"/>
      </w:r>
      <w:r w:rsidR="007E5C62" w:rsidRPr="007E5C62">
        <w:rPr>
          <w:rFonts w:ascii="Times New Roman" w:hAnsi="Times New Roman" w:cs="Times New Roman"/>
        </w:rPr>
        <w:t xml:space="preserve">4 –positive had greater impairment in the visual-spatial and visual memory domains compared with </w:t>
      </w:r>
      <w:r w:rsidR="007E5C62">
        <w:rPr>
          <w:rFonts w:ascii="Times New Roman" w:hAnsi="Times New Roman" w:cs="Times New Roman"/>
        </w:rPr>
        <w:sym w:font="Symbol" w:char="F065"/>
      </w:r>
      <w:r w:rsidR="007E5C62" w:rsidRPr="007E5C62">
        <w:rPr>
          <w:rFonts w:ascii="Times New Roman" w:hAnsi="Times New Roman" w:cs="Times New Roman"/>
        </w:rPr>
        <w:t xml:space="preserve">4-negative survivors receiving this </w:t>
      </w:r>
      <w:r w:rsidR="007E5C62">
        <w:rPr>
          <w:rFonts w:ascii="Times New Roman" w:hAnsi="Times New Roman" w:cs="Times New Roman"/>
        </w:rPr>
        <w:t xml:space="preserve">same </w:t>
      </w:r>
      <w:r w:rsidR="007E5C62" w:rsidRPr="007E5C62">
        <w:rPr>
          <w:rFonts w:ascii="Times New Roman" w:hAnsi="Times New Roman" w:cs="Times New Roman"/>
        </w:rPr>
        <w:t>treatment</w:t>
      </w:r>
      <w:r w:rsidR="007E5C62">
        <w:rPr>
          <w:rFonts w:ascii="Times New Roman" w:hAnsi="Times New Roman" w:cs="Times New Roman"/>
        </w:rPr>
        <w:t xml:space="preserve"> </w:t>
      </w:r>
      <w:r w:rsidR="007E5C62">
        <w:rPr>
          <w:rFonts w:ascii="Times New Roman" w:hAnsi="Times New Roman" w:cs="Times New Roman"/>
        </w:rPr>
        <w:fldChar w:fldCharType="begin">
          <w:fldData xml:space="preserve">PEVuZE5vdGU+PENpdGU+PEF1dGhvcj5BaGxlczwvQXV0aG9yPjxZZWFyPjIwMDM8L1llYXI+PFJl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PEVuZE5vdGU+PENpdGU+PEF1dGhvcj5BaGxlczwvQXV0aG9yPjxZZWFyPjIwMDM8L1llYXI+PFJl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sidR="007E5C62">
        <w:rPr>
          <w:rFonts w:ascii="Times New Roman" w:hAnsi="Times New Roman" w:cs="Times New Roman"/>
        </w:rPr>
      </w:r>
      <w:r w:rsidR="007E5C62">
        <w:rPr>
          <w:rFonts w:ascii="Times New Roman" w:hAnsi="Times New Roman" w:cs="Times New Roman"/>
        </w:rPr>
        <w:fldChar w:fldCharType="separate"/>
      </w:r>
      <w:r w:rsidR="00510179">
        <w:rPr>
          <w:rFonts w:ascii="Times New Roman" w:hAnsi="Times New Roman" w:cs="Times New Roman"/>
          <w:noProof/>
        </w:rPr>
        <w:t>[</w:t>
      </w:r>
      <w:hyperlink w:anchor="_ENREF_12" w:tooltip="Ahles, 2003 #214" w:history="1">
        <w:r w:rsidR="007C4791">
          <w:rPr>
            <w:rFonts w:ascii="Times New Roman" w:hAnsi="Times New Roman" w:cs="Times New Roman"/>
            <w:noProof/>
          </w:rPr>
          <w:t>12</w:t>
        </w:r>
      </w:hyperlink>
      <w:r w:rsidR="00510179">
        <w:rPr>
          <w:rFonts w:ascii="Times New Roman" w:hAnsi="Times New Roman" w:cs="Times New Roman"/>
          <w:noProof/>
        </w:rPr>
        <w:t>]</w:t>
      </w:r>
      <w:r w:rsidR="007E5C62">
        <w:rPr>
          <w:rFonts w:ascii="Times New Roman" w:hAnsi="Times New Roman" w:cs="Times New Roman"/>
        </w:rPr>
        <w:fldChar w:fldCharType="end"/>
      </w:r>
      <w:r w:rsidR="007E5C62">
        <w:rPr>
          <w:rFonts w:ascii="Times New Roman" w:hAnsi="Times New Roman" w:cs="Times New Roman"/>
        </w:rPr>
        <w:t xml:space="preserve">. Also </w:t>
      </w:r>
      <w:r w:rsidR="00613D62">
        <w:rPr>
          <w:rFonts w:ascii="Times New Roman" w:hAnsi="Times New Roman" w:cs="Times New Roman"/>
        </w:rPr>
        <w:t>Small et al found that the</w:t>
      </w:r>
      <w:r w:rsidR="00875253" w:rsidRPr="007E5C62">
        <w:rPr>
          <w:rFonts w:ascii="Times New Roman" w:hAnsi="Times New Roman" w:cs="Times New Roman"/>
        </w:rPr>
        <w:t xml:space="preserve"> patients with breast cancer treated with chemotherapy</w:t>
      </w:r>
      <w:r w:rsidR="00613D62">
        <w:rPr>
          <w:rFonts w:ascii="Times New Roman" w:hAnsi="Times New Roman" w:cs="Times New Roman"/>
        </w:rPr>
        <w:t xml:space="preserve">, </w:t>
      </w:r>
      <w:r w:rsidR="00875253" w:rsidRPr="00613D62">
        <w:rPr>
          <w:rFonts w:ascii="Times New Roman" w:hAnsi="Times New Roman" w:cs="Times New Roman"/>
        </w:rPr>
        <w:t xml:space="preserve">who </w:t>
      </w:r>
      <w:proofErr w:type="gramStart"/>
      <w:r w:rsidR="00875253" w:rsidRPr="00613D62">
        <w:rPr>
          <w:rFonts w:ascii="Times New Roman" w:hAnsi="Times New Roman" w:cs="Times New Roman"/>
        </w:rPr>
        <w:t>were</w:t>
      </w:r>
      <w:proofErr w:type="gramEnd"/>
      <w:r w:rsidR="00875253" w:rsidRPr="00613D62">
        <w:rPr>
          <w:rFonts w:ascii="Times New Roman" w:hAnsi="Times New Roman" w:cs="Times New Roman"/>
        </w:rPr>
        <w:t xml:space="preserve"> COMT-</w:t>
      </w:r>
      <w:proofErr w:type="spellStart"/>
      <w:r w:rsidR="00875253" w:rsidRPr="00613D62">
        <w:rPr>
          <w:rFonts w:ascii="Times New Roman" w:hAnsi="Times New Roman" w:cs="Times New Roman"/>
        </w:rPr>
        <w:t>valine</w:t>
      </w:r>
      <w:proofErr w:type="spellEnd"/>
      <w:r w:rsidR="00875253" w:rsidRPr="00613D62">
        <w:rPr>
          <w:rFonts w:ascii="Times New Roman" w:hAnsi="Times New Roman" w:cs="Times New Roman"/>
        </w:rPr>
        <w:t xml:space="preserve"> carriers</w:t>
      </w:r>
      <w:r w:rsidR="00613D62">
        <w:rPr>
          <w:rFonts w:ascii="Times New Roman" w:hAnsi="Times New Roman" w:cs="Times New Roman"/>
        </w:rPr>
        <w:t>,</w:t>
      </w:r>
      <w:r w:rsidR="00875253" w:rsidRPr="00613D62">
        <w:rPr>
          <w:rFonts w:ascii="Times New Roman" w:hAnsi="Times New Roman" w:cs="Times New Roman"/>
        </w:rPr>
        <w:t xml:space="preserve"> performed worse on</w:t>
      </w:r>
      <w:r w:rsidR="00613D62">
        <w:rPr>
          <w:rFonts w:ascii="Times New Roman" w:hAnsi="Times New Roman" w:cs="Times New Roman"/>
        </w:rPr>
        <w:t xml:space="preserve"> </w:t>
      </w:r>
      <w:r w:rsidR="00875253" w:rsidRPr="00613D62">
        <w:rPr>
          <w:rFonts w:ascii="Times New Roman" w:hAnsi="Times New Roman" w:cs="Times New Roman"/>
        </w:rPr>
        <w:t>measures of attention compared w</w:t>
      </w:r>
      <w:r w:rsidR="00613D62">
        <w:rPr>
          <w:rFonts w:ascii="Times New Roman" w:hAnsi="Times New Roman" w:cs="Times New Roman"/>
        </w:rPr>
        <w:t>ith COMT-methionine homozygotes.</w:t>
      </w:r>
    </w:p>
    <w:p w14:paraId="2C7DAECC" w14:textId="61D5B5D3" w:rsidR="0078784D" w:rsidRPr="0078784D" w:rsidRDefault="00B86CB7" w:rsidP="0078784D">
      <w:pPr>
        <w:pStyle w:val="ListParagraph"/>
        <w:numPr>
          <w:ilvl w:val="0"/>
          <w:numId w:val="7"/>
        </w:numPr>
        <w:spacing w:after="120"/>
        <w:rPr>
          <w:rFonts w:ascii="Times New Roman" w:eastAsia="Times New Roman" w:hAnsi="Times New Roman" w:cs="Times New Roman"/>
          <w:lang w:bidi="en-US"/>
        </w:rPr>
      </w:pPr>
      <w:r>
        <w:rPr>
          <w:rFonts w:ascii="Times New Roman" w:eastAsia="Times New Roman" w:hAnsi="Times New Roman" w:cs="Times New Roman"/>
          <w:lang w:bidi="en-US"/>
        </w:rPr>
        <w:t>Treatment-</w:t>
      </w:r>
      <w:r w:rsidRPr="00B86CB7">
        <w:rPr>
          <w:rFonts w:ascii="Times New Roman" w:eastAsia="Times New Roman" w:hAnsi="Times New Roman" w:cs="Times New Roman"/>
          <w:lang w:bidi="en-US"/>
        </w:rPr>
        <w:t>associated (chemotherapy and radiation)</w:t>
      </w:r>
      <w:r>
        <w:rPr>
          <w:rFonts w:ascii="Times New Roman" w:eastAsia="Times New Roman" w:hAnsi="Times New Roman" w:cs="Times New Roman"/>
          <w:lang w:bidi="en-US"/>
        </w:rPr>
        <w:t xml:space="preserve"> </w:t>
      </w:r>
      <w:r w:rsidR="001E20C0" w:rsidRPr="00A437C6">
        <w:rPr>
          <w:rFonts w:ascii="Times New Roman" w:eastAsia="Times New Roman" w:hAnsi="Times New Roman" w:cs="Times New Roman"/>
          <w:lang w:bidi="en-US"/>
        </w:rPr>
        <w:t>increases in pro-inflammatory cytokines and reactive oxygen species that cross the blood brain barrier and activate microglia in the brain inducing local inflammation.</w:t>
      </w:r>
    </w:p>
    <w:p w14:paraId="05D41501" w14:textId="5475712E" w:rsidR="00A62D00" w:rsidRDefault="00497619" w:rsidP="007D687B">
      <w:pPr>
        <w:spacing w:after="120"/>
        <w:ind w:firstLine="720"/>
        <w:rPr>
          <w:rFonts w:ascii="Times New Roman" w:eastAsia="Times New Roman" w:hAnsi="Times New Roman" w:cs="Times New Roman"/>
          <w:lang w:bidi="en-US"/>
        </w:rPr>
      </w:pPr>
      <w:r>
        <w:rPr>
          <w:rFonts w:ascii="Times New Roman" w:eastAsia="Times New Roman" w:hAnsi="Times New Roman" w:cs="Times New Roman"/>
          <w:lang w:bidi="en-US"/>
        </w:rPr>
        <w:t xml:space="preserve">Knowledge about </w:t>
      </w:r>
      <w:r w:rsidRPr="00A437C6">
        <w:rPr>
          <w:rFonts w:ascii="Times New Roman" w:eastAsia="Times New Roman" w:hAnsi="Times New Roman" w:cs="Times New Roman"/>
          <w:lang w:bidi="en-US"/>
        </w:rPr>
        <w:t xml:space="preserve">the long-term cognitive </w:t>
      </w:r>
      <w:r>
        <w:rPr>
          <w:rFonts w:ascii="Times New Roman" w:eastAsia="Times New Roman" w:hAnsi="Times New Roman" w:cs="Times New Roman"/>
          <w:lang w:bidi="en-US"/>
        </w:rPr>
        <w:t>outcomes of</w:t>
      </w:r>
      <w:r w:rsidRPr="00A437C6">
        <w:rPr>
          <w:rFonts w:ascii="Times New Roman" w:eastAsia="Times New Roman" w:hAnsi="Times New Roman" w:cs="Times New Roman"/>
          <w:lang w:bidi="en-US"/>
        </w:rPr>
        <w:t xml:space="preserve"> chemotherapy for breast cancer </w:t>
      </w:r>
      <w:r>
        <w:rPr>
          <w:rFonts w:ascii="Times New Roman" w:eastAsia="Times New Roman" w:hAnsi="Times New Roman" w:cs="Times New Roman"/>
          <w:lang w:bidi="en-US"/>
        </w:rPr>
        <w:t>would</w:t>
      </w:r>
      <w:r w:rsidRPr="00A437C6">
        <w:rPr>
          <w:rFonts w:ascii="Times New Roman" w:eastAsia="Times New Roman" w:hAnsi="Times New Roman" w:cs="Times New Roman"/>
          <w:lang w:bidi="en-US"/>
        </w:rPr>
        <w:t xml:space="preserve"> </w:t>
      </w:r>
      <w:r>
        <w:rPr>
          <w:rFonts w:ascii="Times New Roman" w:eastAsia="Times New Roman" w:hAnsi="Times New Roman" w:cs="Times New Roman"/>
          <w:lang w:bidi="en-US"/>
        </w:rPr>
        <w:t>help</w:t>
      </w:r>
      <w:r w:rsidRPr="00A437C6">
        <w:rPr>
          <w:rFonts w:ascii="Times New Roman" w:eastAsia="Times New Roman" w:hAnsi="Times New Roman" w:cs="Times New Roman"/>
          <w:lang w:bidi="en-US"/>
        </w:rPr>
        <w:t xml:space="preserve"> clinicians and patients to weigh the potential harms versus benefits of adjuvant chemotherapy w</w:t>
      </w:r>
      <w:r>
        <w:rPr>
          <w:rFonts w:ascii="Times New Roman" w:eastAsia="Times New Roman" w:hAnsi="Times New Roman" w:cs="Times New Roman"/>
          <w:lang w:bidi="en-US"/>
        </w:rPr>
        <w:t xml:space="preserve">hen making treatment decisions. </w:t>
      </w:r>
      <w:r w:rsidR="0078784D" w:rsidRPr="0078784D">
        <w:rPr>
          <w:rFonts w:ascii="Times New Roman" w:eastAsia="Times New Roman" w:hAnsi="Times New Roman" w:cs="Times New Roman"/>
          <w:lang w:bidi="en-US"/>
        </w:rPr>
        <w:t xml:space="preserve">Despite the convincing evidence of an association between cognitive impairment and chemotherapy </w:t>
      </w:r>
      <w:r w:rsidR="006C00C6">
        <w:rPr>
          <w:rFonts w:ascii="Times New Roman" w:eastAsia="Times New Roman" w:hAnsi="Times New Roman" w:cs="Times New Roman"/>
          <w:lang w:bidi="en-US"/>
        </w:rPr>
        <w:t>in</w:t>
      </w:r>
      <w:r w:rsidR="0078784D" w:rsidRPr="0078784D">
        <w:rPr>
          <w:rFonts w:ascii="Times New Roman" w:eastAsia="Times New Roman" w:hAnsi="Times New Roman" w:cs="Times New Roman"/>
          <w:lang w:bidi="en-US"/>
        </w:rPr>
        <w:t xml:space="preserve"> cross-sectional studies, the longitudinal cohort studies suggest a trend towards gain of lost function </w:t>
      </w:r>
      <w:r w:rsidR="0078784D" w:rsidRPr="0078784D">
        <w:rPr>
          <w:rFonts w:ascii="Times New Roman" w:eastAsia="Times New Roman" w:hAnsi="Times New Roman" w:cs="Times New Roman"/>
          <w:lang w:bidi="en-US"/>
        </w:rPr>
        <w:fldChar w:fldCharType="begin">
          <w:fldData xml:space="preserve">PEVuZE5vdGU+PENpdGU+PEF1dGhvcj5WYXJkeTwvQXV0aG9yPjxZZWFyPjIwMDk8L1llYXI+PFJl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</w:fldData>
        </w:fldChar>
      </w:r>
      <w:r w:rsidR="00510179">
        <w:rPr>
          <w:rFonts w:ascii="Times New Roman" w:eastAsia="Times New Roman" w:hAnsi="Times New Roman" w:cs="Times New Roman"/>
          <w:lang w:bidi="en-US"/>
        </w:rPr>
        <w:instrText xml:space="preserve"> ADDIN EN.CITE </w:instrText>
      </w:r>
      <w:r w:rsidR="00510179">
        <w:rPr>
          <w:rFonts w:ascii="Times New Roman" w:eastAsia="Times New Roman" w:hAnsi="Times New Roman" w:cs="Times New Roman"/>
          <w:lang w:bidi="en-US"/>
        </w:rPr>
        <w:fldChar w:fldCharType="begin">
          <w:fldData xml:space="preserve">PEVuZE5vdGU+PENpdGU+PEF1dGhvcj5WYXJkeTwvQXV0aG9yPjxZZWFyPjIwMDk8L1llYXI+PFJl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</w:fldData>
        </w:fldChar>
      </w:r>
      <w:r w:rsidR="00510179">
        <w:rPr>
          <w:rFonts w:ascii="Times New Roman" w:eastAsia="Times New Roman" w:hAnsi="Times New Roman" w:cs="Times New Roman"/>
          <w:lang w:bidi="en-US"/>
        </w:rPr>
        <w:instrText xml:space="preserve"> ADDIN EN.CITE.DATA </w:instrText>
      </w:r>
      <w:r w:rsidR="00510179">
        <w:rPr>
          <w:rFonts w:ascii="Times New Roman" w:eastAsia="Times New Roman" w:hAnsi="Times New Roman" w:cs="Times New Roman"/>
          <w:lang w:bidi="en-US"/>
        </w:rPr>
      </w:r>
      <w:r w:rsidR="00510179">
        <w:rPr>
          <w:rFonts w:ascii="Times New Roman" w:eastAsia="Times New Roman" w:hAnsi="Times New Roman" w:cs="Times New Roman"/>
          <w:lang w:bidi="en-US"/>
        </w:rPr>
        <w:fldChar w:fldCharType="end"/>
      </w:r>
      <w:r w:rsidR="0078784D" w:rsidRPr="0078784D">
        <w:rPr>
          <w:rFonts w:ascii="Times New Roman" w:eastAsia="Times New Roman" w:hAnsi="Times New Roman" w:cs="Times New Roman"/>
          <w:lang w:bidi="en-US"/>
        </w:rPr>
      </w:r>
      <w:r w:rsidR="0078784D" w:rsidRPr="0078784D">
        <w:rPr>
          <w:rFonts w:ascii="Times New Roman" w:eastAsia="Times New Roman" w:hAnsi="Times New Roman" w:cs="Times New Roman"/>
          <w:lang w:bidi="en-US"/>
        </w:rPr>
        <w:fldChar w:fldCharType="separate"/>
      </w:r>
      <w:r w:rsidR="00510179">
        <w:rPr>
          <w:rFonts w:ascii="Times New Roman" w:eastAsia="Times New Roman" w:hAnsi="Times New Roman" w:cs="Times New Roman"/>
          <w:noProof/>
          <w:lang w:bidi="en-US"/>
        </w:rPr>
        <w:t>[</w:t>
      </w:r>
      <w:hyperlink w:anchor="_ENREF_8" w:tooltip="Ono, 2015 #146" w:history="1">
        <w:r w:rsidR="007C4791">
          <w:rPr>
            <w:rFonts w:ascii="Times New Roman" w:eastAsia="Times New Roman" w:hAnsi="Times New Roman" w:cs="Times New Roman"/>
            <w:noProof/>
            <w:lang w:bidi="en-US"/>
          </w:rPr>
          <w:t>8</w:t>
        </w:r>
      </w:hyperlink>
      <w:r w:rsidR="00510179">
        <w:rPr>
          <w:rFonts w:ascii="Times New Roman" w:eastAsia="Times New Roman" w:hAnsi="Times New Roman" w:cs="Times New Roman"/>
          <w:noProof/>
          <w:lang w:bidi="en-US"/>
        </w:rPr>
        <w:t xml:space="preserve">, </w:t>
      </w:r>
      <w:hyperlink w:anchor="_ENREF_10" w:tooltip="Vardy, 2009 #213" w:history="1">
        <w:r w:rsidR="007C4791">
          <w:rPr>
            <w:rFonts w:ascii="Times New Roman" w:eastAsia="Times New Roman" w:hAnsi="Times New Roman" w:cs="Times New Roman"/>
            <w:noProof/>
            <w:lang w:bidi="en-US"/>
          </w:rPr>
          <w:t>10</w:t>
        </w:r>
      </w:hyperlink>
      <w:r w:rsidR="00510179">
        <w:rPr>
          <w:rFonts w:ascii="Times New Roman" w:eastAsia="Times New Roman" w:hAnsi="Times New Roman" w:cs="Times New Roman"/>
          <w:noProof/>
          <w:lang w:bidi="en-US"/>
        </w:rPr>
        <w:t>]</w:t>
      </w:r>
      <w:r w:rsidR="0078784D" w:rsidRPr="0078784D">
        <w:rPr>
          <w:rFonts w:ascii="Times New Roman" w:eastAsia="Times New Roman" w:hAnsi="Times New Roman" w:cs="Times New Roman"/>
          <w:lang w:bidi="en-US"/>
        </w:rPr>
        <w:fldChar w:fldCharType="end"/>
      </w:r>
      <w:r w:rsidR="00795520">
        <w:rPr>
          <w:rFonts w:ascii="Times New Roman" w:eastAsia="Times New Roman" w:hAnsi="Times New Roman" w:cs="Times New Roman"/>
          <w:lang w:bidi="en-US"/>
        </w:rPr>
        <w:t xml:space="preserve">; hence, </w:t>
      </w:r>
      <w:r w:rsidR="00795520">
        <w:rPr>
          <w:rFonts w:ascii="Times New Roman" w:hAnsi="Times New Roman" w:cs="Times New Roman"/>
        </w:rPr>
        <w:t>w</w:t>
      </w:r>
      <w:r w:rsidR="00795520" w:rsidRPr="0078784D">
        <w:rPr>
          <w:rFonts w:ascii="Times New Roman" w:hAnsi="Times New Roman" w:cs="Times New Roman"/>
        </w:rPr>
        <w:t xml:space="preserve">hether the cognitive function remains affected </w:t>
      </w:r>
      <w:r w:rsidR="004B7B60">
        <w:rPr>
          <w:rFonts w:ascii="Times New Roman" w:hAnsi="Times New Roman" w:cs="Times New Roman"/>
        </w:rPr>
        <w:t xml:space="preserve">long </w:t>
      </w:r>
      <w:r w:rsidR="00795520" w:rsidRPr="0078784D">
        <w:rPr>
          <w:rFonts w:ascii="Times New Roman" w:hAnsi="Times New Roman" w:cs="Times New Roman"/>
        </w:rPr>
        <w:t xml:space="preserve">after the </w:t>
      </w:r>
      <w:r w:rsidR="004B7B60">
        <w:rPr>
          <w:rFonts w:ascii="Times New Roman" w:hAnsi="Times New Roman" w:cs="Times New Roman"/>
        </w:rPr>
        <w:t xml:space="preserve">completion of </w:t>
      </w:r>
      <w:r w:rsidR="00795520" w:rsidRPr="0078784D">
        <w:rPr>
          <w:rFonts w:ascii="Times New Roman" w:hAnsi="Times New Roman" w:cs="Times New Roman"/>
        </w:rPr>
        <w:t>therapy is not clear</w:t>
      </w:r>
      <w:r w:rsidR="00795520" w:rsidRPr="0078784D">
        <w:rPr>
          <w:rFonts w:ascii="Times New Roman" w:eastAsia="Times New Roman" w:hAnsi="Times New Roman" w:cs="Times New Roman"/>
          <w:lang w:bidi="en-US"/>
        </w:rPr>
        <w:t xml:space="preserve">. </w:t>
      </w:r>
    </w:p>
    <w:p w14:paraId="293E8556" w14:textId="77777777" w:rsidR="00A62D00" w:rsidRDefault="00A62D00" w:rsidP="007D687B">
      <w:pPr>
        <w:spacing w:after="120"/>
        <w:ind w:firstLine="720"/>
        <w:rPr>
          <w:rFonts w:ascii="Times New Roman" w:eastAsia="Times New Roman" w:hAnsi="Times New Roman" w:cs="Times New Roman"/>
          <w:lang w:bidi="en-US"/>
        </w:rPr>
      </w:pPr>
    </w:p>
    <w:p w14:paraId="18A22EF8" w14:textId="4165A133" w:rsidR="00D00EAF" w:rsidRDefault="00D55CA0" w:rsidP="00D24ED2">
      <w:pPr>
        <w:spacing w:after="120"/>
        <w:ind w:firstLine="720"/>
        <w:rPr>
          <w:rFonts w:ascii="Times New Roman" w:hAnsi="Times New Roman" w:cs="Times New Roman"/>
        </w:rPr>
      </w:pPr>
      <w:r>
        <w:rPr>
          <w:rFonts w:ascii="Times New Roman" w:hAnsi="Times New Roman" w:cs="Times New Roman"/>
        </w:rPr>
        <w:lastRenderedPageBreak/>
        <w:t xml:space="preserve">To provide a </w:t>
      </w:r>
      <w:r w:rsidR="00CA49E0">
        <w:rPr>
          <w:rFonts w:ascii="Times New Roman" w:hAnsi="Times New Roman" w:cs="Times New Roman"/>
        </w:rPr>
        <w:t>more robust interpretation of the evidence</w:t>
      </w:r>
      <w:r>
        <w:rPr>
          <w:rFonts w:ascii="Times New Roman" w:hAnsi="Times New Roman" w:cs="Times New Roman"/>
        </w:rPr>
        <w:t>, several meta-analyse</w:t>
      </w:r>
      <w:r w:rsidRPr="00A437C6">
        <w:rPr>
          <w:rFonts w:ascii="Times New Roman" w:hAnsi="Times New Roman" w:cs="Times New Roman"/>
        </w:rPr>
        <w:t xml:space="preserve">s </w:t>
      </w:r>
      <w:r>
        <w:rPr>
          <w:rFonts w:ascii="Times New Roman" w:hAnsi="Times New Roman" w:cs="Times New Roman"/>
        </w:rPr>
        <w:t xml:space="preserve">of individual studies have been conducted </w:t>
      </w:r>
      <w:r>
        <w:rPr>
          <w:rFonts w:ascii="Times New Roman" w:hAnsi="Times New Roman" w:cs="Times New Roman"/>
        </w:rPr>
        <w:fldChar w:fldCharType="begin">
          <w:fldData xml:space="preserve">PEVuZE5vdGU+PENpdGU+PEF1dGhvcj5GYWxsZXRpPC9BdXRob3I+PFllYXI+MjAwNTwvWWVhcj48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PC9hbHQtcGVyaW9kaWNhbD48cGFnZXM+MzU3OC04NzwvcGFnZXM+PHZvbHVtZT4zMDwvdm9sdW1l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=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PEVuZE5vdGU+PENpdGU+PEF1dGhvcj5GYWxsZXRpPC9BdXRob3I+PFllYXI+MjAwNTwvWWVhcj48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PC9hbHQtcGVyaW9kaWNhbD48cGFnZXM+MzU3OC04NzwvcGFnZXM+PHZvbHVtZT4zMDwvdm9sdW1l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=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510179">
        <w:rPr>
          <w:rFonts w:ascii="Times New Roman" w:hAnsi="Times New Roman" w:cs="Times New Roman"/>
          <w:noProof/>
        </w:rPr>
        <w:t>[</w:t>
      </w:r>
      <w:hyperlink w:anchor="_ENREF_8" w:tooltip="Ono, 2015 #146" w:history="1">
        <w:r w:rsidR="007C4791">
          <w:rPr>
            <w:rFonts w:ascii="Times New Roman" w:hAnsi="Times New Roman" w:cs="Times New Roman"/>
            <w:noProof/>
          </w:rPr>
          <w:t>8</w:t>
        </w:r>
      </w:hyperlink>
      <w:r w:rsidR="00510179">
        <w:rPr>
          <w:rFonts w:ascii="Times New Roman" w:hAnsi="Times New Roman" w:cs="Times New Roman"/>
          <w:noProof/>
        </w:rPr>
        <w:t xml:space="preserve">, </w:t>
      </w:r>
      <w:hyperlink w:anchor="_ENREF_13" w:tooltip="Falleti, 2005 #151" w:history="1">
        <w:r w:rsidR="007C4791">
          <w:rPr>
            <w:rFonts w:ascii="Times New Roman" w:hAnsi="Times New Roman" w:cs="Times New Roman"/>
            <w:noProof/>
          </w:rPr>
          <w:t>13-15</w:t>
        </w:r>
      </w:hyperlink>
      <w:r w:rsidR="00510179">
        <w:rPr>
          <w:rFonts w:ascii="Times New Roman" w:hAnsi="Times New Roman" w:cs="Times New Roman"/>
          <w:noProof/>
        </w:rPr>
        <w:t>]</w:t>
      </w:r>
      <w:r>
        <w:rPr>
          <w:rFonts w:ascii="Times New Roman" w:hAnsi="Times New Roman" w:cs="Times New Roman"/>
        </w:rPr>
        <w:fldChar w:fldCharType="end"/>
      </w:r>
      <w:r w:rsidR="00CA49E0">
        <w:rPr>
          <w:rFonts w:ascii="Times New Roman" w:hAnsi="Times New Roman" w:cs="Times New Roman"/>
        </w:rPr>
        <w:t xml:space="preserve">. </w:t>
      </w:r>
      <w:r w:rsidR="004B7B60">
        <w:rPr>
          <w:rFonts w:ascii="Times New Roman" w:hAnsi="Times New Roman" w:cs="Times New Roman"/>
        </w:rPr>
        <w:t xml:space="preserve">Methodological challenges in conducting a study evaluating cognitive impairment </w:t>
      </w:r>
      <w:r w:rsidR="008F3D82">
        <w:rPr>
          <w:rFonts w:ascii="Times New Roman" w:hAnsi="Times New Roman" w:cs="Times New Roman"/>
        </w:rPr>
        <w:t xml:space="preserve">result in </w:t>
      </w:r>
      <w:r w:rsidR="00A62D00">
        <w:rPr>
          <w:rFonts w:ascii="Times New Roman" w:hAnsi="Times New Roman" w:cs="Times New Roman"/>
        </w:rPr>
        <w:t xml:space="preserve">small sample sizes and </w:t>
      </w:r>
      <w:r w:rsidR="008F3D82">
        <w:rPr>
          <w:rFonts w:ascii="Times New Roman" w:hAnsi="Times New Roman" w:cs="Times New Roman"/>
        </w:rPr>
        <w:t xml:space="preserve">fewer number of </w:t>
      </w:r>
      <w:r w:rsidR="00A62D00">
        <w:rPr>
          <w:rFonts w:ascii="Times New Roman" w:hAnsi="Times New Roman" w:cs="Times New Roman"/>
        </w:rPr>
        <w:t>prospective</w:t>
      </w:r>
      <w:r w:rsidR="00AD4D96">
        <w:rPr>
          <w:rFonts w:ascii="Times New Roman" w:hAnsi="Times New Roman" w:cs="Times New Roman"/>
        </w:rPr>
        <w:t xml:space="preserve"> </w:t>
      </w:r>
      <w:r w:rsidR="008F3D82">
        <w:rPr>
          <w:rFonts w:ascii="Times New Roman" w:hAnsi="Times New Roman" w:cs="Times New Roman"/>
        </w:rPr>
        <w:t xml:space="preserve">studies available to be included in meta-analyses. </w:t>
      </w:r>
      <w:r w:rsidR="00CB6E67">
        <w:rPr>
          <w:rFonts w:ascii="Times New Roman" w:hAnsi="Times New Roman" w:cs="Times New Roman"/>
        </w:rPr>
        <w:t xml:space="preserve">Consequently, </w:t>
      </w:r>
      <w:r w:rsidR="00B81AAB">
        <w:rPr>
          <w:rFonts w:ascii="Times New Roman" w:hAnsi="Times New Roman" w:cs="Times New Roman"/>
        </w:rPr>
        <w:t xml:space="preserve">existing </w:t>
      </w:r>
      <w:r w:rsidR="00F36440">
        <w:rPr>
          <w:rFonts w:ascii="Times New Roman" w:hAnsi="Times New Roman" w:cs="Times New Roman"/>
        </w:rPr>
        <w:t xml:space="preserve">meta-analyses </w:t>
      </w:r>
      <w:r w:rsidR="00D24ED2">
        <w:rPr>
          <w:rFonts w:ascii="Times New Roman" w:hAnsi="Times New Roman" w:cs="Times New Roman"/>
        </w:rPr>
        <w:t>include</w:t>
      </w:r>
      <w:r w:rsidR="00F36440">
        <w:rPr>
          <w:rFonts w:ascii="Times New Roman" w:hAnsi="Times New Roman" w:cs="Times New Roman"/>
        </w:rPr>
        <w:t xml:space="preserve"> studies </w:t>
      </w:r>
      <w:r w:rsidR="00D00EAF">
        <w:rPr>
          <w:rFonts w:ascii="Times New Roman" w:hAnsi="Times New Roman" w:cs="Times New Roman"/>
        </w:rPr>
        <w:t>that differ</w:t>
      </w:r>
      <w:r w:rsidR="004B5295" w:rsidRPr="00A437C6">
        <w:rPr>
          <w:rFonts w:ascii="Times New Roman" w:hAnsi="Times New Roman" w:cs="Times New Roman"/>
        </w:rPr>
        <w:t xml:space="preserve"> </w:t>
      </w:r>
      <w:r w:rsidR="002252B7" w:rsidRPr="00A437C6">
        <w:rPr>
          <w:rFonts w:ascii="Times New Roman" w:hAnsi="Times New Roman" w:cs="Times New Roman"/>
        </w:rPr>
        <w:t>wide</w:t>
      </w:r>
      <w:r w:rsidR="00D00EAF">
        <w:rPr>
          <w:rFonts w:ascii="Times New Roman" w:hAnsi="Times New Roman" w:cs="Times New Roman"/>
        </w:rPr>
        <w:t>ly</w:t>
      </w:r>
      <w:r w:rsidR="002252B7" w:rsidRPr="00A437C6">
        <w:rPr>
          <w:rFonts w:ascii="Times New Roman" w:hAnsi="Times New Roman" w:cs="Times New Roman"/>
        </w:rPr>
        <w:t xml:space="preserve"> </w:t>
      </w:r>
      <w:r w:rsidR="00D00EAF">
        <w:rPr>
          <w:rFonts w:ascii="Times New Roman" w:hAnsi="Times New Roman" w:cs="Times New Roman"/>
        </w:rPr>
        <w:t>in terms</w:t>
      </w:r>
      <w:r w:rsidR="002252B7" w:rsidRPr="00A437C6">
        <w:rPr>
          <w:rFonts w:ascii="Times New Roman" w:hAnsi="Times New Roman" w:cs="Times New Roman"/>
        </w:rPr>
        <w:t xml:space="preserve"> of </w:t>
      </w:r>
      <w:r w:rsidR="00D00EAF">
        <w:rPr>
          <w:rFonts w:ascii="Times New Roman" w:hAnsi="Times New Roman" w:cs="Times New Roman"/>
        </w:rPr>
        <w:t xml:space="preserve">timing and types of </w:t>
      </w:r>
      <w:r w:rsidR="002252B7" w:rsidRPr="00A437C6">
        <w:rPr>
          <w:rFonts w:ascii="Times New Roman" w:hAnsi="Times New Roman" w:cs="Times New Roman"/>
        </w:rPr>
        <w:t>neuropsychological assessments</w:t>
      </w:r>
      <w:r w:rsidR="00D00EAF">
        <w:rPr>
          <w:rFonts w:ascii="Times New Roman" w:hAnsi="Times New Roman" w:cs="Times New Roman"/>
        </w:rPr>
        <w:t xml:space="preserve"> employed</w:t>
      </w:r>
      <w:r w:rsidR="004B5295" w:rsidRPr="00A437C6">
        <w:rPr>
          <w:rFonts w:ascii="Times New Roman" w:hAnsi="Times New Roman" w:cs="Times New Roman"/>
        </w:rPr>
        <w:t xml:space="preserve">, </w:t>
      </w:r>
      <w:r w:rsidR="002252B7" w:rsidRPr="00A437C6">
        <w:rPr>
          <w:rFonts w:ascii="Times New Roman" w:hAnsi="Times New Roman" w:cs="Times New Roman"/>
        </w:rPr>
        <w:t>definition</w:t>
      </w:r>
      <w:r w:rsidR="009E6485" w:rsidRPr="00A437C6">
        <w:rPr>
          <w:rFonts w:ascii="Times New Roman" w:hAnsi="Times New Roman" w:cs="Times New Roman"/>
        </w:rPr>
        <w:t>s</w:t>
      </w:r>
      <w:r w:rsidR="002252B7" w:rsidRPr="00A437C6">
        <w:rPr>
          <w:rFonts w:ascii="Times New Roman" w:hAnsi="Times New Roman" w:cs="Times New Roman"/>
        </w:rPr>
        <w:t xml:space="preserve"> of cognitive</w:t>
      </w:r>
      <w:r w:rsidR="00D00EAF">
        <w:rPr>
          <w:rFonts w:ascii="Times New Roman" w:hAnsi="Times New Roman" w:cs="Times New Roman"/>
        </w:rPr>
        <w:t xml:space="preserve"> impairment</w:t>
      </w:r>
      <w:r w:rsidR="00852595">
        <w:rPr>
          <w:rFonts w:ascii="Times New Roman" w:hAnsi="Times New Roman" w:cs="Times New Roman"/>
        </w:rPr>
        <w:t>,</w:t>
      </w:r>
      <w:r w:rsidR="00D00EAF">
        <w:rPr>
          <w:rFonts w:ascii="Times New Roman" w:hAnsi="Times New Roman" w:cs="Times New Roman"/>
        </w:rPr>
        <w:t xml:space="preserve"> and </w:t>
      </w:r>
      <w:r w:rsidR="00BB0907" w:rsidRPr="00A437C6">
        <w:rPr>
          <w:rFonts w:ascii="Times New Roman" w:hAnsi="Times New Roman" w:cs="Times New Roman"/>
        </w:rPr>
        <w:t>treatment</w:t>
      </w:r>
      <w:r w:rsidR="00D00EAF">
        <w:rPr>
          <w:rFonts w:ascii="Times New Roman" w:hAnsi="Times New Roman" w:cs="Times New Roman"/>
        </w:rPr>
        <w:t xml:space="preserve"> regimens.</w:t>
      </w:r>
      <w:r w:rsidR="002252B7" w:rsidRPr="00A437C6">
        <w:rPr>
          <w:rFonts w:ascii="Times New Roman" w:hAnsi="Times New Roman" w:cs="Times New Roman"/>
        </w:rPr>
        <w:t xml:space="preserve"> </w:t>
      </w:r>
      <w:r w:rsidR="00B81AAB">
        <w:rPr>
          <w:rFonts w:ascii="Times New Roman" w:hAnsi="Times New Roman" w:cs="Times New Roman"/>
        </w:rPr>
        <w:t xml:space="preserve">The recent increase in number of good quality </w:t>
      </w:r>
      <w:r w:rsidR="00B81AAB">
        <w:rPr>
          <w:rFonts w:ascii="Times New Roman" w:eastAsia="Times New Roman" w:hAnsi="Times New Roman" w:cs="Times New Roman"/>
          <w:lang w:bidi="en-US"/>
        </w:rPr>
        <w:t xml:space="preserve">prospective studies </w:t>
      </w:r>
      <w:r w:rsidR="00B81AAB" w:rsidRPr="00A437C6">
        <w:rPr>
          <w:rFonts w:ascii="Times New Roman" w:hAnsi="Times New Roman" w:cs="Times New Roman"/>
        </w:rPr>
        <w:t>investigating this issue</w:t>
      </w:r>
      <w:r w:rsidR="00B81AAB">
        <w:rPr>
          <w:rFonts w:ascii="Times New Roman" w:hAnsi="Times New Roman" w:cs="Times New Roman"/>
        </w:rPr>
        <w:t xml:space="preserve"> makes it possible to select</w:t>
      </w:r>
      <w:r w:rsidR="005A409B">
        <w:rPr>
          <w:rFonts w:ascii="Times New Roman" w:hAnsi="Times New Roman" w:cs="Times New Roman"/>
        </w:rPr>
        <w:t xml:space="preserve"> studies with comparable neuropsychological tests</w:t>
      </w:r>
      <w:r w:rsidR="00852595">
        <w:rPr>
          <w:rFonts w:ascii="Times New Roman" w:hAnsi="Times New Roman" w:cs="Times New Roman"/>
        </w:rPr>
        <w:t>, timing of assessments</w:t>
      </w:r>
      <w:r w:rsidR="005A409B">
        <w:rPr>
          <w:rFonts w:ascii="Times New Roman" w:hAnsi="Times New Roman" w:cs="Times New Roman"/>
        </w:rPr>
        <w:t xml:space="preserve"> and </w:t>
      </w:r>
      <w:r w:rsidR="00852595">
        <w:rPr>
          <w:rFonts w:ascii="Times New Roman" w:hAnsi="Times New Roman" w:cs="Times New Roman"/>
        </w:rPr>
        <w:t>contemporary chemotherapy regimens</w:t>
      </w:r>
      <w:r w:rsidR="00B81AAB">
        <w:rPr>
          <w:rFonts w:ascii="Times New Roman" w:hAnsi="Times New Roman" w:cs="Times New Roman"/>
        </w:rPr>
        <w:t xml:space="preserve"> without compromising the study power</w:t>
      </w:r>
      <w:r w:rsidR="00852595">
        <w:rPr>
          <w:rFonts w:ascii="Times New Roman" w:hAnsi="Times New Roman" w:cs="Times New Roman"/>
        </w:rPr>
        <w:t xml:space="preserve">. </w:t>
      </w:r>
      <w:r w:rsidR="00D24ED2">
        <w:rPr>
          <w:rFonts w:ascii="Times New Roman" w:hAnsi="Times New Roman" w:cs="Times New Roman"/>
        </w:rPr>
        <w:t xml:space="preserve">In this study, we aimed to include the studies using </w:t>
      </w:r>
      <w:r w:rsidR="00D24ED2" w:rsidRPr="00D24ED2">
        <w:rPr>
          <w:rFonts w:ascii="Times New Roman" w:hAnsi="Times New Roman" w:cs="Times New Roman"/>
        </w:rPr>
        <w:t xml:space="preserve">contemporary regimens, including </w:t>
      </w:r>
      <w:proofErr w:type="spellStart"/>
      <w:r w:rsidR="00D24ED2" w:rsidRPr="00D24ED2">
        <w:rPr>
          <w:rFonts w:ascii="Times New Roman" w:hAnsi="Times New Roman" w:cs="Times New Roman"/>
        </w:rPr>
        <w:t>anthracyclines</w:t>
      </w:r>
      <w:proofErr w:type="spellEnd"/>
      <w:r w:rsidR="00D24ED2" w:rsidRPr="00D24ED2">
        <w:rPr>
          <w:rFonts w:ascii="Times New Roman" w:hAnsi="Times New Roman" w:cs="Times New Roman"/>
        </w:rPr>
        <w:t xml:space="preserve">, </w:t>
      </w:r>
      <w:proofErr w:type="spellStart"/>
      <w:r w:rsidR="00D24ED2" w:rsidRPr="00D24ED2">
        <w:rPr>
          <w:rFonts w:ascii="Times New Roman" w:hAnsi="Times New Roman" w:cs="Times New Roman"/>
        </w:rPr>
        <w:t>taxanes</w:t>
      </w:r>
      <w:proofErr w:type="spellEnd"/>
      <w:r w:rsidR="00D24ED2" w:rsidRPr="00D24ED2">
        <w:rPr>
          <w:rFonts w:ascii="Times New Roman" w:hAnsi="Times New Roman" w:cs="Times New Roman"/>
        </w:rPr>
        <w:t>, and cyclophosphamide- containing regimens</w:t>
      </w:r>
      <w:r w:rsidR="00D24ED2">
        <w:rPr>
          <w:rFonts w:ascii="Times New Roman" w:hAnsi="Times New Roman" w:cs="Times New Roman"/>
        </w:rPr>
        <w:t xml:space="preserve"> with a </w:t>
      </w:r>
      <w:r w:rsidR="00D24ED2" w:rsidRPr="00D24ED2">
        <w:rPr>
          <w:rFonts w:ascii="Times New Roman" w:hAnsi="Times New Roman" w:cs="Times New Roman"/>
        </w:rPr>
        <w:t xml:space="preserve">one year or longer </w:t>
      </w:r>
      <w:r w:rsidR="00D24ED2">
        <w:rPr>
          <w:rFonts w:ascii="Times New Roman" w:hAnsi="Times New Roman" w:cs="Times New Roman"/>
        </w:rPr>
        <w:t xml:space="preserve">follow-up </w:t>
      </w:r>
      <w:r w:rsidR="00D24ED2" w:rsidRPr="00D24ED2">
        <w:rPr>
          <w:rFonts w:ascii="Times New Roman" w:hAnsi="Times New Roman" w:cs="Times New Roman"/>
        </w:rPr>
        <w:t xml:space="preserve">after </w:t>
      </w:r>
      <w:r w:rsidR="00D24ED2">
        <w:rPr>
          <w:rFonts w:ascii="Times New Roman" w:hAnsi="Times New Roman" w:cs="Times New Roman"/>
        </w:rPr>
        <w:t>baseline cognitive function assessed by validated and comparable neuropsychological tests</w:t>
      </w:r>
      <w:r w:rsidR="00F00107">
        <w:rPr>
          <w:rFonts w:ascii="Times New Roman" w:hAnsi="Times New Roman" w:cs="Times New Roman"/>
        </w:rPr>
        <w:t>. Our analysis included current studies investigating cognitive impairment following adjuvant chemotherapy for ESBC, which previou</w:t>
      </w:r>
      <w:r w:rsidR="0079336C">
        <w:rPr>
          <w:rFonts w:ascii="Times New Roman" w:hAnsi="Times New Roman" w:cs="Times New Roman"/>
        </w:rPr>
        <w:t>s meta-analyses did not include.</w:t>
      </w:r>
    </w:p>
    <w:p w14:paraId="36F892E3" w14:textId="29256302" w:rsidR="00D24ED2" w:rsidRPr="00D24ED2" w:rsidRDefault="00D63FCE" w:rsidP="00D63FCE">
      <w:pPr>
        <w:spacing w:after="120"/>
        <w:ind w:firstLine="720"/>
        <w:rPr>
          <w:rFonts w:ascii="Times New Roman" w:hAnsi="Times New Roman" w:cs="Times New Roman"/>
        </w:rPr>
      </w:pPr>
      <w:r>
        <w:rPr>
          <w:rFonts w:ascii="Times New Roman" w:hAnsi="Times New Roman" w:cs="Times New Roman"/>
        </w:rPr>
        <w:t xml:space="preserve">Additionally, we aimed to address the lack of standard in assessment of cognitive function in women diagnosed with ESBC and treated with adjuvant chemotherapy. </w:t>
      </w:r>
      <w:r w:rsidR="000B74EE" w:rsidRPr="00A437C6">
        <w:rPr>
          <w:rFonts w:ascii="Times New Roman" w:hAnsi="Times New Roman" w:cs="Times New Roman"/>
        </w:rPr>
        <w:t xml:space="preserve">The current standard for assessment of cognitive impairment is neuropsychological testing. A wide range of tests </w:t>
      </w:r>
      <w:r w:rsidR="00E7116C" w:rsidRPr="00A437C6">
        <w:rPr>
          <w:rFonts w:ascii="Times New Roman" w:hAnsi="Times New Roman" w:cs="Times New Roman"/>
        </w:rPr>
        <w:t>is</w:t>
      </w:r>
      <w:r w:rsidR="000B74EE" w:rsidRPr="00A437C6">
        <w:rPr>
          <w:rFonts w:ascii="Times New Roman" w:hAnsi="Times New Roman" w:cs="Times New Roman"/>
        </w:rPr>
        <w:t xml:space="preserve"> available to assess various domains of cognitive function</w:t>
      </w:r>
      <w:r w:rsidR="002D7B23" w:rsidRPr="00A437C6">
        <w:rPr>
          <w:rFonts w:ascii="Times New Roman" w:hAnsi="Times New Roman" w:cs="Times New Roman"/>
        </w:rPr>
        <w:t>, but many of t</w:t>
      </w:r>
      <w:r w:rsidR="000B74EE" w:rsidRPr="00A437C6">
        <w:rPr>
          <w:rFonts w:ascii="Times New Roman" w:hAnsi="Times New Roman" w:cs="Times New Roman"/>
        </w:rPr>
        <w:t xml:space="preserve">hese tests </w:t>
      </w:r>
      <w:r w:rsidR="002D7B23" w:rsidRPr="00A437C6">
        <w:rPr>
          <w:rFonts w:ascii="Times New Roman" w:hAnsi="Times New Roman" w:cs="Times New Roman"/>
        </w:rPr>
        <w:t>are</w:t>
      </w:r>
      <w:r w:rsidR="000B74EE" w:rsidRPr="00A437C6">
        <w:rPr>
          <w:rFonts w:ascii="Times New Roman" w:hAnsi="Times New Roman" w:cs="Times New Roman"/>
        </w:rPr>
        <w:t xml:space="preserve"> not designed to detect subtle changes in cognitive function. Currently, there is no consensus for which neuropsychological tests are optimal to detect chemotherapy induced cognitive impairments. Use of various neuropsychological tests in different studies makes it difficult to compare them or pool assessment data during meta-analyses. </w:t>
      </w:r>
      <w:r w:rsidR="00D24ED2" w:rsidRPr="00D24ED2">
        <w:rPr>
          <w:rFonts w:ascii="Times New Roman" w:hAnsi="Times New Roman" w:cs="Times New Roman"/>
        </w:rPr>
        <w:t>We evaluated the sensitivity of domain specific neuropsychological tests  to assess the changes in cognitive function in this setting.</w:t>
      </w:r>
    </w:p>
    <w:p w14:paraId="31C7E265" w14:textId="77777777" w:rsidR="00510179" w:rsidRDefault="00510179" w:rsidP="008E1849">
      <w:pPr>
        <w:spacing w:after="120"/>
        <w:rPr>
          <w:rFonts w:ascii="Times New Roman" w:hAnsi="Times New Roman" w:cs="Times New Roman"/>
          <w:b/>
        </w:rPr>
      </w:pPr>
    </w:p>
    <w:p w14:paraId="744553AC" w14:textId="10B97AE9" w:rsidR="00487D12" w:rsidRDefault="0065167B" w:rsidP="008E1849">
      <w:pPr>
        <w:spacing w:after="120"/>
        <w:rPr>
          <w:rFonts w:ascii="Times New Roman" w:hAnsi="Times New Roman" w:cs="Times New Roman"/>
          <w:b/>
        </w:rPr>
      </w:pPr>
      <w:r w:rsidRPr="0065167B">
        <w:rPr>
          <w:rFonts w:ascii="Times New Roman" w:hAnsi="Times New Roman" w:cs="Times New Roman"/>
          <w:b/>
        </w:rPr>
        <w:t>METHODS</w:t>
      </w:r>
    </w:p>
    <w:p w14:paraId="2B2D3E29" w14:textId="67279928" w:rsidR="00B50870" w:rsidRPr="00B50870" w:rsidRDefault="00B50870" w:rsidP="00B50870">
      <w:pPr>
        <w:spacing w:after="120"/>
        <w:ind w:firstLine="720"/>
        <w:rPr>
          <w:rFonts w:ascii="Times New Roman" w:hAnsi="Times New Roman" w:cs="Times New Roman"/>
        </w:rPr>
      </w:pPr>
      <w:r>
        <w:rPr>
          <w:rFonts w:ascii="Times New Roman" w:hAnsi="Times New Roman" w:cs="Times New Roman"/>
        </w:rPr>
        <w:t>We followed the Preferred Reporting Items for Systematic Reviews and Meta-Analyses guidelines for conducting this study.</w:t>
      </w:r>
    </w:p>
    <w:p w14:paraId="341B2E73" w14:textId="25A2039F" w:rsidR="00982201" w:rsidRDefault="00DF4D05" w:rsidP="00F45B90">
      <w:pPr>
        <w:rPr>
          <w:rFonts w:ascii="Times New Roman" w:hAnsi="Times New Roman" w:cs="Times New Roman"/>
        </w:rPr>
      </w:pPr>
      <w:r w:rsidRPr="009A6DB2">
        <w:rPr>
          <w:rFonts w:ascii="Times New Roman" w:hAnsi="Times New Roman" w:cs="Times New Roman"/>
          <w:b/>
        </w:rPr>
        <w:t>Inclusion Criteria</w:t>
      </w:r>
      <w:r w:rsidRPr="0065167B">
        <w:rPr>
          <w:rFonts w:ascii="Times New Roman" w:hAnsi="Times New Roman" w:cs="Times New Roman"/>
        </w:rPr>
        <w:t xml:space="preserve"> </w:t>
      </w:r>
    </w:p>
    <w:p w14:paraId="0C220C94" w14:textId="2BD65515" w:rsidR="00EA6406" w:rsidRDefault="00982201" w:rsidP="00F45B90">
      <w:pPr>
        <w:rPr>
          <w:rFonts w:ascii="Times New Roman" w:hAnsi="Times New Roman" w:cs="Times New Roman"/>
        </w:rPr>
      </w:pPr>
      <w:r>
        <w:rPr>
          <w:rFonts w:ascii="Times New Roman" w:hAnsi="Times New Roman" w:cs="Times New Roman"/>
        </w:rPr>
        <w:t>Included</w:t>
      </w:r>
      <w:r w:rsidR="00EA6406">
        <w:rPr>
          <w:rFonts w:ascii="Times New Roman" w:hAnsi="Times New Roman" w:cs="Times New Roman"/>
        </w:rPr>
        <w:t xml:space="preserve"> studies </w:t>
      </w:r>
      <w:r>
        <w:rPr>
          <w:rFonts w:ascii="Times New Roman" w:hAnsi="Times New Roman" w:cs="Times New Roman"/>
        </w:rPr>
        <w:t>satisfied</w:t>
      </w:r>
      <w:r w:rsidR="00EA6406">
        <w:rPr>
          <w:rFonts w:ascii="Times New Roman" w:hAnsi="Times New Roman" w:cs="Times New Roman"/>
        </w:rPr>
        <w:t xml:space="preserve"> all of the following criteria:</w:t>
      </w:r>
    </w:p>
    <w:p w14:paraId="6CF37715" w14:textId="253B722A" w:rsidR="00EA6406" w:rsidRDefault="00EA6406" w:rsidP="00EA6406">
      <w:pPr>
        <w:pStyle w:val="ListParagraph"/>
        <w:numPr>
          <w:ilvl w:val="0"/>
          <w:numId w:val="9"/>
        </w:numPr>
        <w:rPr>
          <w:rFonts w:ascii="Times New Roman" w:hAnsi="Times New Roman" w:cs="Times New Roman"/>
        </w:rPr>
      </w:pPr>
      <w:r>
        <w:rPr>
          <w:rFonts w:ascii="Times New Roman" w:hAnsi="Times New Roman" w:cs="Times New Roman"/>
        </w:rPr>
        <w:t>Investigating cognitive impairment in w</w:t>
      </w:r>
      <w:r w:rsidR="00B67073" w:rsidRPr="00EA6406">
        <w:rPr>
          <w:rFonts w:ascii="Times New Roman" w:hAnsi="Times New Roman" w:cs="Times New Roman"/>
        </w:rPr>
        <w:t xml:space="preserve">omen </w:t>
      </w:r>
      <w:r w:rsidR="001A5357">
        <w:rPr>
          <w:rFonts w:ascii="Times New Roman" w:hAnsi="Times New Roman" w:cs="Times New Roman"/>
        </w:rPr>
        <w:t xml:space="preserve">of all ages with ESBC (stages I to </w:t>
      </w:r>
      <w:r w:rsidR="00B67073" w:rsidRPr="00EA6406">
        <w:rPr>
          <w:rFonts w:ascii="Times New Roman" w:hAnsi="Times New Roman" w:cs="Times New Roman"/>
        </w:rPr>
        <w:t xml:space="preserve">IIIA) who </w:t>
      </w:r>
      <w:r>
        <w:rPr>
          <w:rFonts w:ascii="Times New Roman" w:hAnsi="Times New Roman" w:cs="Times New Roman"/>
        </w:rPr>
        <w:t>received a contemporary</w:t>
      </w:r>
      <w:r w:rsidR="00B67073" w:rsidRPr="00EA6406">
        <w:rPr>
          <w:rFonts w:ascii="Times New Roman" w:hAnsi="Times New Roman" w:cs="Times New Roman"/>
        </w:rPr>
        <w:t xml:space="preserve"> adjuvant chemotherapy regimen, </w:t>
      </w:r>
      <w:r w:rsidR="001A5357">
        <w:rPr>
          <w:rFonts w:ascii="Times New Roman" w:hAnsi="Times New Roman" w:cs="Times New Roman"/>
        </w:rPr>
        <w:t xml:space="preserve">including </w:t>
      </w:r>
      <w:proofErr w:type="spellStart"/>
      <w:r w:rsidR="001A5357">
        <w:rPr>
          <w:rFonts w:ascii="Times New Roman" w:hAnsi="Times New Roman" w:cs="Times New Roman"/>
        </w:rPr>
        <w:t>anthracyclines</w:t>
      </w:r>
      <w:proofErr w:type="spellEnd"/>
      <w:r w:rsidR="001A5357">
        <w:rPr>
          <w:rFonts w:ascii="Times New Roman" w:hAnsi="Times New Roman" w:cs="Times New Roman"/>
        </w:rPr>
        <w:t xml:space="preserve">, cyclophosphamide, or </w:t>
      </w:r>
      <w:proofErr w:type="spellStart"/>
      <w:r w:rsidR="001A5357">
        <w:rPr>
          <w:rFonts w:ascii="Times New Roman" w:hAnsi="Times New Roman" w:cs="Times New Roman"/>
        </w:rPr>
        <w:t>taxanes</w:t>
      </w:r>
      <w:proofErr w:type="spellEnd"/>
      <w:r w:rsidR="001A5357">
        <w:rPr>
          <w:rFonts w:ascii="Times New Roman" w:hAnsi="Times New Roman" w:cs="Times New Roman"/>
        </w:rPr>
        <w:t xml:space="preserve">, </w:t>
      </w:r>
      <w:r w:rsidR="00B67073" w:rsidRPr="00EA6406">
        <w:rPr>
          <w:rFonts w:ascii="Times New Roman" w:hAnsi="Times New Roman" w:cs="Times New Roman"/>
        </w:rPr>
        <w:t>used alone or in combi</w:t>
      </w:r>
      <w:r>
        <w:rPr>
          <w:rFonts w:ascii="Times New Roman" w:hAnsi="Times New Roman" w:cs="Times New Roman"/>
        </w:rPr>
        <w:t>nation with endocrine therapies</w:t>
      </w:r>
    </w:p>
    <w:p w14:paraId="72D527EB" w14:textId="509460AF" w:rsidR="00110CAC"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Prospective cohort s</w:t>
      </w:r>
      <w:r w:rsidR="00110CAC">
        <w:rPr>
          <w:rFonts w:ascii="Times New Roman" w:hAnsi="Times New Roman" w:cs="Times New Roman"/>
        </w:rPr>
        <w:t>tudy design</w:t>
      </w:r>
    </w:p>
    <w:p w14:paraId="0A7A0E0E" w14:textId="3D4269E8" w:rsidR="00EA6406"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P</w:t>
      </w:r>
      <w:r w:rsidR="00EA6406">
        <w:rPr>
          <w:rFonts w:ascii="Times New Roman" w:hAnsi="Times New Roman" w:cs="Times New Roman"/>
        </w:rPr>
        <w:t xml:space="preserve">atients were assessed using at least one validated neuropsychological test </w:t>
      </w:r>
      <w:r>
        <w:rPr>
          <w:rFonts w:ascii="Times New Roman" w:hAnsi="Times New Roman" w:cs="Times New Roman"/>
        </w:rPr>
        <w:t xml:space="preserve">of </w:t>
      </w:r>
      <w:r w:rsidR="00EA6406">
        <w:rPr>
          <w:rFonts w:ascii="Times New Roman" w:hAnsi="Times New Roman" w:cs="Times New Roman"/>
        </w:rPr>
        <w:t>cognitive function</w:t>
      </w:r>
    </w:p>
    <w:p w14:paraId="0E2E3B8C" w14:textId="5479B0CC" w:rsidR="00B67073"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B</w:t>
      </w:r>
      <w:r w:rsidR="008416E3" w:rsidRPr="00EA6406">
        <w:rPr>
          <w:rFonts w:ascii="Times New Roman" w:hAnsi="Times New Roman" w:cs="Times New Roman"/>
        </w:rPr>
        <w:t>aseline</w:t>
      </w:r>
      <w:r w:rsidR="0068251A" w:rsidRPr="00EA6406">
        <w:rPr>
          <w:rFonts w:ascii="Times New Roman" w:hAnsi="Times New Roman" w:cs="Times New Roman"/>
        </w:rPr>
        <w:t xml:space="preserve"> neuropsychological</w:t>
      </w:r>
      <w:r w:rsidR="00B67073" w:rsidRPr="00EA6406">
        <w:rPr>
          <w:rFonts w:ascii="Times New Roman" w:hAnsi="Times New Roman" w:cs="Times New Roman"/>
        </w:rPr>
        <w:t xml:space="preserve"> evaluation </w:t>
      </w:r>
      <w:r w:rsidR="00C75423">
        <w:rPr>
          <w:rFonts w:ascii="Times New Roman" w:hAnsi="Times New Roman" w:cs="Times New Roman"/>
        </w:rPr>
        <w:t>preceded</w:t>
      </w:r>
      <w:r w:rsidR="00EA6406">
        <w:rPr>
          <w:rFonts w:ascii="Times New Roman" w:hAnsi="Times New Roman" w:cs="Times New Roman"/>
        </w:rPr>
        <w:t xml:space="preserve"> chemotherapy initiation</w:t>
      </w:r>
      <w:r w:rsidR="00B67073" w:rsidRPr="00EA6406">
        <w:rPr>
          <w:rFonts w:ascii="Times New Roman" w:hAnsi="Times New Roman" w:cs="Times New Roman"/>
        </w:rPr>
        <w:t xml:space="preserve"> </w:t>
      </w:r>
    </w:p>
    <w:p w14:paraId="21F1EDF7" w14:textId="55769523" w:rsidR="00EA6406"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 xml:space="preserve">Final </w:t>
      </w:r>
      <w:r w:rsidR="00EA6406">
        <w:rPr>
          <w:rFonts w:ascii="Times New Roman" w:hAnsi="Times New Roman" w:cs="Times New Roman"/>
        </w:rPr>
        <w:t xml:space="preserve">assessment conducted </w:t>
      </w:r>
      <w:r w:rsidR="00EA6406" w:rsidRPr="00EA6406">
        <w:rPr>
          <w:rFonts w:ascii="Times New Roman" w:hAnsi="Times New Roman" w:cs="Times New Roman"/>
        </w:rPr>
        <w:t xml:space="preserve">one year or </w:t>
      </w:r>
      <w:r>
        <w:rPr>
          <w:rFonts w:ascii="Times New Roman" w:hAnsi="Times New Roman" w:cs="Times New Roman"/>
        </w:rPr>
        <w:t>more</w:t>
      </w:r>
      <w:r w:rsidRPr="00EA6406">
        <w:rPr>
          <w:rFonts w:ascii="Times New Roman" w:hAnsi="Times New Roman" w:cs="Times New Roman"/>
        </w:rPr>
        <w:t xml:space="preserve"> </w:t>
      </w:r>
      <w:r w:rsidR="00EA6406">
        <w:rPr>
          <w:rFonts w:ascii="Times New Roman" w:hAnsi="Times New Roman" w:cs="Times New Roman"/>
        </w:rPr>
        <w:t xml:space="preserve">after the baseline </w:t>
      </w:r>
      <w:r w:rsidR="00291375">
        <w:rPr>
          <w:rFonts w:ascii="Times New Roman" w:hAnsi="Times New Roman" w:cs="Times New Roman"/>
        </w:rPr>
        <w:t>evaluation</w:t>
      </w:r>
    </w:p>
    <w:p w14:paraId="7F35A18D" w14:textId="712A30B6" w:rsidR="00291375" w:rsidRDefault="002D7B23" w:rsidP="00EA6406">
      <w:pPr>
        <w:pStyle w:val="ListParagraph"/>
        <w:numPr>
          <w:ilvl w:val="0"/>
          <w:numId w:val="9"/>
        </w:numPr>
        <w:rPr>
          <w:rFonts w:ascii="Times New Roman" w:hAnsi="Times New Roman" w:cs="Times New Roman"/>
        </w:rPr>
      </w:pPr>
      <w:r>
        <w:rPr>
          <w:rFonts w:ascii="Times New Roman" w:hAnsi="Times New Roman" w:cs="Times New Roman"/>
        </w:rPr>
        <w:t>Study data were</w:t>
      </w:r>
      <w:r w:rsidR="00E878E0">
        <w:rPr>
          <w:rFonts w:ascii="Times New Roman" w:hAnsi="Times New Roman" w:cs="Times New Roman"/>
        </w:rPr>
        <w:t xml:space="preserve"> adequate to calculate effect sizes f</w:t>
      </w:r>
      <w:r w:rsidR="00110CAC">
        <w:rPr>
          <w:rFonts w:ascii="Times New Roman" w:hAnsi="Times New Roman" w:cs="Times New Roman"/>
        </w:rPr>
        <w:t>or each neuropsychological test</w:t>
      </w:r>
    </w:p>
    <w:p w14:paraId="47BCD4C4" w14:textId="77777777" w:rsidR="008F18F1" w:rsidRPr="00E878E0" w:rsidRDefault="008F18F1" w:rsidP="00E878E0">
      <w:pPr>
        <w:rPr>
          <w:rFonts w:ascii="Times New Roman" w:hAnsi="Times New Roman" w:cs="Times New Roman"/>
        </w:rPr>
      </w:pPr>
    </w:p>
    <w:p w14:paraId="12E25305" w14:textId="31547283" w:rsidR="008F18F1" w:rsidRPr="008F18F1" w:rsidRDefault="008F18F1" w:rsidP="00F45B90">
      <w:pPr>
        <w:rPr>
          <w:rFonts w:ascii="Times New Roman" w:hAnsi="Times New Roman" w:cs="Times New Roman"/>
          <w:b/>
        </w:rPr>
      </w:pPr>
      <w:r w:rsidRPr="008F18F1">
        <w:rPr>
          <w:rFonts w:ascii="Times New Roman" w:hAnsi="Times New Roman" w:cs="Times New Roman"/>
          <w:b/>
        </w:rPr>
        <w:t>Exclusion Criteria</w:t>
      </w:r>
      <w:r w:rsidR="002D6B2B" w:rsidRPr="008F18F1">
        <w:rPr>
          <w:rFonts w:ascii="Times New Roman" w:hAnsi="Times New Roman" w:cs="Times New Roman"/>
          <w:b/>
        </w:rPr>
        <w:t xml:space="preserve"> </w:t>
      </w:r>
    </w:p>
    <w:p w14:paraId="056DDBE4" w14:textId="076915C2" w:rsidR="009A6DB2" w:rsidRDefault="002D7B23" w:rsidP="004B5696">
      <w:pPr>
        <w:ind w:firstLine="720"/>
        <w:rPr>
          <w:rFonts w:ascii="Times New Roman" w:hAnsi="Times New Roman" w:cs="Times New Roman"/>
        </w:rPr>
      </w:pPr>
      <w:r>
        <w:rPr>
          <w:rFonts w:ascii="Times New Roman" w:hAnsi="Times New Roman" w:cs="Times New Roman"/>
        </w:rPr>
        <w:t xml:space="preserve">Studies of </w:t>
      </w:r>
      <w:r w:rsidR="00A339F2">
        <w:rPr>
          <w:rFonts w:ascii="Times New Roman" w:hAnsi="Times New Roman" w:cs="Times New Roman"/>
        </w:rPr>
        <w:t xml:space="preserve">women treated exclusively with </w:t>
      </w:r>
      <w:r>
        <w:rPr>
          <w:rFonts w:ascii="Times New Roman" w:hAnsi="Times New Roman" w:cs="Times New Roman"/>
        </w:rPr>
        <w:t xml:space="preserve">regimens no longer </w:t>
      </w:r>
      <w:r w:rsidR="00F66AAB">
        <w:rPr>
          <w:rFonts w:ascii="Times New Roman" w:hAnsi="Times New Roman" w:cs="Times New Roman"/>
        </w:rPr>
        <w:t>recommended</w:t>
      </w:r>
      <w:r w:rsidR="004B5696">
        <w:rPr>
          <w:rFonts w:ascii="Times New Roman" w:hAnsi="Times New Roman" w:cs="Times New Roman"/>
        </w:rPr>
        <w:t xml:space="preserve">, such as </w:t>
      </w:r>
      <w:r w:rsidR="002D6B2B">
        <w:rPr>
          <w:rFonts w:ascii="Times New Roman" w:hAnsi="Times New Roman" w:cs="Times New Roman"/>
        </w:rPr>
        <w:t>CMF</w:t>
      </w:r>
      <w:r>
        <w:rPr>
          <w:rFonts w:ascii="Times New Roman" w:hAnsi="Times New Roman" w:cs="Times New Roman"/>
        </w:rPr>
        <w:t>,</w:t>
      </w:r>
      <w:r w:rsidR="002D6B2B">
        <w:rPr>
          <w:rFonts w:ascii="Times New Roman" w:hAnsi="Times New Roman" w:cs="Times New Roman"/>
        </w:rPr>
        <w:t xml:space="preserve"> </w:t>
      </w:r>
      <w:r w:rsidR="00CC0AD0">
        <w:rPr>
          <w:rFonts w:ascii="Times New Roman" w:hAnsi="Times New Roman" w:cs="Times New Roman"/>
        </w:rPr>
        <w:t>or any non-standard chemotherapy regimen</w:t>
      </w:r>
      <w:r w:rsidR="004B5696">
        <w:rPr>
          <w:rFonts w:ascii="Times New Roman" w:hAnsi="Times New Roman" w:cs="Times New Roman"/>
        </w:rPr>
        <w:t>,</w:t>
      </w:r>
      <w:r w:rsidR="00CC0AD0">
        <w:rPr>
          <w:rFonts w:ascii="Times New Roman" w:hAnsi="Times New Roman" w:cs="Times New Roman"/>
        </w:rPr>
        <w:t xml:space="preserve"> </w:t>
      </w:r>
      <w:r w:rsidR="00C82313">
        <w:rPr>
          <w:rFonts w:ascii="Times New Roman" w:hAnsi="Times New Roman" w:cs="Times New Roman"/>
        </w:rPr>
        <w:t xml:space="preserve">were </w:t>
      </w:r>
      <w:r w:rsidR="002D6B2B">
        <w:rPr>
          <w:rFonts w:ascii="Times New Roman" w:hAnsi="Times New Roman" w:cs="Times New Roman"/>
        </w:rPr>
        <w:t xml:space="preserve">excluded. </w:t>
      </w:r>
    </w:p>
    <w:p w14:paraId="56B257E2" w14:textId="77777777" w:rsidR="008F18F1" w:rsidRDefault="008F18F1" w:rsidP="008F18F1">
      <w:pPr>
        <w:rPr>
          <w:rStyle w:val="Strong"/>
          <w:rFonts w:ascii="Times New Roman" w:eastAsia="Times New Roman" w:hAnsi="Times New Roman" w:cs="Times New Roman"/>
          <w:bdr w:val="none" w:sz="0" w:space="0" w:color="auto" w:frame="1"/>
        </w:rPr>
      </w:pPr>
    </w:p>
    <w:p w14:paraId="714C22D5" w14:textId="2726E566" w:rsidR="00E5730B" w:rsidRPr="00C07D8C" w:rsidRDefault="008F18F1" w:rsidP="00C07D8C">
      <w:pPr>
        <w:rPr>
          <w:rFonts w:ascii="Times New Roman" w:eastAsia="Times New Roman" w:hAnsi="Times New Roman" w:cs="Times New Roman"/>
          <w:b/>
          <w:bCs/>
          <w:bdr w:val="none" w:sz="0" w:space="0" w:color="auto" w:frame="1"/>
        </w:rPr>
      </w:pPr>
      <w:r w:rsidRPr="008F18F1">
        <w:rPr>
          <w:rStyle w:val="Strong"/>
          <w:rFonts w:ascii="Times New Roman" w:eastAsia="Times New Roman" w:hAnsi="Times New Roman" w:cs="Times New Roman"/>
          <w:bdr w:val="none" w:sz="0" w:space="0" w:color="auto" w:frame="1"/>
        </w:rPr>
        <w:lastRenderedPageBreak/>
        <w:t xml:space="preserve">Search strategy  </w:t>
      </w:r>
    </w:p>
    <w:p w14:paraId="6AC1A8DF" w14:textId="22786834" w:rsidR="00E5730B" w:rsidRPr="00BC150D" w:rsidRDefault="00E5730B" w:rsidP="00E5730B">
      <w:pPr>
        <w:ind w:firstLine="720"/>
        <w:rPr>
          <w:rFonts w:ascii="Times New Roman" w:hAnsi="Times New Roman" w:cs="Times New Roman"/>
        </w:rPr>
      </w:pPr>
      <w:r w:rsidRPr="00BC150D">
        <w:rPr>
          <w:rFonts w:ascii="Times New Roman" w:hAnsi="Times New Roman" w:cs="Times New Roman"/>
        </w:rPr>
        <w:t xml:space="preserve">MEDLINE, PubMed, </w:t>
      </w:r>
      <w:proofErr w:type="spellStart"/>
      <w:r w:rsidRPr="00BC150D">
        <w:rPr>
          <w:rFonts w:ascii="Times New Roman" w:hAnsi="Times New Roman" w:cs="Times New Roman"/>
        </w:rPr>
        <w:t>Embase</w:t>
      </w:r>
      <w:proofErr w:type="spellEnd"/>
      <w:r w:rsidRPr="00BC150D">
        <w:rPr>
          <w:rFonts w:ascii="Times New Roman" w:hAnsi="Times New Roman" w:cs="Times New Roman"/>
        </w:rPr>
        <w:t xml:space="preserve">, and the Cochrane Library were searched for relevant English-language studies published between January 1990 and November 2015. </w:t>
      </w:r>
      <w:r>
        <w:rPr>
          <w:rFonts w:ascii="Times New Roman" w:hAnsi="Times New Roman" w:cs="Times New Roman"/>
        </w:rPr>
        <w:t xml:space="preserve">The keywords used to search the databases included: </w:t>
      </w:r>
      <w:r>
        <w:rPr>
          <w:rFonts w:ascii="Times New Roman" w:hAnsi="Times New Roman" w:cs="Times New Roman"/>
          <w:i/>
        </w:rPr>
        <w:t xml:space="preserve">breast cancer, breast neoplasms, adjuvant chemotherapy, cognition disorders, neuropsychological tests, cognitive impairment, and cognitive </w:t>
      </w:r>
      <w:r w:rsidRPr="00C04BD2">
        <w:rPr>
          <w:rFonts w:ascii="Times New Roman" w:hAnsi="Times New Roman" w:cs="Times New Roman"/>
        </w:rPr>
        <w:t>decline</w:t>
      </w:r>
      <w:r>
        <w:rPr>
          <w:rFonts w:ascii="Times New Roman" w:hAnsi="Times New Roman" w:cs="Times New Roman"/>
        </w:rPr>
        <w:t xml:space="preserve">. </w:t>
      </w:r>
      <w:r w:rsidRPr="00CF2E48">
        <w:rPr>
          <w:rFonts w:ascii="Times New Roman" w:hAnsi="Times New Roman" w:cs="Times New Roman"/>
        </w:rPr>
        <w:t>We</w:t>
      </w:r>
      <w:r w:rsidRPr="00BC150D">
        <w:rPr>
          <w:rFonts w:ascii="Times New Roman" w:hAnsi="Times New Roman" w:cs="Times New Roman"/>
        </w:rPr>
        <w:t xml:space="preserve"> supplemented our searches with reference lists from other relevant systematic reviews and retrieved articles. </w:t>
      </w:r>
      <w:r>
        <w:rPr>
          <w:rFonts w:ascii="Times New Roman" w:hAnsi="Times New Roman" w:cs="Times New Roman"/>
        </w:rPr>
        <w:t>Citations were managed using EndNote X7.</w:t>
      </w:r>
    </w:p>
    <w:p w14:paraId="1D7D6BB1" w14:textId="77777777" w:rsidR="008F18F1" w:rsidRPr="0065167B" w:rsidRDefault="008F18F1" w:rsidP="00F45B90">
      <w:pPr>
        <w:rPr>
          <w:rFonts w:ascii="Times New Roman" w:hAnsi="Times New Roman" w:cs="Times New Roman"/>
          <w:b/>
          <w:i/>
        </w:rPr>
      </w:pPr>
    </w:p>
    <w:p w14:paraId="3DA29F14" w14:textId="491C2731" w:rsidR="00B67073" w:rsidRPr="0065167B" w:rsidRDefault="00C67585" w:rsidP="00F45B90">
      <w:pPr>
        <w:jc w:val="center"/>
        <w:rPr>
          <w:rFonts w:ascii="Times New Roman" w:hAnsi="Times New Roman" w:cs="Times New Roman"/>
        </w:rPr>
      </w:pPr>
      <w:r w:rsidRPr="0065167B">
        <w:rPr>
          <w:rFonts w:ascii="Times New Roman" w:hAnsi="Times New Roman" w:cs="Times New Roman"/>
          <w:noProof/>
        </w:rPr>
        <w:drawing>
          <wp:inline distT="0" distB="0" distL="0" distR="0" wp14:anchorId="58185DD6" wp14:editId="484E9F8C">
            <wp:extent cx="5012055" cy="4114800"/>
            <wp:effectExtent l="0" t="0" r="0" b="0"/>
            <wp:docPr id="97" name="Picture 96"/>
            <wp:cNvGraphicFramePr/>
            <a:graphic xmlns:a="http://schemas.openxmlformats.org/drawingml/2006/main">
              <a:graphicData uri="http://schemas.openxmlformats.org/drawingml/2006/picture">
                <pic:pic xmlns:pic="http://schemas.openxmlformats.org/drawingml/2006/picture">
                  <pic:nvPicPr>
                    <pic:cNvPr id="97" name="Picture 96"/>
                    <pic:cNvPicPr/>
                  </pic:nvPicPr>
                  <pic:blipFill>
                    <a:blip r:embed="rId10">
                      <a:extLst>
                        <a:ext uri="{28A0092B-C50C-407E-A947-70E740481C1C}">
                          <a14:useLocalDpi xmlns:a14="http://schemas.microsoft.com/office/drawing/2010/main" val="0"/>
                        </a:ext>
                      </a:extLst>
                    </a:blip>
                    <a:stretch>
                      <a:fillRect/>
                    </a:stretch>
                  </pic:blipFill>
                  <pic:spPr>
                    <a:xfrm>
                      <a:off x="0" y="0"/>
                      <a:ext cx="5012267" cy="4114974"/>
                    </a:xfrm>
                    <a:prstGeom prst="rect">
                      <a:avLst/>
                    </a:prstGeom>
                  </pic:spPr>
                </pic:pic>
              </a:graphicData>
            </a:graphic>
          </wp:inline>
        </w:drawing>
      </w:r>
    </w:p>
    <w:p w14:paraId="5C4F7BD2" w14:textId="77777777" w:rsidR="002252B7" w:rsidRPr="0065167B" w:rsidRDefault="002252B7" w:rsidP="00F45B90">
      <w:pPr>
        <w:rPr>
          <w:rFonts w:ascii="Times New Roman" w:hAnsi="Times New Roman" w:cs="Times New Roman"/>
        </w:rPr>
      </w:pPr>
    </w:p>
    <w:p w14:paraId="6F99347F" w14:textId="77777777" w:rsidR="008F18F1" w:rsidRDefault="008F18F1" w:rsidP="00F45B90">
      <w:pPr>
        <w:rPr>
          <w:rFonts w:ascii="Times New Roman" w:hAnsi="Times New Roman" w:cs="Times New Roman"/>
          <w:b/>
        </w:rPr>
      </w:pPr>
    </w:p>
    <w:p w14:paraId="3D91F7AA" w14:textId="5B39C3B0" w:rsidR="008F18F1" w:rsidRPr="00B50870" w:rsidRDefault="008F18F1" w:rsidP="008F18F1">
      <w:pPr>
        <w:ind w:left="720"/>
        <w:rPr>
          <w:rFonts w:ascii="Times New Roman" w:hAnsi="Times New Roman" w:cs="Times New Roman"/>
          <w:b/>
          <w:i/>
        </w:rPr>
      </w:pPr>
      <w:r w:rsidRPr="0065167B">
        <w:rPr>
          <w:rFonts w:ascii="Times New Roman" w:hAnsi="Times New Roman" w:cs="Times New Roman"/>
        </w:rPr>
        <w:t>Figure 1: Flow Diagram: literature search and study selection</w:t>
      </w:r>
      <w:r w:rsidR="00B50870">
        <w:rPr>
          <w:rFonts w:ascii="Times New Roman" w:hAnsi="Times New Roman" w:cs="Times New Roman"/>
        </w:rPr>
        <w:t xml:space="preserve"> </w:t>
      </w:r>
      <w:r w:rsidR="00B50870">
        <w:rPr>
          <w:rFonts w:ascii="Times New Roman" w:hAnsi="Times New Roman" w:cs="Times New Roman"/>
          <w:b/>
          <w:i/>
        </w:rPr>
        <w:t>(NEEDS UPDATED FIGURE)</w:t>
      </w:r>
    </w:p>
    <w:p w14:paraId="637FEC1D" w14:textId="77777777" w:rsidR="008F18F1" w:rsidRDefault="008F18F1" w:rsidP="00F45B90">
      <w:pPr>
        <w:rPr>
          <w:rFonts w:ascii="Times New Roman" w:hAnsi="Times New Roman" w:cs="Times New Roman"/>
          <w:b/>
        </w:rPr>
      </w:pPr>
    </w:p>
    <w:p w14:paraId="6562F0F7" w14:textId="3AF52EF7" w:rsidR="001D6A46" w:rsidRPr="00552D14" w:rsidRDefault="00487F4B" w:rsidP="00487F4B">
      <w:pPr>
        <w:rPr>
          <w:rFonts w:ascii="Times New Roman" w:eastAsia="Times New Roman" w:hAnsi="Times New Roman" w:cs="Times New Roman"/>
          <w:color w:val="7F7F7F" w:themeColor="text1" w:themeTint="80"/>
          <w:bdr w:val="none" w:sz="0" w:space="0" w:color="auto" w:frame="1"/>
        </w:rPr>
      </w:pPr>
      <w:r w:rsidRPr="00C82313">
        <w:rPr>
          <w:rFonts w:ascii="Times New Roman" w:hAnsi="Times New Roman" w:cs="Times New Roman"/>
          <w:b/>
        </w:rPr>
        <w:t xml:space="preserve">Study selection </w:t>
      </w:r>
      <w:r w:rsidR="00C82313">
        <w:rPr>
          <w:rFonts w:ascii="Times New Roman" w:hAnsi="Times New Roman" w:cs="Times New Roman"/>
          <w:b/>
        </w:rPr>
        <w:t>and Data abstraction</w:t>
      </w:r>
    </w:p>
    <w:p w14:paraId="734C6FB8" w14:textId="6384332A" w:rsidR="00C82313" w:rsidRDefault="00E5730B" w:rsidP="00B54D59">
      <w:pPr>
        <w:spacing w:after="120"/>
        <w:ind w:firstLine="720"/>
        <w:rPr>
          <w:rFonts w:ascii="Times New Roman" w:hAnsi="Times New Roman" w:cs="Times New Roman"/>
        </w:rPr>
      </w:pPr>
      <w:r>
        <w:rPr>
          <w:rFonts w:ascii="Times New Roman" w:hAnsi="Times New Roman" w:cs="Times New Roman"/>
        </w:rPr>
        <w:t>Two investigators independently reviewed abstracts and full-text articles against</w:t>
      </w:r>
      <w:r w:rsidR="00C82313">
        <w:rPr>
          <w:rFonts w:ascii="Times New Roman" w:hAnsi="Times New Roman" w:cs="Times New Roman"/>
        </w:rPr>
        <w:t xml:space="preserve"> the</w:t>
      </w:r>
      <w:r w:rsidR="00B54D59">
        <w:rPr>
          <w:rFonts w:ascii="Times New Roman" w:hAnsi="Times New Roman" w:cs="Times New Roman"/>
        </w:rPr>
        <w:t xml:space="preserve"> </w:t>
      </w:r>
      <w:r>
        <w:rPr>
          <w:rFonts w:ascii="Times New Roman" w:hAnsi="Times New Roman" w:cs="Times New Roman"/>
        </w:rPr>
        <w:t>priori-specified inclusion criteria</w:t>
      </w:r>
      <w:r w:rsidR="00C82313">
        <w:rPr>
          <w:rFonts w:ascii="Times New Roman" w:hAnsi="Times New Roman" w:cs="Times New Roman"/>
        </w:rPr>
        <w:t xml:space="preserve"> noted above</w:t>
      </w:r>
      <w:r>
        <w:rPr>
          <w:rFonts w:ascii="Times New Roman" w:hAnsi="Times New Roman" w:cs="Times New Roman"/>
        </w:rPr>
        <w:t xml:space="preserve">. Studies selected for full-text review were critically appraised by two investigators. [Insert statement re: quality assessment]. Data </w:t>
      </w:r>
      <w:r w:rsidR="00C07D8C">
        <w:rPr>
          <w:rFonts w:ascii="Times New Roman" w:hAnsi="Times New Roman" w:cs="Times New Roman"/>
        </w:rPr>
        <w:t xml:space="preserve">from the fair- or good-quality randomized controlled trials or observational studies </w:t>
      </w:r>
      <w:r>
        <w:rPr>
          <w:rFonts w:ascii="Times New Roman" w:hAnsi="Times New Roman" w:cs="Times New Roman"/>
        </w:rPr>
        <w:t xml:space="preserve">was independently </w:t>
      </w:r>
      <w:r w:rsidR="00C82313">
        <w:rPr>
          <w:rFonts w:ascii="Times New Roman" w:hAnsi="Times New Roman" w:cs="Times New Roman"/>
        </w:rPr>
        <w:t xml:space="preserve">abstracted </w:t>
      </w:r>
      <w:r>
        <w:rPr>
          <w:rFonts w:ascii="Times New Roman" w:hAnsi="Times New Roman" w:cs="Times New Roman"/>
        </w:rPr>
        <w:t xml:space="preserve">and reviewed </w:t>
      </w:r>
      <w:r w:rsidR="00C82313">
        <w:rPr>
          <w:rFonts w:ascii="Times New Roman" w:hAnsi="Times New Roman" w:cs="Times New Roman"/>
        </w:rPr>
        <w:t xml:space="preserve">for </w:t>
      </w:r>
      <w:r>
        <w:rPr>
          <w:rFonts w:ascii="Times New Roman" w:hAnsi="Times New Roman" w:cs="Times New Roman"/>
        </w:rPr>
        <w:t>accuracy by two investigators.  Discrepancies in both quality assessment and data extraction were resolved by consensu</w:t>
      </w:r>
      <w:r w:rsidR="00C07D8C">
        <w:rPr>
          <w:rFonts w:ascii="Times New Roman" w:hAnsi="Times New Roman" w:cs="Times New Roman"/>
        </w:rPr>
        <w:t>s.</w:t>
      </w:r>
    </w:p>
    <w:p w14:paraId="71657E47" w14:textId="0C2ADB83" w:rsidR="000F06E7" w:rsidRDefault="004D03AA" w:rsidP="00B54D59">
      <w:pPr>
        <w:pStyle w:val="ListParagraph"/>
        <w:spacing w:after="120"/>
        <w:ind w:left="0" w:firstLine="720"/>
        <w:rPr>
          <w:rFonts w:ascii="Times New Roman" w:eastAsia="Times New Roman" w:hAnsi="Times New Roman" w:cs="Times New Roman"/>
          <w:bdr w:val="none" w:sz="0" w:space="0" w:color="auto" w:frame="1"/>
        </w:rPr>
      </w:pPr>
      <w:r w:rsidRPr="002E5CAC">
        <w:rPr>
          <w:rFonts w:ascii="Times New Roman" w:eastAsia="Times New Roman" w:hAnsi="Times New Roman" w:cs="Times New Roman"/>
          <w:bdr w:val="none" w:sz="0" w:space="0" w:color="auto" w:frame="1"/>
        </w:rPr>
        <w:t xml:space="preserve">Neuropsychological test </w:t>
      </w:r>
      <w:r w:rsidR="003322D6" w:rsidRPr="002E5CAC">
        <w:rPr>
          <w:rFonts w:ascii="Times New Roman" w:eastAsia="Times New Roman" w:hAnsi="Times New Roman" w:cs="Times New Roman"/>
          <w:bdr w:val="none" w:sz="0" w:space="0" w:color="auto" w:frame="1"/>
        </w:rPr>
        <w:t xml:space="preserve">data </w:t>
      </w:r>
      <w:r w:rsidR="00C82313">
        <w:rPr>
          <w:rFonts w:ascii="Times New Roman" w:eastAsia="Times New Roman" w:hAnsi="Times New Roman" w:cs="Times New Roman"/>
          <w:bdr w:val="none" w:sz="0" w:space="0" w:color="auto" w:frame="1"/>
        </w:rPr>
        <w:t>wer</w:t>
      </w:r>
      <w:r w:rsidR="00B54D59">
        <w:rPr>
          <w:rFonts w:ascii="Times New Roman" w:eastAsia="Times New Roman" w:hAnsi="Times New Roman" w:cs="Times New Roman"/>
          <w:bdr w:val="none" w:sz="0" w:space="0" w:color="auto" w:frame="1"/>
        </w:rPr>
        <w:t>e abstracted from each study</w:t>
      </w:r>
      <w:r w:rsidR="003322D6" w:rsidRPr="002E5CAC">
        <w:rPr>
          <w:rFonts w:ascii="Times New Roman" w:eastAsia="Times New Roman" w:hAnsi="Times New Roman" w:cs="Times New Roman"/>
          <w:bdr w:val="none" w:sz="0" w:space="0" w:color="auto" w:frame="1"/>
        </w:rPr>
        <w:t xml:space="preserve">. </w:t>
      </w:r>
      <w:commentRangeStart w:id="0"/>
      <w:r w:rsidR="00C82313" w:rsidRPr="002D1330">
        <w:rPr>
          <w:rFonts w:ascii="Times New Roman" w:eastAsia="Times New Roman" w:hAnsi="Times New Roman" w:cs="Times New Roman"/>
          <w:bdr w:val="none" w:sz="0" w:space="0" w:color="auto" w:frame="1"/>
        </w:rPr>
        <w:t>Four</w:t>
      </w:r>
      <w:commentRangeEnd w:id="0"/>
      <w:r w:rsidR="00B54D59">
        <w:rPr>
          <w:rStyle w:val="CommentReference"/>
        </w:rPr>
        <w:commentReference w:id="0"/>
      </w:r>
      <w:r w:rsidR="00C82313" w:rsidRPr="002D1330">
        <w:rPr>
          <w:rFonts w:ascii="Times New Roman" w:eastAsia="Times New Roman" w:hAnsi="Times New Roman" w:cs="Times New Roman"/>
          <w:bdr w:val="none" w:sz="0" w:space="0" w:color="auto" w:frame="1"/>
        </w:rPr>
        <w:t xml:space="preserve"> included studies </w:t>
      </w:r>
      <w:r w:rsidR="00C82313" w:rsidRPr="002D1330">
        <w:rPr>
          <w:rFonts w:ascii="Times New Roman" w:eastAsia="Times New Roman" w:hAnsi="Times New Roman" w:cs="Times New Roman"/>
          <w:bdr w:val="none" w:sz="0" w:space="0" w:color="auto" w:frame="1"/>
        </w:rPr>
        <w:fldChar w:fldCharType="begin">
          <w:fldData xml:space="preserve">PEVuZE5vdGU+PENpdGU+PEF1dGhvcj5GYW48L0F1dGhvcj48WWVhcj4yMDA1PC9ZZWFyPjxSZWNO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PC9hbHQtcGVyaW9kaWNhbD48cGFnZXM+NDQzNC00MDwvcGFnZXM+PHZvbHVtZT4yODwvdm9sdW1l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</w:fldData>
        </w:fldChar>
      </w:r>
      <w:r w:rsidR="00510179">
        <w:rPr>
          <w:rFonts w:ascii="Times New Roman" w:eastAsia="Times New Roman" w:hAnsi="Times New Roman" w:cs="Times New Roman"/>
          <w:bdr w:val="none" w:sz="0" w:space="0" w:color="auto" w:frame="1"/>
        </w:rPr>
        <w:instrText xml:space="preserve"> ADDIN EN.CITE </w:instrText>
      </w:r>
      <w:r w:rsidR="00510179">
        <w:rPr>
          <w:rFonts w:ascii="Times New Roman" w:eastAsia="Times New Roman" w:hAnsi="Times New Roman" w:cs="Times New Roman"/>
          <w:bdr w:val="none" w:sz="0" w:space="0" w:color="auto" w:frame="1"/>
        </w:rPr>
        <w:fldChar w:fldCharType="begin">
          <w:fldData xml:space="preserve">PEVuZE5vdGU+PENpdGU+PEF1dGhvcj5GYW48L0F1dGhvcj48WWVhcj4yMDA1PC9ZZWFyPjxSZWNO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</w:fldData>
        </w:fldChar>
      </w:r>
      <w:r w:rsidR="00510179">
        <w:rPr>
          <w:rFonts w:ascii="Times New Roman" w:eastAsia="Times New Roman" w:hAnsi="Times New Roman" w:cs="Times New Roman"/>
          <w:bdr w:val="none" w:sz="0" w:space="0" w:color="auto" w:frame="1"/>
        </w:rPr>
        <w:instrText xml:space="preserve"> ADDIN EN.CITE.DATA </w:instrText>
      </w:r>
      <w:r w:rsidR="00510179">
        <w:rPr>
          <w:rFonts w:ascii="Times New Roman" w:eastAsia="Times New Roman" w:hAnsi="Times New Roman" w:cs="Times New Roman"/>
          <w:bdr w:val="none" w:sz="0" w:space="0" w:color="auto" w:frame="1"/>
        </w:rPr>
      </w:r>
      <w:r w:rsidR="00510179">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r>
      <w:r w:rsidR="00C82313" w:rsidRPr="002D1330">
        <w:rPr>
          <w:rFonts w:ascii="Times New Roman" w:eastAsia="Times New Roman" w:hAnsi="Times New Roman" w:cs="Times New Roman"/>
          <w:bdr w:val="none" w:sz="0" w:space="0" w:color="auto" w:frame="1"/>
        </w:rPr>
        <w:fldChar w:fldCharType="separate"/>
      </w:r>
      <w:r w:rsidR="00510179">
        <w:rPr>
          <w:rFonts w:ascii="Times New Roman" w:eastAsia="Times New Roman" w:hAnsi="Times New Roman" w:cs="Times New Roman"/>
          <w:noProof/>
          <w:bdr w:val="none" w:sz="0" w:space="0" w:color="auto" w:frame="1"/>
        </w:rPr>
        <w:t>[</w:t>
      </w:r>
      <w:hyperlink w:anchor="_ENREF_16" w:tooltip="Fan, 2005 #208" w:history="1">
        <w:r w:rsidR="007C4791">
          <w:rPr>
            <w:rFonts w:ascii="Times New Roman" w:eastAsia="Times New Roman" w:hAnsi="Times New Roman" w:cs="Times New Roman"/>
            <w:noProof/>
            <w:bdr w:val="none" w:sz="0" w:space="0" w:color="auto" w:frame="1"/>
          </w:rPr>
          <w:t>16-19</w:t>
        </w:r>
      </w:hyperlink>
      <w:r w:rsidR="00510179">
        <w:rPr>
          <w:rFonts w:ascii="Times New Roman" w:eastAsia="Times New Roman" w:hAnsi="Times New Roman" w:cs="Times New Roman"/>
          <w:noProof/>
          <w:bdr w:val="none" w:sz="0" w:space="0" w:color="auto" w:frame="1"/>
        </w:rPr>
        <w:t>]</w:t>
      </w:r>
      <w:r w:rsidR="00C82313" w:rsidRPr="002D1330">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t xml:space="preserve"> did </w:t>
      </w:r>
      <w:r w:rsidR="00C82313">
        <w:rPr>
          <w:rFonts w:ascii="Times New Roman" w:eastAsia="Times New Roman" w:hAnsi="Times New Roman" w:cs="Times New Roman"/>
          <w:bdr w:val="none" w:sz="0" w:space="0" w:color="auto" w:frame="1"/>
        </w:rPr>
        <w:t>not</w:t>
      </w:r>
      <w:r w:rsidR="00B3262C">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provide</w:t>
      </w:r>
      <w:r w:rsidR="00C82313" w:rsidRPr="002D1330">
        <w:rPr>
          <w:rFonts w:ascii="Times New Roman" w:eastAsia="Times New Roman" w:hAnsi="Times New Roman" w:cs="Times New Roman"/>
          <w:bdr w:val="none" w:sz="0" w:space="0" w:color="auto" w:frame="1"/>
        </w:rPr>
        <w:t xml:space="preserve"> sufficient data to calculate effect sizes; hence, their authors were contacted to request </w:t>
      </w:r>
      <w:r w:rsidR="00C82313">
        <w:rPr>
          <w:rFonts w:ascii="Times New Roman" w:eastAsia="Times New Roman" w:hAnsi="Times New Roman" w:cs="Times New Roman"/>
          <w:bdr w:val="none" w:sz="0" w:space="0" w:color="auto" w:frame="1"/>
        </w:rPr>
        <w:t>addition</w:t>
      </w:r>
      <w:r w:rsidR="000F06E7">
        <w:rPr>
          <w:rFonts w:ascii="Times New Roman" w:eastAsia="Times New Roman" w:hAnsi="Times New Roman" w:cs="Times New Roman"/>
          <w:bdr w:val="none" w:sz="0" w:space="0" w:color="auto" w:frame="1"/>
        </w:rPr>
        <w:t xml:space="preserve">al </w:t>
      </w:r>
      <w:r w:rsidR="00C82313" w:rsidRPr="002D1330">
        <w:rPr>
          <w:rFonts w:ascii="Times New Roman" w:eastAsia="Times New Roman" w:hAnsi="Times New Roman" w:cs="Times New Roman"/>
          <w:bdr w:val="none" w:sz="0" w:space="0" w:color="auto" w:frame="1"/>
        </w:rPr>
        <w:t>data</w:t>
      </w:r>
      <w:r w:rsidR="00C82313">
        <w:rPr>
          <w:rFonts w:ascii="Times New Roman" w:eastAsia="Times New Roman" w:hAnsi="Times New Roman" w:cs="Times New Roman"/>
          <w:bdr w:val="none" w:sz="0" w:space="0" w:color="auto" w:frame="1"/>
        </w:rPr>
        <w:t xml:space="preserve"> on test results</w:t>
      </w:r>
      <w:r w:rsidR="00C82313" w:rsidRPr="002D1330">
        <w:rPr>
          <w:rFonts w:ascii="Times New Roman" w:eastAsia="Times New Roman" w:hAnsi="Times New Roman" w:cs="Times New Roman"/>
          <w:bdr w:val="none" w:sz="0" w:space="0" w:color="auto" w:frame="1"/>
        </w:rPr>
        <w:t>.</w:t>
      </w:r>
      <w:r w:rsidR="000F06E7">
        <w:rPr>
          <w:rFonts w:ascii="Times New Roman" w:eastAsia="Times New Roman" w:hAnsi="Times New Roman" w:cs="Times New Roman"/>
          <w:bdr w:val="none" w:sz="0" w:space="0" w:color="auto" w:frame="1"/>
        </w:rPr>
        <w:t xml:space="preserve"> All authors responded; o</w:t>
      </w:r>
      <w:r w:rsidR="000F06E7" w:rsidRPr="002D1330">
        <w:rPr>
          <w:rFonts w:ascii="Times New Roman" w:eastAsia="Times New Roman" w:hAnsi="Times New Roman" w:cs="Times New Roman"/>
          <w:bdr w:val="none" w:sz="0" w:space="0" w:color="auto" w:frame="1"/>
        </w:rPr>
        <w:t xml:space="preserve">ne could not provide requested </w:t>
      </w:r>
      <w:r w:rsidR="000F06E7" w:rsidRPr="002D1330">
        <w:rPr>
          <w:rFonts w:ascii="Times New Roman" w:eastAsia="Times New Roman" w:hAnsi="Times New Roman" w:cs="Times New Roman"/>
          <w:bdr w:val="none" w:sz="0" w:space="0" w:color="auto" w:frame="1"/>
        </w:rPr>
        <w:lastRenderedPageBreak/>
        <w:t xml:space="preserve">data because </w:t>
      </w:r>
      <w:r w:rsidR="000F06E7">
        <w:rPr>
          <w:rFonts w:ascii="Times New Roman" w:eastAsia="Times New Roman" w:hAnsi="Times New Roman" w:cs="Times New Roman"/>
          <w:bdr w:val="none" w:sz="0" w:space="0" w:color="auto" w:frame="1"/>
        </w:rPr>
        <w:t xml:space="preserve">the study </w:t>
      </w:r>
      <w:r w:rsidR="000F06E7" w:rsidRPr="002D1330">
        <w:rPr>
          <w:rFonts w:ascii="Times New Roman" w:eastAsia="Times New Roman" w:hAnsi="Times New Roman" w:cs="Times New Roman"/>
          <w:bdr w:val="none" w:sz="0" w:space="0" w:color="auto" w:frame="1"/>
        </w:rPr>
        <w:t>was conducted more than 10 years ago</w:t>
      </w:r>
      <w:r w:rsidR="00B3262C">
        <w:rPr>
          <w:rFonts w:ascii="Times New Roman" w:eastAsia="Times New Roman" w:hAnsi="Times New Roman" w:cs="Times New Roman"/>
          <w:bdr w:val="none" w:sz="0" w:space="0" w:color="auto" w:frame="1"/>
        </w:rPr>
        <w:t>.</w:t>
      </w:r>
      <w:r w:rsidR="000F06E7" w:rsidRPr="002D1330" w:rsidDel="00C82313">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In add</w:t>
      </w:r>
      <w:r w:rsidR="00B3262C">
        <w:rPr>
          <w:rFonts w:ascii="Times New Roman" w:eastAsia="Times New Roman" w:hAnsi="Times New Roman" w:cs="Times New Roman"/>
          <w:bdr w:val="none" w:sz="0" w:space="0" w:color="auto" w:frame="1"/>
        </w:rPr>
        <w:t>i</w:t>
      </w:r>
      <w:r w:rsidR="00C82313">
        <w:rPr>
          <w:rFonts w:ascii="Times New Roman" w:eastAsia="Times New Roman" w:hAnsi="Times New Roman" w:cs="Times New Roman"/>
          <w:bdr w:val="none" w:sz="0" w:space="0" w:color="auto" w:frame="1"/>
        </w:rPr>
        <w:t>tion</w:t>
      </w:r>
      <w:r w:rsidR="00C82313" w:rsidRPr="002D1330">
        <w:rPr>
          <w:rFonts w:ascii="Times New Roman" w:eastAsia="Times New Roman" w:hAnsi="Times New Roman" w:cs="Times New Roman"/>
          <w:bdr w:val="none" w:sz="0" w:space="0" w:color="auto" w:frame="1"/>
        </w:rPr>
        <w:t xml:space="preserve"> the author of </w:t>
      </w:r>
      <w:r w:rsidR="00C82313">
        <w:rPr>
          <w:rFonts w:ascii="Times New Roman" w:eastAsia="Times New Roman" w:hAnsi="Times New Roman" w:cs="Times New Roman"/>
          <w:bdr w:val="none" w:sz="0" w:space="0" w:color="auto" w:frame="1"/>
        </w:rPr>
        <w:t>a previous</w:t>
      </w:r>
      <w:r w:rsidR="00B3262C">
        <w:rPr>
          <w:rFonts w:ascii="Times New Roman" w:eastAsia="Times New Roman" w:hAnsi="Times New Roman" w:cs="Times New Roman"/>
          <w:bdr w:val="none" w:sz="0" w:space="0" w:color="auto" w:frame="1"/>
        </w:rPr>
        <w:t xml:space="preserve"> meta-analysi</w:t>
      </w:r>
      <w:r w:rsidR="00C82313" w:rsidRPr="002D1330">
        <w:rPr>
          <w:rFonts w:ascii="Times New Roman" w:eastAsia="Times New Roman" w:hAnsi="Times New Roman" w:cs="Times New Roman"/>
          <w:bdr w:val="none" w:sz="0" w:space="0" w:color="auto" w:frame="1"/>
        </w:rPr>
        <w:t xml:space="preserve">s </w:t>
      </w:r>
      <w:r w:rsidR="00C82313" w:rsidRPr="002D1330">
        <w:rPr>
          <w:rFonts w:ascii="Times New Roman" w:eastAsia="Times New Roman" w:hAnsi="Times New Roman" w:cs="Times New Roman"/>
          <w:bdr w:val="none" w:sz="0" w:space="0" w:color="auto" w:frame="1"/>
        </w:rPr>
        <w:fldChar w:fldCharType="begin"/>
      </w:r>
      <w:r w:rsidR="00510179">
        <w:rPr>
          <w:rFonts w:ascii="Times New Roman" w:eastAsia="Times New Roman" w:hAnsi="Times New Roman" w:cs="Times New Roman"/>
          <w:bdr w:val="none" w:sz="0" w:space="0" w:color="auto" w:frame="1"/>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00C82313" w:rsidRPr="002D1330">
        <w:rPr>
          <w:rFonts w:ascii="Times New Roman" w:eastAsia="Times New Roman" w:hAnsi="Times New Roman" w:cs="Times New Roman"/>
          <w:bdr w:val="none" w:sz="0" w:space="0" w:color="auto" w:frame="1"/>
        </w:rPr>
        <w:fldChar w:fldCharType="separate"/>
      </w:r>
      <w:r w:rsidR="00510179">
        <w:rPr>
          <w:rFonts w:ascii="Times New Roman" w:eastAsia="Times New Roman" w:hAnsi="Times New Roman" w:cs="Times New Roman"/>
          <w:noProof/>
          <w:bdr w:val="none" w:sz="0" w:space="0" w:color="auto" w:frame="1"/>
        </w:rPr>
        <w:t>[</w:t>
      </w:r>
      <w:hyperlink w:anchor="_ENREF_8" w:tooltip="Ono, 2015 #146" w:history="1">
        <w:r w:rsidR="007C4791">
          <w:rPr>
            <w:rFonts w:ascii="Times New Roman" w:eastAsia="Times New Roman" w:hAnsi="Times New Roman" w:cs="Times New Roman"/>
            <w:noProof/>
            <w:bdr w:val="none" w:sz="0" w:space="0" w:color="auto" w:frame="1"/>
          </w:rPr>
          <w:t>8</w:t>
        </w:r>
      </w:hyperlink>
      <w:r w:rsidR="00510179">
        <w:rPr>
          <w:rFonts w:ascii="Times New Roman" w:eastAsia="Times New Roman" w:hAnsi="Times New Roman" w:cs="Times New Roman"/>
          <w:noProof/>
          <w:bdr w:val="none" w:sz="0" w:space="0" w:color="auto" w:frame="1"/>
        </w:rPr>
        <w:t>]</w:t>
      </w:r>
      <w:r w:rsidR="00C82313" w:rsidRPr="002D1330">
        <w:rPr>
          <w:rFonts w:ascii="Times New Roman" w:eastAsia="Times New Roman" w:hAnsi="Times New Roman" w:cs="Times New Roman"/>
          <w:bdr w:val="none" w:sz="0" w:space="0" w:color="auto" w:frame="1"/>
        </w:rPr>
        <w:fldChar w:fldCharType="end"/>
      </w:r>
      <w:r w:rsidR="00C82313" w:rsidRPr="002D1330">
        <w:rPr>
          <w:rFonts w:ascii="Times New Roman" w:eastAsia="Times New Roman" w:hAnsi="Times New Roman" w:cs="Times New Roman"/>
          <w:bdr w:val="none" w:sz="0" w:space="0" w:color="auto" w:frame="1"/>
        </w:rPr>
        <w:t xml:space="preserve"> </w:t>
      </w:r>
      <w:r w:rsidR="00C82313">
        <w:rPr>
          <w:rFonts w:ascii="Times New Roman" w:eastAsia="Times New Roman" w:hAnsi="Times New Roman" w:cs="Times New Roman"/>
          <w:bdr w:val="none" w:sz="0" w:space="0" w:color="auto" w:frame="1"/>
        </w:rPr>
        <w:t xml:space="preserve">provided </w:t>
      </w:r>
      <w:commentRangeStart w:id="1"/>
      <w:r w:rsidR="00C82313">
        <w:rPr>
          <w:rFonts w:ascii="Times New Roman" w:eastAsia="Times New Roman" w:hAnsi="Times New Roman" w:cs="Times New Roman"/>
          <w:bdr w:val="none" w:sz="0" w:space="0" w:color="auto" w:frame="1"/>
        </w:rPr>
        <w:t>raw test score differences</w:t>
      </w:r>
      <w:commentRangeEnd w:id="1"/>
      <w:r w:rsidR="00C82313">
        <w:rPr>
          <w:rStyle w:val="CommentReference"/>
        </w:rPr>
        <w:commentReference w:id="1"/>
      </w:r>
    </w:p>
    <w:p w14:paraId="4CE167BD" w14:textId="77777777" w:rsidR="000F06E7" w:rsidRDefault="000F06E7" w:rsidP="002E5CAC">
      <w:pPr>
        <w:pStyle w:val="ListParagraph"/>
        <w:ind w:left="0"/>
        <w:rPr>
          <w:rFonts w:ascii="Times New Roman" w:eastAsia="Times New Roman" w:hAnsi="Times New Roman" w:cs="Times New Roman"/>
          <w:bdr w:val="none" w:sz="0" w:space="0" w:color="auto" w:frame="1"/>
        </w:rPr>
      </w:pPr>
    </w:p>
    <w:p w14:paraId="15893C77" w14:textId="77777777" w:rsidR="000F06E7" w:rsidRPr="00D83A01" w:rsidRDefault="000F06E7" w:rsidP="000F06E7">
      <w:pPr>
        <w:rPr>
          <w:rFonts w:ascii="Times New Roman" w:hAnsi="Times New Roman" w:cs="Times New Roman"/>
        </w:rPr>
      </w:pPr>
      <w:r w:rsidRPr="00D83A01">
        <w:rPr>
          <w:rFonts w:ascii="Times New Roman" w:hAnsi="Times New Roman" w:cs="Times New Roman"/>
        </w:rPr>
        <w:t>Neuropsychological Measures: insert why we grouped in such way – rational, ref etc.</w:t>
      </w:r>
    </w:p>
    <w:p w14:paraId="690842FA" w14:textId="77777777" w:rsidR="000F06E7" w:rsidRPr="000F06E7" w:rsidRDefault="000F06E7" w:rsidP="002E5CAC">
      <w:pPr>
        <w:rPr>
          <w:bdr w:val="none" w:sz="0" w:space="0" w:color="auto" w:frame="1"/>
        </w:rPr>
      </w:pPr>
    </w:p>
    <w:p w14:paraId="2C1530AB" w14:textId="77777777" w:rsidR="000F06E7" w:rsidRPr="007C3680" w:rsidRDefault="000F06E7" w:rsidP="000F06E7">
      <w:pPr>
        <w:pStyle w:val="ListParagraph"/>
        <w:rPr>
          <w:rFonts w:ascii="Times New Roman" w:hAnsi="Times New Roman" w:cs="Times New Roman"/>
          <w:bdr w:val="none" w:sz="0" w:space="0" w:color="auto" w:frame="1"/>
        </w:rPr>
      </w:pPr>
      <w:r w:rsidRPr="007C3680">
        <w:rPr>
          <w:rFonts w:ascii="Times New Roman" w:hAnsi="Times New Roman" w:cs="Times New Roman"/>
          <w:bdr w:val="none" w:sz="0" w:space="0" w:color="auto" w:frame="1"/>
        </w:rPr>
        <w:t>Table 3: Cognitive domains assigned to neuropsychological measures</w:t>
      </w:r>
    </w:p>
    <w:p w14:paraId="74B47BF0" w14:textId="77777777" w:rsidR="000F06E7" w:rsidRDefault="000F06E7" w:rsidP="002E5CAC">
      <w:pPr>
        <w:pStyle w:val="ListParagraph"/>
        <w:rPr>
          <w:bdr w:val="none" w:sz="0" w:space="0" w:color="auto" w:frame="1"/>
        </w:rPr>
      </w:pPr>
    </w:p>
    <w:p w14:paraId="5FF77B8F" w14:textId="5681A84E" w:rsidR="000F06E7" w:rsidRPr="00254797" w:rsidRDefault="003322D6" w:rsidP="002E5CAC">
      <w:pPr>
        <w:pStyle w:val="ListParagraph"/>
        <w:ind w:left="0" w:firstLine="720"/>
        <w:rPr>
          <w:rFonts w:ascii="Times New Roman" w:eastAsia="Times New Roman" w:hAnsi="Times New Roman" w:cs="Times New Roman"/>
          <w:bdr w:val="none" w:sz="0" w:space="0" w:color="auto" w:frame="1"/>
        </w:rPr>
      </w:pPr>
      <w:r w:rsidRPr="00254797">
        <w:rPr>
          <w:rFonts w:ascii="Times New Roman" w:hAnsi="Times New Roman" w:cs="Times New Roman"/>
          <w:bdr w:val="none" w:sz="0" w:space="0" w:color="auto" w:frame="1"/>
        </w:rPr>
        <w:t xml:space="preserve">Sample size, mean </w:t>
      </w:r>
      <w:r w:rsidR="00D0640E" w:rsidRPr="00254797">
        <w:rPr>
          <w:rFonts w:ascii="Times New Roman" w:hAnsi="Times New Roman" w:cs="Times New Roman"/>
          <w:bdr w:val="none" w:sz="0" w:space="0" w:color="auto" w:frame="1"/>
        </w:rPr>
        <w:t>test</w:t>
      </w:r>
      <w:r w:rsidRPr="00254797">
        <w:rPr>
          <w:rFonts w:ascii="Times New Roman" w:hAnsi="Times New Roman" w:cs="Times New Roman"/>
          <w:bdr w:val="none" w:sz="0" w:space="0" w:color="auto" w:frame="1"/>
        </w:rPr>
        <w:t xml:space="preserve"> scores and standard deviation were</w:t>
      </w:r>
      <w:r w:rsidR="000F06E7" w:rsidRPr="00254797">
        <w:rPr>
          <w:rFonts w:ascii="Times New Roman" w:hAnsi="Times New Roman" w:cs="Times New Roman"/>
          <w:bdr w:val="none" w:sz="0" w:space="0" w:color="auto" w:frame="1"/>
        </w:rPr>
        <w:t xml:space="preserve"> abstracted for </w:t>
      </w:r>
      <w:r w:rsidRPr="00254797">
        <w:rPr>
          <w:rFonts w:ascii="Times New Roman" w:eastAsia="Times New Roman" w:hAnsi="Times New Roman" w:cs="Times New Roman"/>
          <w:bdr w:val="none" w:sz="0" w:space="0" w:color="auto" w:frame="1"/>
        </w:rPr>
        <w:t>calculat</w:t>
      </w:r>
      <w:r w:rsidR="000F06E7" w:rsidRPr="00254797">
        <w:rPr>
          <w:rFonts w:ascii="Times New Roman" w:eastAsia="Times New Roman" w:hAnsi="Times New Roman" w:cs="Times New Roman"/>
          <w:bdr w:val="none" w:sz="0" w:space="0" w:color="auto" w:frame="1"/>
        </w:rPr>
        <w:t xml:space="preserve">ion of </w:t>
      </w:r>
      <w:r w:rsidRPr="00254797">
        <w:rPr>
          <w:rFonts w:ascii="Times New Roman" w:eastAsia="Times New Roman" w:hAnsi="Times New Roman" w:cs="Times New Roman"/>
          <w:bdr w:val="none" w:sz="0" w:space="0" w:color="auto" w:frame="1"/>
        </w:rPr>
        <w:t xml:space="preserve"> effect sizes. </w:t>
      </w:r>
      <w:r w:rsidR="000F06E7" w:rsidRPr="00254797">
        <w:rPr>
          <w:rFonts w:ascii="Times New Roman" w:eastAsia="Times New Roman" w:hAnsi="Times New Roman" w:cs="Times New Roman"/>
          <w:bdr w:val="none" w:sz="0" w:space="0" w:color="auto" w:frame="1"/>
        </w:rPr>
        <w:t xml:space="preserve">Also abstracted were </w:t>
      </w:r>
      <w:r w:rsidR="000F06E7" w:rsidRPr="00254797">
        <w:rPr>
          <w:rFonts w:ascii="Times New Roman" w:hAnsi="Times New Roman" w:cs="Times New Roman"/>
        </w:rPr>
        <w:t>patient characteristics: age, IQ, education, and measures of mood/anxiety/depression/fatigue; as well as study characteristics; t</w:t>
      </w:r>
      <w:r w:rsidR="000F06E7" w:rsidRPr="00254797">
        <w:rPr>
          <w:rFonts w:ascii="Times New Roman" w:eastAsia="Times New Roman" w:hAnsi="Times New Roman" w:cs="Times New Roman"/>
          <w:bdr w:val="none" w:sz="0" w:space="0" w:color="auto" w:frame="1"/>
        </w:rPr>
        <w:t xml:space="preserve">ime between assessments; and </w:t>
      </w:r>
      <w:r w:rsidR="000F06E7" w:rsidRPr="00254797">
        <w:rPr>
          <w:rFonts w:ascii="Times New Roman" w:hAnsi="Times New Roman" w:cs="Times New Roman"/>
        </w:rPr>
        <w:t>type of comparison group (no breast cancer versus breast cancer without chemotherapy versus endocrine treatment).</w:t>
      </w:r>
    </w:p>
    <w:p w14:paraId="615B9426" w14:textId="77777777" w:rsidR="000F06E7" w:rsidRDefault="000F06E7" w:rsidP="002E5CAC">
      <w:pPr>
        <w:pStyle w:val="ListParagraph"/>
        <w:rPr>
          <w:rFonts w:ascii="Times New Roman" w:eastAsia="Times New Roman" w:hAnsi="Times New Roman" w:cs="Times New Roman"/>
          <w:bdr w:val="none" w:sz="0" w:space="0" w:color="auto" w:frame="1"/>
        </w:rPr>
      </w:pPr>
    </w:p>
    <w:p w14:paraId="3028FAC0" w14:textId="2124F058" w:rsidR="003322D6" w:rsidRPr="002E5CAC" w:rsidRDefault="000F06E7" w:rsidP="002E5CAC">
      <w:pPr>
        <w:pStyle w:val="ListParagraph"/>
        <w:rPr>
          <w:rFonts w:ascii="Times New Roman" w:eastAsia="Times New Roman" w:hAnsi="Times New Roman" w:cs="Times New Roman"/>
          <w:bdr w:val="none" w:sz="0" w:space="0" w:color="auto" w:frame="1"/>
        </w:rPr>
      </w:pPr>
      <w:r>
        <w:rPr>
          <w:rFonts w:ascii="Times New Roman" w:eastAsia="Times New Roman" w:hAnsi="Times New Roman" w:cs="Times New Roman"/>
          <w:bdr w:val="none" w:sz="0" w:space="0" w:color="auto" w:frame="1"/>
        </w:rPr>
        <w:t xml:space="preserve"> </w:t>
      </w:r>
      <w:r w:rsidR="000326A0" w:rsidRPr="002E5CAC">
        <w:rPr>
          <w:rFonts w:ascii="Times New Roman" w:eastAsia="Times New Roman" w:hAnsi="Times New Roman" w:cs="Times New Roman"/>
          <w:bdr w:val="none" w:sz="0" w:space="0" w:color="auto" w:frame="1"/>
        </w:rPr>
        <w:t xml:space="preserve">. </w:t>
      </w:r>
    </w:p>
    <w:p w14:paraId="53B7B451" w14:textId="3BFDA191" w:rsidR="0007620A" w:rsidRPr="00281651" w:rsidRDefault="0007620A" w:rsidP="00281651">
      <w:pPr>
        <w:rPr>
          <w:rFonts w:ascii="Times New Roman" w:eastAsia="Times New Roman" w:hAnsi="Times New Roman" w:cs="Times New Roman"/>
          <w:b/>
          <w:i/>
          <w:color w:val="474848"/>
          <w:bdr w:val="none" w:sz="0" w:space="0" w:color="auto" w:frame="1"/>
        </w:rPr>
      </w:pPr>
      <w:r w:rsidRPr="00281651">
        <w:rPr>
          <w:rFonts w:ascii="Times New Roman" w:eastAsia="Times New Roman" w:hAnsi="Times New Roman" w:cs="Times New Roman"/>
          <w:b/>
          <w:color w:val="474848"/>
          <w:bdr w:val="none" w:sz="0" w:space="0" w:color="auto" w:frame="1"/>
        </w:rPr>
        <w:t>Statistical Analyses</w:t>
      </w:r>
      <w:r w:rsidR="008855A7" w:rsidRPr="00281651">
        <w:rPr>
          <w:rFonts w:ascii="Times New Roman" w:eastAsia="Times New Roman" w:hAnsi="Times New Roman" w:cs="Times New Roman"/>
          <w:b/>
          <w:color w:val="474848"/>
          <w:bdr w:val="none" w:sz="0" w:space="0" w:color="auto" w:frame="1"/>
        </w:rPr>
        <w:t xml:space="preserve"> - </w:t>
      </w:r>
      <w:r w:rsidR="008855A7" w:rsidRPr="00281651">
        <w:rPr>
          <w:rFonts w:ascii="Times New Roman" w:eastAsia="Times New Roman" w:hAnsi="Times New Roman" w:cs="Times New Roman"/>
          <w:b/>
          <w:i/>
          <w:color w:val="474848"/>
          <w:bdr w:val="none" w:sz="0" w:space="0" w:color="auto" w:frame="1"/>
        </w:rPr>
        <w:t>BEN</w:t>
      </w:r>
    </w:p>
    <w:p w14:paraId="309D7804" w14:textId="0CC707B4" w:rsidR="00281651" w:rsidRPr="00E55415" w:rsidRDefault="00281651" w:rsidP="00E55415">
      <w:pPr>
        <w:shd w:val="clear" w:color="auto" w:fill="FFFFFF"/>
        <w:rPr>
          <w:rFonts w:ascii="Times New Roman" w:hAnsi="Times New Roman" w:cs="Times New Roman"/>
          <w:i/>
          <w:color w:val="333333"/>
        </w:rPr>
      </w:pPr>
      <w:r w:rsidRPr="00281651">
        <w:rPr>
          <w:rFonts w:ascii="Times New Roman" w:hAnsi="Times New Roman" w:cs="Times New Roman"/>
          <w:color w:val="333333"/>
        </w:rPr>
        <w:t xml:space="preserve">Standardized mean differences (SMD) between pre-treatment and 12+ month post-treatment cognitive impairment measures </w:t>
      </w:r>
      <w:proofErr w:type="gramStart"/>
      <w:r w:rsidRPr="00281651">
        <w:rPr>
          <w:rFonts w:ascii="Times New Roman" w:hAnsi="Times New Roman" w:cs="Times New Roman"/>
          <w:color w:val="333333"/>
        </w:rPr>
        <w:t>is</w:t>
      </w:r>
      <w:proofErr w:type="gramEnd"/>
      <w:r w:rsidRPr="00281651">
        <w:rPr>
          <w:rFonts w:ascii="Times New Roman" w:hAnsi="Times New Roman" w:cs="Times New Roman"/>
          <w:color w:val="333333"/>
        </w:rPr>
        <w:t xml:space="preserve"> modeled with a multilevel mixed effects model. Cognitive domain is modeled as a fixed effect, with one effect size for each of the 8 domains. In our meta-analysis, we have multiple SMDs from each study (one for each cognitive test reported). Instead of modeling the random effect as a single parameter (as we would if we only had one observed SMD per study), we partition the random effect into variance components for observed SMD </w:t>
      </w:r>
      <w:proofErr w:type="spellStart"/>
      <w:r w:rsidRPr="00281651">
        <w:rPr>
          <w:rFonts w:ascii="Times New Roman" w:hAnsi="Times New Roman" w:cs="Times New Roman"/>
          <w:i/>
          <w:iCs/>
          <w:color w:val="333333"/>
        </w:rPr>
        <w:t>i</w:t>
      </w:r>
      <w:proofErr w:type="spellEnd"/>
      <w:r w:rsidRPr="00281651">
        <w:rPr>
          <w:rFonts w:ascii="Times New Roman" w:hAnsi="Times New Roman" w:cs="Times New Roman"/>
          <w:color w:val="333333"/>
        </w:rPr>
        <w:t xml:space="preserve"> and for study. The two variance components allow for the computation of an </w:t>
      </w:r>
      <w:proofErr w:type="spellStart"/>
      <w:r w:rsidRPr="00281651">
        <w:rPr>
          <w:rFonts w:ascii="Times New Roman" w:hAnsi="Times New Roman" w:cs="Times New Roman"/>
          <w:color w:val="333333"/>
        </w:rPr>
        <w:t>intraclass</w:t>
      </w:r>
      <w:proofErr w:type="spellEnd"/>
      <w:r w:rsidRPr="00281651">
        <w:rPr>
          <w:rFonts w:ascii="Times New Roman" w:hAnsi="Times New Roman" w:cs="Times New Roman"/>
          <w:color w:val="333333"/>
        </w:rPr>
        <w:t xml:space="preserve"> correlation.</w:t>
      </w:r>
      <w:r w:rsidR="007C4791">
        <w:rPr>
          <w:rFonts w:ascii="Times New Roman" w:hAnsi="Times New Roman" w:cs="Times New Roman"/>
          <w:color w:val="333333"/>
        </w:rPr>
        <w:fldChar w:fldCharType="begin"/>
      </w:r>
      <w:r w:rsidR="007C4791">
        <w:rPr>
          <w:rFonts w:ascii="Times New Roman" w:hAnsi="Times New Roman" w:cs="Times New Roman"/>
          <w:color w:val="333333"/>
        </w:rPr>
        <w:instrText xml:space="preserve"> ADDIN EN.CITE &lt;EndNote&gt;&lt;Cite&gt;&lt;Author&gt;Konstantopoulos&lt;/Author&gt;&lt;Year&gt;2011&lt;/Year&gt;&lt;RecNum&gt;219&lt;/RecNum&gt;&lt;DisplayText&gt;[20]&lt;/DisplayText&gt;&lt;record&gt;&lt;rec-number&gt;219&lt;/rec-number&gt;&lt;foreign-keys&gt;&lt;key app="EN" db-id="zpavdps519dpphez2fk52x990wfpxrx20tsa"&gt;219&lt;/key&gt;&lt;/foreign-keys&gt;&lt;ref-type name="Journal Article"&gt;17&lt;/ref-type&gt;&lt;contributors&gt;&lt;authors&gt;&lt;author&gt;Konstantopoulos, S.&lt;/author&gt;&lt;/authors&gt;&lt;/contributors&gt;&lt;auth-address&gt;Michigan State University, East Lansing, MI, United States. spyros@msu.edu.&lt;/auth-address&gt;&lt;titles&gt;&lt;title&gt;Fixed effects and variance components estimation in three-level meta-analysis&lt;/title&gt;&lt;secondary-title&gt;Res Synth Methods&lt;/secondary-title&gt;&lt;alt-title&gt;Research synthesis methods&lt;/alt-title&gt;&lt;/titles&gt;&lt;periodical&gt;&lt;full-title&gt;Res Synth Methods&lt;/full-title&gt;&lt;abbr-1&gt;Research synthesis methods&lt;/abbr-1&gt;&lt;/periodical&gt;&lt;alt-periodical&gt;&lt;full-title&gt;Res Synth Methods&lt;/full-title&gt;&lt;abbr-1&gt;Research synthesis methods&lt;/abbr-1&gt;&lt;/alt-periodical&gt;&lt;pages&gt;61-76&lt;/pages&gt;&lt;volume&gt;2&lt;/volume&gt;&lt;number&gt;1&lt;/number&gt;&lt;edition&gt;2011/03/01&lt;/edition&gt;&lt;dates&gt;&lt;year&gt;2011&lt;/year&gt;&lt;pub-dates&gt;&lt;date&gt;Mar&lt;/date&gt;&lt;/pub-dates&gt;&lt;/dates&gt;&lt;isbn&gt;1759-2879 (Print)&amp;#xD;1759-2879 (Linking)&lt;/isbn&gt;&lt;accession-num&gt;26061600&lt;/accession-num&gt;&lt;urls&gt;&lt;/urls&gt;&lt;electronic-resource-num&gt;10.1002/jrsm.35&lt;/electronic-resource-num&gt;&lt;remote-database-provider&gt;NLM&lt;/remote-database-provider&gt;&lt;language&gt;eng&lt;/language&gt;&lt;/record&gt;&lt;/Cite&gt;&lt;/EndNote&gt;</w:instrText>
      </w:r>
      <w:r w:rsidR="007C4791">
        <w:rPr>
          <w:rFonts w:ascii="Times New Roman" w:hAnsi="Times New Roman" w:cs="Times New Roman"/>
          <w:color w:val="333333"/>
        </w:rPr>
        <w:fldChar w:fldCharType="separate"/>
      </w:r>
      <w:r w:rsidR="007C4791">
        <w:rPr>
          <w:rFonts w:ascii="Times New Roman" w:hAnsi="Times New Roman" w:cs="Times New Roman"/>
          <w:noProof/>
          <w:color w:val="333333"/>
        </w:rPr>
        <w:t>[</w:t>
      </w:r>
      <w:hyperlink w:anchor="_ENREF_20" w:tooltip="Konstantopoulos, 2011 #219" w:history="1">
        <w:r w:rsidR="007C4791">
          <w:rPr>
            <w:rFonts w:ascii="Times New Roman" w:hAnsi="Times New Roman" w:cs="Times New Roman"/>
            <w:noProof/>
            <w:color w:val="333333"/>
          </w:rPr>
          <w:t>20</w:t>
        </w:r>
      </w:hyperlink>
      <w:r w:rsidR="007C4791">
        <w:rPr>
          <w:rFonts w:ascii="Times New Roman" w:hAnsi="Times New Roman" w:cs="Times New Roman"/>
          <w:noProof/>
          <w:color w:val="333333"/>
        </w:rPr>
        <w:t>]</w:t>
      </w:r>
      <w:r w:rsidR="007C4791">
        <w:rPr>
          <w:rFonts w:ascii="Times New Roman" w:hAnsi="Times New Roman" w:cs="Times New Roman"/>
          <w:color w:val="333333"/>
        </w:rPr>
        <w:fldChar w:fldCharType="end"/>
      </w:r>
      <w:r w:rsidRPr="00281651">
        <w:rPr>
          <w:rFonts w:ascii="Times New Roman" w:hAnsi="Times New Roman" w:cs="Times New Roman"/>
          <w:color w:val="333333"/>
        </w:rPr>
        <w:t xml:space="preserve"> In addition, study-level mean age is included as a covariate. Age is centered around a mean of 50.7.</w:t>
      </w:r>
      <w:r w:rsidR="00E55415">
        <w:rPr>
          <w:rFonts w:ascii="Times New Roman" w:hAnsi="Times New Roman" w:cs="Times New Roman"/>
          <w:color w:val="333333"/>
        </w:rPr>
        <w:t xml:space="preserve"> </w:t>
      </w:r>
      <w:r w:rsidRPr="00281651">
        <w:rPr>
          <w:rFonts w:ascii="Times New Roman" w:hAnsi="Times New Roman" w:cs="Times New Roman"/>
          <w:color w:val="333333"/>
        </w:rPr>
        <w:t>Mathematically, the model is represented as</w:t>
      </w:r>
      <w:r w:rsidR="00E55415">
        <w:rPr>
          <w:rFonts w:ascii="Times New Roman" w:hAnsi="Times New Roman" w:cs="Times New Roman"/>
          <w:color w:val="333333"/>
        </w:rPr>
        <w:t xml:space="preserve"> </w:t>
      </w:r>
      <w:r w:rsidRPr="00E55415">
        <w:rPr>
          <w:rFonts w:ascii="Times New Roman" w:eastAsia="Times New Roman" w:hAnsi="Times New Roman" w:cs="Times New Roman"/>
          <w:i/>
          <w:color w:val="333333"/>
          <w:shd w:val="clear" w:color="auto" w:fill="FFFFFF"/>
        </w:rPr>
        <w:t xml:space="preserve">y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 j = 1 β j x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domain  j + γ age x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age + σ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σ study</w:t>
      </w:r>
      <w:r w:rsidR="00E55415">
        <w:rPr>
          <w:rFonts w:ascii="Times New Roman" w:eastAsia="Times New Roman" w:hAnsi="Times New Roman" w:cs="Times New Roman"/>
          <w:i/>
          <w:color w:val="333333"/>
          <w:shd w:val="clear" w:color="auto" w:fill="FFFFFF"/>
        </w:rPr>
        <w:t>.</w:t>
      </w:r>
      <w:r w:rsidR="00E55415">
        <w:rPr>
          <w:rFonts w:ascii="Times New Roman" w:hAnsi="Times New Roman" w:cs="Times New Roman"/>
          <w:i/>
          <w:color w:val="333333"/>
        </w:rPr>
        <w:t xml:space="preserve"> </w:t>
      </w:r>
      <w:r w:rsidRPr="00281651">
        <w:rPr>
          <w:rFonts w:ascii="Times New Roman" w:hAnsi="Times New Roman" w:cs="Times New Roman"/>
          <w:color w:val="333333"/>
        </w:rPr>
        <w:t>A second model to estimate a global SMD is</w:t>
      </w:r>
      <w:r w:rsidR="00E55415">
        <w:rPr>
          <w:rFonts w:ascii="Times New Roman" w:hAnsi="Times New Roman" w:cs="Times New Roman"/>
          <w:color w:val="333333"/>
        </w:rPr>
        <w:t xml:space="preserve"> </w:t>
      </w:r>
      <w:r w:rsidRPr="00E55415">
        <w:rPr>
          <w:rFonts w:ascii="Times New Roman" w:eastAsia="Times New Roman" w:hAnsi="Times New Roman" w:cs="Times New Roman"/>
          <w:i/>
          <w:color w:val="333333"/>
          <w:shd w:val="clear" w:color="auto" w:fill="FFFFFF"/>
        </w:rPr>
        <w:t xml:space="preserve">y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β + γ age x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age + σ </w:t>
      </w:r>
      <w:proofErr w:type="spellStart"/>
      <w:r w:rsidRPr="00E55415">
        <w:rPr>
          <w:rFonts w:ascii="Times New Roman" w:eastAsia="Times New Roman" w:hAnsi="Times New Roman" w:cs="Times New Roman"/>
          <w:i/>
          <w:color w:val="333333"/>
          <w:shd w:val="clear" w:color="auto" w:fill="FFFFFF"/>
        </w:rPr>
        <w:t>i</w:t>
      </w:r>
      <w:proofErr w:type="spellEnd"/>
      <w:r w:rsidRPr="00E55415">
        <w:rPr>
          <w:rFonts w:ascii="Times New Roman" w:eastAsia="Times New Roman" w:hAnsi="Times New Roman" w:cs="Times New Roman"/>
          <w:i/>
          <w:color w:val="333333"/>
          <w:shd w:val="clear" w:color="auto" w:fill="FFFFFF"/>
        </w:rPr>
        <w:t xml:space="preserve"> + σ study</w:t>
      </w:r>
      <w:r w:rsidR="00E55415">
        <w:rPr>
          <w:rFonts w:ascii="Times New Roman" w:eastAsia="Times New Roman" w:hAnsi="Times New Roman" w:cs="Times New Roman"/>
          <w:i/>
          <w:color w:val="333333"/>
          <w:shd w:val="clear" w:color="auto" w:fill="FFFFFF"/>
        </w:rPr>
        <w:t>.</w:t>
      </w:r>
    </w:p>
    <w:p w14:paraId="2411F484" w14:textId="77777777" w:rsidR="00281651" w:rsidRPr="00281651" w:rsidRDefault="00281651" w:rsidP="00281651">
      <w:pPr>
        <w:shd w:val="clear" w:color="auto" w:fill="FFFFFF"/>
        <w:rPr>
          <w:rFonts w:ascii="Times New Roman" w:hAnsi="Times New Roman" w:cs="Times New Roman"/>
          <w:color w:val="333333"/>
        </w:rPr>
      </w:pPr>
      <w:r w:rsidRPr="00281651">
        <w:rPr>
          <w:rFonts w:ascii="Times New Roman" w:hAnsi="Times New Roman" w:cs="Times New Roman"/>
          <w:color w:val="333333"/>
        </w:rPr>
        <w:t>Models were estimated using the rma.mv() function from the </w:t>
      </w:r>
      <w:proofErr w:type="spellStart"/>
      <w:r w:rsidRPr="00281651">
        <w:rPr>
          <w:rFonts w:ascii="Times New Roman" w:hAnsi="Times New Roman" w:cs="Times New Roman"/>
          <w:color w:val="333333"/>
        </w:rPr>
        <w:t>metafor</w:t>
      </w:r>
      <w:proofErr w:type="spellEnd"/>
      <w:r w:rsidRPr="00281651">
        <w:rPr>
          <w:rFonts w:ascii="Times New Roman" w:hAnsi="Times New Roman" w:cs="Times New Roman"/>
          <w:color w:val="333333"/>
        </w:rPr>
        <w:t xml:space="preserve"> package for </w:t>
      </w:r>
      <w:commentRangeStart w:id="2"/>
      <w:r w:rsidRPr="00281651">
        <w:rPr>
          <w:rFonts w:ascii="Times New Roman" w:hAnsi="Times New Roman" w:cs="Times New Roman"/>
          <w:color w:val="333333"/>
        </w:rPr>
        <w:t>R</w:t>
      </w:r>
      <w:commentRangeEnd w:id="2"/>
      <w:r w:rsidR="00E55415">
        <w:rPr>
          <w:rStyle w:val="CommentReference"/>
        </w:rPr>
        <w:commentReference w:id="2"/>
      </w:r>
      <w:r w:rsidRPr="00281651">
        <w:rPr>
          <w:rFonts w:ascii="Times New Roman" w:hAnsi="Times New Roman" w:cs="Times New Roman"/>
          <w:color w:val="333333"/>
        </w:rPr>
        <w:t>.</w:t>
      </w:r>
    </w:p>
    <w:p w14:paraId="37D8C9E9" w14:textId="77777777" w:rsidR="00D87CEC" w:rsidRPr="0065167B" w:rsidRDefault="00D87CEC" w:rsidP="00F45B90">
      <w:pPr>
        <w:rPr>
          <w:rFonts w:ascii="Times New Roman" w:hAnsi="Times New Roman" w:cs="Times New Roman"/>
        </w:rPr>
      </w:pPr>
    </w:p>
    <w:p w14:paraId="608FCBC7" w14:textId="2CB95FC3" w:rsidR="00D87CEC" w:rsidRDefault="00D87CEC" w:rsidP="00F45B90">
      <w:pPr>
        <w:rPr>
          <w:rFonts w:ascii="Times New Roman" w:eastAsia="Times New Roman" w:hAnsi="Times New Roman" w:cs="Times New Roman"/>
          <w:color w:val="474848"/>
          <w:bdr w:val="none" w:sz="0" w:space="0" w:color="auto" w:frame="1"/>
        </w:rPr>
      </w:pPr>
      <w:commentRangeStart w:id="3"/>
      <w:r w:rsidRPr="0065167B">
        <w:rPr>
          <w:rStyle w:val="Strong"/>
          <w:rFonts w:ascii="Times New Roman" w:eastAsia="Times New Roman" w:hAnsi="Times New Roman" w:cs="Times New Roman"/>
          <w:color w:val="474848"/>
          <w:bdr w:val="none" w:sz="0" w:space="0" w:color="auto" w:frame="1"/>
        </w:rPr>
        <w:t xml:space="preserve">14. Risk of bias in individual studies  </w:t>
      </w:r>
      <w:r w:rsidRPr="0065167B">
        <w:rPr>
          <w:rFonts w:ascii="Times New Roman" w:eastAsia="Times New Roman" w:hAnsi="Times New Roman" w:cs="Times New Roman"/>
          <w:color w:val="474848"/>
          <w:bdr w:val="none" w:sz="0" w:space="0" w:color="auto" w:frame="1"/>
        </w:rPr>
        <w:t>Describe anticipated methods for assessing risk of bias of individual studies, including whether this will be done at the outcome or study level, or both; state how this information will be used in data synthesis</w:t>
      </w:r>
      <w:commentRangeEnd w:id="3"/>
      <w:r w:rsidR="00E55415">
        <w:rPr>
          <w:rStyle w:val="CommentReference"/>
        </w:rPr>
        <w:commentReference w:id="3"/>
      </w:r>
    </w:p>
    <w:p w14:paraId="30E378D0" w14:textId="77777777" w:rsidR="000F06E7" w:rsidRPr="0065167B" w:rsidRDefault="000F06E7" w:rsidP="00F45B90">
      <w:pPr>
        <w:rPr>
          <w:rFonts w:ascii="Times New Roman" w:eastAsia="Times New Roman" w:hAnsi="Times New Roman" w:cs="Times New Roman"/>
          <w:color w:val="474848"/>
          <w:bdr w:val="none" w:sz="0" w:space="0" w:color="auto" w:frame="1"/>
        </w:rPr>
      </w:pPr>
    </w:p>
    <w:p w14:paraId="078976B6" w14:textId="23F3D1D1" w:rsidR="00D87CEC" w:rsidRPr="0065167B" w:rsidRDefault="00D87CEC" w:rsidP="00F45B90">
      <w:pPr>
        <w:rPr>
          <w:rStyle w:val="Strong"/>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15. </w:t>
      </w:r>
      <w:r w:rsidRPr="0065167B">
        <w:rPr>
          <w:rStyle w:val="Strong"/>
          <w:rFonts w:ascii="Times New Roman" w:eastAsia="Times New Roman" w:hAnsi="Times New Roman" w:cs="Times New Roman"/>
          <w:color w:val="474848"/>
          <w:bdr w:val="none" w:sz="0" w:space="0" w:color="auto" w:frame="1"/>
        </w:rPr>
        <w:t>Data</w:t>
      </w:r>
      <w:r w:rsidR="0065167B">
        <w:rPr>
          <w:rStyle w:val="Strong"/>
          <w:rFonts w:ascii="Times New Roman" w:eastAsia="Times New Roman" w:hAnsi="Times New Roman" w:cs="Times New Roman"/>
          <w:color w:val="474848"/>
          <w:bdr w:val="none" w:sz="0" w:space="0" w:color="auto" w:frame="1"/>
        </w:rPr>
        <w:t xml:space="preserve"> Synthesis</w:t>
      </w:r>
    </w:p>
    <w:p w14:paraId="32B6B17B" w14:textId="39DBF934"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a. </w:t>
      </w:r>
      <w:r w:rsidRPr="0065167B">
        <w:rPr>
          <w:rFonts w:ascii="Times New Roman" w:eastAsia="Times New Roman" w:hAnsi="Times New Roman" w:cs="Times New Roman"/>
          <w:color w:val="474848"/>
          <w:bdr w:val="none" w:sz="0" w:space="0" w:color="auto" w:frame="1"/>
        </w:rPr>
        <w:t>Describe criteria under which study data will be quantitatively synthesized</w:t>
      </w:r>
    </w:p>
    <w:p w14:paraId="334878BC" w14:textId="5FE84B2E"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b. </w:t>
      </w:r>
      <w:r w:rsidRPr="0065167B">
        <w:rPr>
          <w:rFonts w:ascii="Times New Roman" w:eastAsia="Times New Roman" w:hAnsi="Times New Roman" w:cs="Times New Roman"/>
          <w:color w:val="474848"/>
          <w:bdr w:val="none" w:sz="0" w:space="0" w:color="auto" w:frame="1"/>
        </w:rPr>
        <w:t>If data are appropriate for quantitative synthesis, describe planned summary measures, methods of handling data, and methods of combining data from studies, including any planned exploration of consistency (e.g.,</w:t>
      </w:r>
      <w:r w:rsidRPr="0065167B">
        <w:rPr>
          <w:rStyle w:val="apple-converted-space"/>
          <w:rFonts w:ascii="Times New Roman" w:eastAsia="Times New Roman" w:hAnsi="Times New Roman" w:cs="Times New Roman"/>
          <w:color w:val="474848"/>
          <w:bdr w:val="none" w:sz="0" w:space="0" w:color="auto" w:frame="1"/>
        </w:rPr>
        <w:t> </w:t>
      </w:r>
      <w:r w:rsidRPr="0065167B">
        <w:rPr>
          <w:rStyle w:val="Emphasis"/>
          <w:rFonts w:ascii="Times New Roman" w:eastAsia="Times New Roman" w:hAnsi="Times New Roman" w:cs="Times New Roman"/>
          <w:color w:val="474848"/>
          <w:bdr w:val="none" w:sz="0" w:space="0" w:color="auto" w:frame="1"/>
        </w:rPr>
        <w:t>I</w:t>
      </w:r>
      <w:r w:rsidRPr="0065167B">
        <w:rPr>
          <w:rFonts w:ascii="Times New Roman" w:eastAsia="Times New Roman" w:hAnsi="Times New Roman" w:cs="Times New Roman"/>
          <w:color w:val="474848"/>
          <w:bdr w:val="none" w:sz="0" w:space="0" w:color="auto" w:frame="1"/>
          <w:vertAlign w:val="superscript"/>
        </w:rPr>
        <w:t>2</w:t>
      </w:r>
      <w:r w:rsidRPr="0065167B">
        <w:rPr>
          <w:rFonts w:ascii="Times New Roman" w:eastAsia="Times New Roman" w:hAnsi="Times New Roman" w:cs="Times New Roman"/>
          <w:color w:val="474848"/>
          <w:bdr w:val="none" w:sz="0" w:space="0" w:color="auto" w:frame="1"/>
        </w:rPr>
        <w:t>, Kendall’s tau)</w:t>
      </w:r>
    </w:p>
    <w:p w14:paraId="6D9917D9" w14:textId="1C1FD7E4" w:rsidR="00D87CEC" w:rsidRPr="0065167B" w:rsidRDefault="00D87CEC" w:rsidP="00F45B90">
      <w:pPr>
        <w:ind w:left="810"/>
        <w:rPr>
          <w:rFonts w:ascii="Times New Roman" w:eastAsia="Times New Roman" w:hAnsi="Times New Roman" w:cs="Times New Roman"/>
          <w:color w:val="474848"/>
          <w:bdr w:val="none" w:sz="0" w:space="0" w:color="auto" w:frame="1"/>
        </w:rPr>
      </w:pPr>
      <w:r w:rsidRPr="0065167B">
        <w:rPr>
          <w:rFonts w:ascii="Times New Roman" w:hAnsi="Times New Roman" w:cs="Times New Roman"/>
          <w:b/>
        </w:rPr>
        <w:t xml:space="preserve">c. </w:t>
      </w:r>
      <w:r w:rsidRPr="0065167B">
        <w:rPr>
          <w:rFonts w:ascii="Times New Roman" w:eastAsia="Times New Roman" w:hAnsi="Times New Roman" w:cs="Times New Roman"/>
          <w:color w:val="474848"/>
          <w:bdr w:val="none" w:sz="0" w:space="0" w:color="auto" w:frame="1"/>
        </w:rPr>
        <w:t>Describe any proposed additional analyses (e.g., sensitivity or subgroup analyses, meta-regression)</w:t>
      </w:r>
    </w:p>
    <w:p w14:paraId="13402AA5" w14:textId="6D3D9DDE" w:rsidR="00D87CEC" w:rsidRPr="0065167B" w:rsidRDefault="00D87CEC" w:rsidP="00F45B90">
      <w:pPr>
        <w:ind w:left="810"/>
        <w:rPr>
          <w:rFonts w:ascii="Times New Roman" w:hAnsi="Times New Roman" w:cs="Times New Roman"/>
          <w:b/>
        </w:rPr>
      </w:pPr>
      <w:r w:rsidRPr="0065167B">
        <w:rPr>
          <w:rFonts w:ascii="Times New Roman" w:hAnsi="Times New Roman" w:cs="Times New Roman"/>
          <w:b/>
        </w:rPr>
        <w:t xml:space="preserve">d. </w:t>
      </w:r>
      <w:r w:rsidRPr="0065167B">
        <w:rPr>
          <w:rFonts w:ascii="Times New Roman" w:eastAsia="Times New Roman" w:hAnsi="Times New Roman" w:cs="Times New Roman"/>
          <w:color w:val="474848"/>
          <w:bdr w:val="none" w:sz="0" w:space="0" w:color="auto" w:frame="1"/>
        </w:rPr>
        <w:t>If quantitative synthesis is not appropriate, describe the type of summary planned</w:t>
      </w:r>
    </w:p>
    <w:p w14:paraId="79AE8503" w14:textId="77777777" w:rsidR="00D707BE" w:rsidRDefault="00D707BE" w:rsidP="00F45B90">
      <w:pPr>
        <w:rPr>
          <w:rFonts w:ascii="Times New Roman" w:hAnsi="Times New Roman" w:cs="Times New Roman"/>
        </w:rPr>
      </w:pPr>
    </w:p>
    <w:p w14:paraId="0AE2DC9A" w14:textId="3BEBECD9" w:rsidR="00D707BE" w:rsidRDefault="008855A7" w:rsidP="00F45B90">
      <w:pPr>
        <w:pStyle w:val="ListParagraph"/>
        <w:numPr>
          <w:ilvl w:val="1"/>
          <w:numId w:val="5"/>
        </w:numPr>
        <w:ind w:left="1080"/>
        <w:rPr>
          <w:rFonts w:ascii="Times New Roman" w:hAnsi="Times New Roman" w:cs="Times New Roman"/>
        </w:rPr>
      </w:pPr>
      <w:r>
        <w:rPr>
          <w:rFonts w:ascii="Times New Roman" w:hAnsi="Times New Roman" w:cs="Times New Roman"/>
        </w:rPr>
        <w:t xml:space="preserve">Meta-regression - </w:t>
      </w:r>
      <w:r w:rsidR="00D707BE" w:rsidRPr="00D83A01">
        <w:rPr>
          <w:rFonts w:ascii="Times New Roman" w:hAnsi="Times New Roman" w:cs="Times New Roman"/>
        </w:rPr>
        <w:t>Do we have enough</w:t>
      </w:r>
      <w:r>
        <w:rPr>
          <w:rFonts w:ascii="Times New Roman" w:hAnsi="Times New Roman" w:cs="Times New Roman"/>
        </w:rPr>
        <w:t xml:space="preserve"> power to look into any of the</w:t>
      </w:r>
      <w:r w:rsidR="00D707BE" w:rsidRPr="00D83A01">
        <w:rPr>
          <w:rFonts w:ascii="Times New Roman" w:hAnsi="Times New Roman" w:cs="Times New Roman"/>
        </w:rPr>
        <w:t xml:space="preserve"> moderators?</w:t>
      </w:r>
    </w:p>
    <w:p w14:paraId="6FED5C54" w14:textId="77777777" w:rsidR="00B923C7" w:rsidRDefault="00B923C7" w:rsidP="00B923C7">
      <w:pPr>
        <w:spacing w:after="120"/>
        <w:rPr>
          <w:rFonts w:ascii="Times New Roman" w:hAnsi="Times New Roman" w:cs="Times New Roman"/>
        </w:rPr>
      </w:pPr>
    </w:p>
    <w:p w14:paraId="49DE8B70" w14:textId="77777777" w:rsidR="00B923C7" w:rsidRPr="00B923C7" w:rsidRDefault="00B923C7" w:rsidP="00B923C7">
      <w:pPr>
        <w:spacing w:after="120"/>
        <w:rPr>
          <w:rFonts w:ascii="Times New Roman" w:hAnsi="Times New Roman" w:cs="Times New Roman"/>
        </w:rPr>
      </w:pPr>
      <w:r w:rsidRPr="00B923C7">
        <w:rPr>
          <w:rFonts w:ascii="Times New Roman" w:hAnsi="Times New Roman" w:cs="Times New Roman"/>
        </w:rPr>
        <w:t xml:space="preserve">Outcomes by domain were considered to allow comparisons of effect sizes by study and to report summary mean effect size. The within and across study effect sizes of individual tests were examined and commonly used individual measures with larger effect sizes were identified. We </w:t>
      </w:r>
      <w:r w:rsidRPr="00B923C7">
        <w:rPr>
          <w:rFonts w:ascii="Times New Roman" w:hAnsi="Times New Roman" w:cs="Times New Roman"/>
        </w:rPr>
        <w:lastRenderedPageBreak/>
        <w:t>also examined whether common individual measures based on neuropsychological tests represented cognitive domains with a purpose of recommending the use of specific tests in future studies to reduce the redundant testing.</w:t>
      </w:r>
    </w:p>
    <w:p w14:paraId="12C6B050" w14:textId="77777777" w:rsidR="00D87CEC" w:rsidRPr="0065167B" w:rsidRDefault="00D87CEC" w:rsidP="00F45B90">
      <w:pPr>
        <w:rPr>
          <w:rFonts w:ascii="Times New Roman" w:hAnsi="Times New Roman" w:cs="Times New Roman"/>
        </w:rPr>
      </w:pPr>
    </w:p>
    <w:p w14:paraId="610E5E0E" w14:textId="05E13CBF" w:rsidR="00D87CEC" w:rsidRDefault="00D87CEC" w:rsidP="00F45B90">
      <w:pPr>
        <w:rPr>
          <w:rFonts w:ascii="Times New Roman" w:eastAsia="Times New Roman" w:hAnsi="Times New Roman" w:cs="Times New Roman"/>
          <w:color w:val="474848"/>
          <w:bdr w:val="none" w:sz="0" w:space="0" w:color="auto" w:frame="1"/>
        </w:rPr>
      </w:pPr>
      <w:commentRangeStart w:id="4"/>
      <w:r w:rsidRPr="0065167B">
        <w:rPr>
          <w:rFonts w:ascii="Times New Roman" w:hAnsi="Times New Roman" w:cs="Times New Roman"/>
          <w:b/>
        </w:rPr>
        <w:t xml:space="preserve">16. </w:t>
      </w:r>
      <w:r w:rsidRPr="0065167B">
        <w:rPr>
          <w:rStyle w:val="Strong"/>
          <w:rFonts w:ascii="Times New Roman" w:eastAsia="Times New Roman" w:hAnsi="Times New Roman" w:cs="Times New Roman"/>
          <w:color w:val="474848"/>
          <w:bdr w:val="none" w:sz="0" w:space="0" w:color="auto" w:frame="1"/>
        </w:rPr>
        <w:t>Meta-bias(</w:t>
      </w:r>
      <w:proofErr w:type="spellStart"/>
      <w:r w:rsidRPr="0065167B">
        <w:rPr>
          <w:rStyle w:val="Strong"/>
          <w:rFonts w:ascii="Times New Roman" w:eastAsia="Times New Roman" w:hAnsi="Times New Roman" w:cs="Times New Roman"/>
          <w:color w:val="474848"/>
          <w:bdr w:val="none" w:sz="0" w:space="0" w:color="auto" w:frame="1"/>
        </w:rPr>
        <w:t>es</w:t>
      </w:r>
      <w:proofErr w:type="spellEnd"/>
      <w:r w:rsidRPr="0065167B">
        <w:rPr>
          <w:rStyle w:val="Strong"/>
          <w:rFonts w:ascii="Times New Roman" w:eastAsia="Times New Roman" w:hAnsi="Times New Roman" w:cs="Times New Roman"/>
          <w:color w:val="474848"/>
          <w:bdr w:val="none" w:sz="0" w:space="0" w:color="auto" w:frame="1"/>
        </w:rPr>
        <w:t xml:space="preserve">)  </w:t>
      </w:r>
      <w:r w:rsidRPr="0065167B">
        <w:rPr>
          <w:rFonts w:ascii="Times New Roman" w:eastAsia="Times New Roman" w:hAnsi="Times New Roman" w:cs="Times New Roman"/>
          <w:color w:val="474848"/>
          <w:bdr w:val="none" w:sz="0" w:space="0" w:color="auto" w:frame="1"/>
        </w:rPr>
        <w:t>Specify any planned assessment of meta-bias(</w:t>
      </w:r>
      <w:proofErr w:type="spellStart"/>
      <w:r w:rsidRPr="0065167B">
        <w:rPr>
          <w:rFonts w:ascii="Times New Roman" w:eastAsia="Times New Roman" w:hAnsi="Times New Roman" w:cs="Times New Roman"/>
          <w:color w:val="474848"/>
          <w:bdr w:val="none" w:sz="0" w:space="0" w:color="auto" w:frame="1"/>
        </w:rPr>
        <w:t>es</w:t>
      </w:r>
      <w:proofErr w:type="spellEnd"/>
      <w:r w:rsidRPr="0065167B">
        <w:rPr>
          <w:rFonts w:ascii="Times New Roman" w:eastAsia="Times New Roman" w:hAnsi="Times New Roman" w:cs="Times New Roman"/>
          <w:color w:val="474848"/>
          <w:bdr w:val="none" w:sz="0" w:space="0" w:color="auto" w:frame="1"/>
        </w:rPr>
        <w:t>) (e.g., publication bias across studies, selective reporting within studies)</w:t>
      </w:r>
      <w:commentRangeEnd w:id="4"/>
      <w:r w:rsidR="00E55415">
        <w:rPr>
          <w:rStyle w:val="CommentReference"/>
        </w:rPr>
        <w:commentReference w:id="4"/>
      </w:r>
    </w:p>
    <w:p w14:paraId="2CE418B8" w14:textId="77777777" w:rsidR="00D87CEC" w:rsidRPr="0065167B" w:rsidRDefault="00D87CEC" w:rsidP="00F45B90">
      <w:pPr>
        <w:rPr>
          <w:rFonts w:ascii="Times New Roman" w:eastAsia="Times New Roman" w:hAnsi="Times New Roman" w:cs="Times New Roman"/>
          <w:color w:val="474848"/>
          <w:bdr w:val="none" w:sz="0" w:space="0" w:color="auto" w:frame="1"/>
        </w:rPr>
      </w:pPr>
    </w:p>
    <w:p w14:paraId="5BB1B3BB" w14:textId="77777777" w:rsidR="00DC627B" w:rsidRDefault="00DC627B" w:rsidP="00D707BE">
      <w:pPr>
        <w:spacing w:line="480" w:lineRule="auto"/>
        <w:rPr>
          <w:rFonts w:ascii="Times New Roman" w:hAnsi="Times New Roman" w:cs="Times New Roman"/>
          <w:b/>
        </w:rPr>
      </w:pPr>
    </w:p>
    <w:p w14:paraId="55B0F218" w14:textId="167FC24E" w:rsidR="00B67073" w:rsidRPr="00D83A01" w:rsidRDefault="005265D9" w:rsidP="00D707BE">
      <w:pPr>
        <w:spacing w:line="480" w:lineRule="auto"/>
        <w:rPr>
          <w:rFonts w:ascii="Times New Roman" w:hAnsi="Times New Roman" w:cs="Times New Roman"/>
          <w:b/>
        </w:rPr>
      </w:pPr>
      <w:r>
        <w:rPr>
          <w:rFonts w:ascii="Times New Roman" w:hAnsi="Times New Roman" w:cs="Times New Roman"/>
          <w:b/>
        </w:rPr>
        <w:t>RESULTS</w:t>
      </w:r>
    </w:p>
    <w:p w14:paraId="45928C3D" w14:textId="77777777" w:rsidR="000432FE" w:rsidRDefault="000432FE" w:rsidP="000432FE">
      <w:pPr>
        <w:rPr>
          <w:rFonts w:ascii="Times New Roman" w:hAnsi="Times New Roman" w:cs="Times New Roman"/>
        </w:rPr>
      </w:pPr>
      <w:r>
        <w:rPr>
          <w:rFonts w:ascii="Times New Roman" w:hAnsi="Times New Roman" w:cs="Times New Roman"/>
          <w:b/>
        </w:rPr>
        <w:t xml:space="preserve">Table 1. </w:t>
      </w:r>
      <w:r w:rsidRPr="007D657B">
        <w:rPr>
          <w:rFonts w:ascii="Times New Roman" w:hAnsi="Times New Roman" w:cs="Times New Roman"/>
        </w:rPr>
        <w:t>Summary of</w:t>
      </w:r>
      <w:r>
        <w:rPr>
          <w:rFonts w:ascii="Times New Roman" w:hAnsi="Times New Roman" w:cs="Times New Roman"/>
        </w:rPr>
        <w:t xml:space="preserve"> meta-analyses included longitudinal cohort studies </w:t>
      </w:r>
    </w:p>
    <w:p w14:paraId="79E81227" w14:textId="77777777" w:rsidR="000432FE" w:rsidRPr="007D657B" w:rsidRDefault="000432FE" w:rsidP="000432FE">
      <w:pPr>
        <w:rPr>
          <w:rFonts w:ascii="Times New Roman" w:hAnsi="Times New Roman" w:cs="Times New Roman"/>
        </w:rPr>
      </w:pPr>
    </w:p>
    <w:p w14:paraId="15D8EB60" w14:textId="6F961195" w:rsidR="000432FE" w:rsidRDefault="000432FE" w:rsidP="000432FE">
      <w:pPr>
        <w:spacing w:after="120"/>
        <w:rPr>
          <w:rFonts w:ascii="Times New Roman" w:hAnsi="Times New Roman" w:cs="Times New Roman"/>
        </w:rPr>
      </w:pPr>
      <w:r>
        <w:rPr>
          <w:rFonts w:ascii="Times New Roman" w:hAnsi="Times New Roman" w:cs="Times New Roman"/>
          <w:b/>
        </w:rPr>
        <w:t>Table 2</w:t>
      </w:r>
      <w:r w:rsidRPr="00D83A01">
        <w:rPr>
          <w:rFonts w:ascii="Times New Roman" w:hAnsi="Times New Roman" w:cs="Times New Roman"/>
          <w:b/>
        </w:rPr>
        <w:t>.</w:t>
      </w:r>
      <w:r w:rsidRPr="00D83A01">
        <w:rPr>
          <w:rFonts w:ascii="Times New Roman" w:hAnsi="Times New Roman" w:cs="Times New Roman"/>
        </w:rPr>
        <w:t xml:space="preserve"> </w:t>
      </w:r>
      <w:r>
        <w:rPr>
          <w:rFonts w:ascii="Times New Roman" w:hAnsi="Times New Roman" w:cs="Times New Roman"/>
        </w:rPr>
        <w:t>N</w:t>
      </w:r>
      <w:r w:rsidRPr="00D83A01">
        <w:rPr>
          <w:rFonts w:ascii="Times New Roman" w:hAnsi="Times New Roman" w:cs="Times New Roman"/>
        </w:rPr>
        <w:t xml:space="preserve">europsychological measures </w:t>
      </w:r>
      <w:r>
        <w:rPr>
          <w:rFonts w:ascii="Times New Roman" w:hAnsi="Times New Roman" w:cs="Times New Roman"/>
        </w:rPr>
        <w:t xml:space="preserve">assigned </w:t>
      </w:r>
      <w:r w:rsidRPr="00D83A01">
        <w:rPr>
          <w:rFonts w:ascii="Times New Roman" w:hAnsi="Times New Roman" w:cs="Times New Roman"/>
        </w:rPr>
        <w:t>to specific cognitive domains</w:t>
      </w:r>
      <w:r>
        <w:rPr>
          <w:rFonts w:ascii="Times New Roman" w:hAnsi="Times New Roman" w:cs="Times New Roman"/>
        </w:rPr>
        <w:t xml:space="preserve"> by the included studies</w:t>
      </w:r>
      <w:r w:rsidRPr="00D83A01">
        <w:rPr>
          <w:rFonts w:ascii="Times New Roman" w:hAnsi="Times New Roman" w:cs="Times New Roman"/>
        </w:rPr>
        <w:t xml:space="preserve"> </w:t>
      </w:r>
    </w:p>
    <w:p w14:paraId="729F97F9" w14:textId="6B2D7125" w:rsidR="000432FE" w:rsidRPr="000432FE" w:rsidRDefault="000432FE" w:rsidP="000432FE">
      <w:pPr>
        <w:spacing w:after="120"/>
        <w:rPr>
          <w:rFonts w:ascii="Times New Roman" w:hAnsi="Times New Roman" w:cs="Times New Roman"/>
        </w:rPr>
      </w:pPr>
      <w:r>
        <w:rPr>
          <w:rFonts w:ascii="Times New Roman" w:hAnsi="Times New Roman" w:cs="Times New Roman"/>
          <w:b/>
        </w:rPr>
        <w:t>Table 3</w:t>
      </w:r>
      <w:r w:rsidRPr="00686444">
        <w:rPr>
          <w:rFonts w:ascii="Times New Roman" w:hAnsi="Times New Roman" w:cs="Times New Roman"/>
          <w:b/>
        </w:rPr>
        <w:t>.</w:t>
      </w:r>
      <w:r>
        <w:rPr>
          <w:rFonts w:ascii="Times New Roman" w:hAnsi="Times New Roman" w:cs="Times New Roman"/>
        </w:rPr>
        <w:t xml:space="preserve"> Assignment of neuropsychological measures to specific cognitive domains for the analysis</w:t>
      </w:r>
    </w:p>
    <w:p w14:paraId="0ABBA6E8" w14:textId="4AFBD924"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4.</w:t>
      </w:r>
      <w:r w:rsidR="00B67073" w:rsidRPr="00D83A01">
        <w:rPr>
          <w:rFonts w:ascii="Times New Roman" w:hAnsi="Times New Roman" w:cs="Times New Roman"/>
        </w:rPr>
        <w:t xml:space="preserve"> </w:t>
      </w:r>
      <w:r w:rsidR="00DF3D94" w:rsidRPr="00D83A01">
        <w:rPr>
          <w:rFonts w:ascii="Times New Roman" w:hAnsi="Times New Roman" w:cs="Times New Roman"/>
        </w:rPr>
        <w:t>C</w:t>
      </w:r>
      <w:r w:rsidR="00B67073" w:rsidRPr="00D83A01">
        <w:rPr>
          <w:rFonts w:ascii="Times New Roman" w:hAnsi="Times New Roman" w:cs="Times New Roman"/>
        </w:rPr>
        <w:t xml:space="preserve">haracteristics </w:t>
      </w:r>
      <w:r w:rsidR="00DF3D94" w:rsidRPr="00D83A01">
        <w:rPr>
          <w:rFonts w:ascii="Times New Roman" w:hAnsi="Times New Roman" w:cs="Times New Roman"/>
        </w:rPr>
        <w:t xml:space="preserve">of participants </w:t>
      </w:r>
      <w:r w:rsidR="00B67073" w:rsidRPr="00D83A01">
        <w:rPr>
          <w:rFonts w:ascii="Times New Roman" w:hAnsi="Times New Roman" w:cs="Times New Roman"/>
        </w:rPr>
        <w:t xml:space="preserve">in </w:t>
      </w:r>
      <w:r w:rsidR="00DF3D94" w:rsidRPr="00D83A01">
        <w:rPr>
          <w:rFonts w:ascii="Times New Roman" w:hAnsi="Times New Roman" w:cs="Times New Roman"/>
        </w:rPr>
        <w:t>included studies</w:t>
      </w:r>
    </w:p>
    <w:p w14:paraId="50477BA8" w14:textId="21076F52" w:rsidR="001B157C" w:rsidRPr="00D83A01" w:rsidRDefault="00B67073" w:rsidP="00D707BE">
      <w:pPr>
        <w:spacing w:line="480" w:lineRule="auto"/>
        <w:rPr>
          <w:rFonts w:ascii="Times New Roman" w:hAnsi="Times New Roman" w:cs="Times New Roman"/>
        </w:rPr>
      </w:pPr>
      <w:r w:rsidRPr="000432FE">
        <w:rPr>
          <w:rFonts w:ascii="Times New Roman" w:hAnsi="Times New Roman" w:cs="Times New Roman"/>
          <w:b/>
        </w:rPr>
        <w:t>Tabl</w:t>
      </w:r>
      <w:r w:rsidR="000432FE">
        <w:rPr>
          <w:rFonts w:ascii="Times New Roman" w:hAnsi="Times New Roman" w:cs="Times New Roman"/>
          <w:b/>
        </w:rPr>
        <w:t>e 5</w:t>
      </w:r>
      <w:r w:rsidR="001B157C" w:rsidRPr="000432FE">
        <w:rPr>
          <w:rFonts w:ascii="Times New Roman" w:hAnsi="Times New Roman" w:cs="Times New Roman"/>
          <w:b/>
        </w:rPr>
        <w:t>.</w:t>
      </w:r>
      <w:r w:rsidR="001B157C" w:rsidRPr="00D83A01">
        <w:rPr>
          <w:rFonts w:ascii="Times New Roman" w:hAnsi="Times New Roman" w:cs="Times New Roman"/>
        </w:rPr>
        <w:t xml:space="preserve"> Weighted m</w:t>
      </w:r>
      <w:r w:rsidRPr="00D83A01">
        <w:rPr>
          <w:rFonts w:ascii="Times New Roman" w:hAnsi="Times New Roman" w:cs="Times New Roman"/>
        </w:rPr>
        <w:t>ean effect sizes</w:t>
      </w:r>
      <w:r w:rsidR="007A49C5" w:rsidRPr="00D83A01">
        <w:rPr>
          <w:rFonts w:ascii="Times New Roman" w:hAnsi="Times New Roman" w:cs="Times New Roman"/>
        </w:rPr>
        <w:t xml:space="preserve"> for each study </w:t>
      </w:r>
      <w:r w:rsidR="002A6FDC" w:rsidRPr="00D83A01">
        <w:rPr>
          <w:rFonts w:ascii="Times New Roman" w:hAnsi="Times New Roman" w:cs="Times New Roman"/>
        </w:rPr>
        <w:t>(both fixed and random effects?)</w:t>
      </w:r>
    </w:p>
    <w:p w14:paraId="5B11B153" w14:textId="37F0D8D6"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6</w:t>
      </w:r>
      <w:r w:rsidR="001B157C" w:rsidRPr="000432FE">
        <w:rPr>
          <w:rFonts w:ascii="Times New Roman" w:hAnsi="Times New Roman" w:cs="Times New Roman"/>
          <w:b/>
        </w:rPr>
        <w:t>.</w:t>
      </w:r>
      <w:r w:rsidR="001B157C" w:rsidRPr="00D83A01">
        <w:rPr>
          <w:rFonts w:ascii="Times New Roman" w:hAnsi="Times New Roman" w:cs="Times New Roman"/>
        </w:rPr>
        <w:t xml:space="preserve"> </w:t>
      </w:r>
      <w:r w:rsidR="006D1387" w:rsidRPr="00D83A01">
        <w:rPr>
          <w:rFonts w:ascii="Times New Roman" w:hAnsi="Times New Roman" w:cs="Times New Roman"/>
        </w:rPr>
        <w:t>Weighted mean effect sizes</w:t>
      </w:r>
      <w:r w:rsidR="006D1387">
        <w:rPr>
          <w:rFonts w:ascii="Times New Roman" w:hAnsi="Times New Roman" w:cs="Times New Roman"/>
        </w:rPr>
        <w:t xml:space="preserve"> of neuropsychological</w:t>
      </w:r>
      <w:r w:rsidR="006D1387" w:rsidRPr="00D83A01">
        <w:rPr>
          <w:rFonts w:ascii="Times New Roman" w:hAnsi="Times New Roman" w:cs="Times New Roman"/>
        </w:rPr>
        <w:t xml:space="preserve"> tests </w:t>
      </w:r>
      <w:r w:rsidR="006D1387">
        <w:rPr>
          <w:rFonts w:ascii="Times New Roman" w:hAnsi="Times New Roman" w:cs="Times New Roman"/>
        </w:rPr>
        <w:t>and</w:t>
      </w:r>
      <w:r w:rsidR="006D1387" w:rsidRPr="00D83A01">
        <w:rPr>
          <w:rFonts w:ascii="Times New Roman" w:hAnsi="Times New Roman" w:cs="Times New Roman"/>
        </w:rPr>
        <w:t xml:space="preserve"> heterogeneity for each cognitive domain</w:t>
      </w:r>
    </w:p>
    <w:p w14:paraId="50CC9FE8" w14:textId="77777777" w:rsidR="00B67073" w:rsidRPr="00D83A01" w:rsidRDefault="00B67073" w:rsidP="00D707BE">
      <w:pPr>
        <w:spacing w:line="480" w:lineRule="auto"/>
        <w:rPr>
          <w:rFonts w:ascii="Times New Roman" w:hAnsi="Times New Roman" w:cs="Times New Roman"/>
        </w:rPr>
      </w:pPr>
      <w:r w:rsidRPr="000432FE">
        <w:rPr>
          <w:rFonts w:ascii="Times New Roman" w:hAnsi="Times New Roman" w:cs="Times New Roman"/>
          <w:b/>
        </w:rPr>
        <w:t>Figure 2:</w:t>
      </w:r>
      <w:r w:rsidRPr="00D83A01">
        <w:rPr>
          <w:rFonts w:ascii="Times New Roman" w:hAnsi="Times New Roman" w:cs="Times New Roman"/>
        </w:rPr>
        <w:t xml:space="preserve"> Forest plot of cognitive domain weighted effect sizes</w:t>
      </w:r>
    </w:p>
    <w:p w14:paraId="551F708E" w14:textId="77777777" w:rsidR="00B67073" w:rsidRPr="00D83A01" w:rsidRDefault="00B67073" w:rsidP="00D707BE">
      <w:pPr>
        <w:spacing w:line="480" w:lineRule="auto"/>
        <w:rPr>
          <w:rFonts w:ascii="Times New Roman" w:hAnsi="Times New Roman" w:cs="Times New Roman"/>
        </w:rPr>
      </w:pPr>
    </w:p>
    <w:p w14:paraId="322DD94B" w14:textId="06AC168A" w:rsidR="00B67073" w:rsidRPr="00D83A01" w:rsidRDefault="000432FE" w:rsidP="00D707BE">
      <w:pPr>
        <w:spacing w:line="480" w:lineRule="auto"/>
        <w:rPr>
          <w:rFonts w:ascii="Times New Roman" w:hAnsi="Times New Roman" w:cs="Times New Roman"/>
        </w:rPr>
      </w:pPr>
      <w:r>
        <w:rPr>
          <w:rFonts w:ascii="Times New Roman" w:hAnsi="Times New Roman" w:cs="Times New Roman"/>
          <w:b/>
        </w:rPr>
        <w:t>Table 7</w:t>
      </w:r>
      <w:r w:rsidR="00B67073" w:rsidRPr="000432FE">
        <w:rPr>
          <w:rFonts w:ascii="Times New Roman" w:hAnsi="Times New Roman" w:cs="Times New Roman"/>
          <w:b/>
        </w:rPr>
        <w:t>.</w:t>
      </w:r>
      <w:r w:rsidR="00B67073" w:rsidRPr="00D83A01">
        <w:rPr>
          <w:rFonts w:ascii="Times New Roman" w:hAnsi="Times New Roman" w:cs="Times New Roman"/>
        </w:rPr>
        <w:t xml:space="preserve"> Meta-analytic regression results for moderator variables</w:t>
      </w:r>
    </w:p>
    <w:p w14:paraId="23F5E6B1" w14:textId="77777777" w:rsidR="00B67073" w:rsidRPr="00D83A01" w:rsidRDefault="00B67073" w:rsidP="00D707BE">
      <w:pPr>
        <w:spacing w:line="480" w:lineRule="auto"/>
        <w:rPr>
          <w:rFonts w:ascii="Times New Roman" w:hAnsi="Times New Roman" w:cs="Times New Roman"/>
        </w:rPr>
      </w:pPr>
    </w:p>
    <w:p w14:paraId="2FD36005" w14:textId="0DC08F91" w:rsidR="00B67073" w:rsidRPr="00D83A01" w:rsidRDefault="000432FE" w:rsidP="00D707BE">
      <w:pPr>
        <w:spacing w:line="480" w:lineRule="auto"/>
        <w:rPr>
          <w:rFonts w:ascii="Times New Roman" w:hAnsi="Times New Roman" w:cs="Times New Roman"/>
        </w:rPr>
      </w:pPr>
      <w:r w:rsidRPr="000432FE">
        <w:rPr>
          <w:rFonts w:ascii="Times New Roman" w:hAnsi="Times New Roman" w:cs="Times New Roman"/>
          <w:b/>
        </w:rPr>
        <w:t>Figure 3</w:t>
      </w:r>
      <w:r w:rsidR="00B67073" w:rsidRPr="000432FE">
        <w:rPr>
          <w:rFonts w:ascii="Times New Roman" w:hAnsi="Times New Roman" w:cs="Times New Roman"/>
          <w:b/>
        </w:rPr>
        <w:t>:</w:t>
      </w:r>
      <w:r w:rsidR="00B67073" w:rsidRPr="00D83A01">
        <w:rPr>
          <w:rFonts w:ascii="Times New Roman" w:hAnsi="Times New Roman" w:cs="Times New Roman"/>
        </w:rPr>
        <w:t xml:space="preserve"> Publication bias </w:t>
      </w:r>
    </w:p>
    <w:p w14:paraId="59F13EF5" w14:textId="77777777" w:rsidR="00EA2C08" w:rsidRPr="00D83A01" w:rsidRDefault="00EA2C08" w:rsidP="00D707BE">
      <w:pPr>
        <w:spacing w:line="480" w:lineRule="auto"/>
        <w:rPr>
          <w:rFonts w:ascii="Times New Roman" w:hAnsi="Times New Roman" w:cs="Times New Roman"/>
          <w:b/>
        </w:rPr>
      </w:pPr>
    </w:p>
    <w:p w14:paraId="107E3DD9" w14:textId="2FFAFA5A" w:rsidR="008833DF" w:rsidRPr="00D83A01" w:rsidRDefault="00F45B90" w:rsidP="00D707BE">
      <w:pPr>
        <w:spacing w:line="480" w:lineRule="auto"/>
        <w:rPr>
          <w:rFonts w:ascii="Times New Roman" w:hAnsi="Times New Roman" w:cs="Times New Roman"/>
          <w:b/>
        </w:rPr>
      </w:pPr>
      <w:r>
        <w:rPr>
          <w:rFonts w:ascii="Times New Roman" w:hAnsi="Times New Roman" w:cs="Times New Roman"/>
          <w:b/>
        </w:rPr>
        <w:t>DISCUSSION</w:t>
      </w:r>
    </w:p>
    <w:p w14:paraId="5617692D" w14:textId="1B8BD6C3" w:rsidR="008833DF" w:rsidRPr="00D83A01" w:rsidRDefault="008833DF"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Ono paper investigated many of the questions I was interested:</w:t>
      </w:r>
    </w:p>
    <w:p w14:paraId="2CFA6508" w14:textId="4F3C5CC7" w:rsidR="00D707BE" w:rsidRPr="00D707BE" w:rsidRDefault="008833D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 xml:space="preserve">Compared cross sectional </w:t>
      </w:r>
      <w:proofErr w:type="spellStart"/>
      <w:r w:rsidRPr="00D83A01">
        <w:rPr>
          <w:rFonts w:ascii="Times New Roman" w:hAnsi="Times New Roman" w:cs="Times New Roman"/>
        </w:rPr>
        <w:t>vs</w:t>
      </w:r>
      <w:proofErr w:type="spellEnd"/>
      <w:r w:rsidRPr="00D83A01">
        <w:rPr>
          <w:rFonts w:ascii="Times New Roman" w:hAnsi="Times New Roman" w:cs="Times New Roman"/>
        </w:rPr>
        <w:t xml:space="preserve"> cohort</w:t>
      </w:r>
    </w:p>
    <w:p w14:paraId="1D02B14F" w14:textId="77777777" w:rsidR="00D707BE" w:rsidRPr="00D83A01"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Included cohort studies as cross sectional</w:t>
      </w:r>
    </w:p>
    <w:p w14:paraId="0B58EF88" w14:textId="77777777" w:rsidR="00D707BE" w:rsidRPr="00D83A01"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lastRenderedPageBreak/>
        <w:t>Reported effect sizes by study and by domain</w:t>
      </w:r>
    </w:p>
    <w:p w14:paraId="1E39DDB0" w14:textId="2715E867" w:rsidR="00D707BE" w:rsidRPr="00D707BE" w:rsidRDefault="00D707BE"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 xml:space="preserve">Discussed deficit </w:t>
      </w:r>
      <w:proofErr w:type="spellStart"/>
      <w:r w:rsidRPr="00D83A01">
        <w:rPr>
          <w:rFonts w:ascii="Times New Roman" w:hAnsi="Times New Roman" w:cs="Times New Roman"/>
        </w:rPr>
        <w:t>vs</w:t>
      </w:r>
      <w:proofErr w:type="spellEnd"/>
      <w:r w:rsidRPr="00D83A01">
        <w:rPr>
          <w:rFonts w:ascii="Times New Roman" w:hAnsi="Times New Roman" w:cs="Times New Roman"/>
        </w:rPr>
        <w:t xml:space="preserve"> decline – problems with defining deficit</w:t>
      </w:r>
    </w:p>
    <w:p w14:paraId="10B129BC" w14:textId="77777777" w:rsidR="00D707BE" w:rsidRDefault="00D707BE" w:rsidP="00D707BE">
      <w:pPr>
        <w:pStyle w:val="ListParagraph"/>
        <w:numPr>
          <w:ilvl w:val="1"/>
          <w:numId w:val="5"/>
        </w:numPr>
        <w:spacing w:line="480" w:lineRule="auto"/>
        <w:ind w:left="1080"/>
        <w:rPr>
          <w:rFonts w:ascii="Times New Roman" w:hAnsi="Times New Roman" w:cs="Times New Roman"/>
        </w:rPr>
      </w:pPr>
      <w:r w:rsidRPr="00D707BE">
        <w:rPr>
          <w:rFonts w:ascii="Times New Roman" w:hAnsi="Times New Roman" w:cs="Times New Roman"/>
        </w:rPr>
        <w:t>They conducted a meta-regression to investigate the effect of time-since treatment, which was significant for cross sectional studies; we already stratified on study design and can investigate both short and long-term cognitive outcome</w:t>
      </w:r>
    </w:p>
    <w:p w14:paraId="25C933D4" w14:textId="77777777" w:rsidR="00D707BE" w:rsidRDefault="003924AF" w:rsidP="00D707BE">
      <w:pPr>
        <w:pStyle w:val="ListParagraph"/>
        <w:numPr>
          <w:ilvl w:val="1"/>
          <w:numId w:val="5"/>
        </w:numPr>
        <w:spacing w:line="480" w:lineRule="auto"/>
        <w:ind w:left="1080"/>
        <w:rPr>
          <w:rFonts w:ascii="Times New Roman" w:hAnsi="Times New Roman" w:cs="Times New Roman"/>
        </w:rPr>
      </w:pPr>
      <w:r w:rsidRPr="00D707BE">
        <w:rPr>
          <w:rFonts w:ascii="Times New Roman" w:hAnsi="Times New Roman" w:cs="Times New Roman"/>
        </w:rPr>
        <w:t xml:space="preserve">Did they look at the comparison: chemo </w:t>
      </w:r>
      <w:proofErr w:type="spellStart"/>
      <w:r w:rsidRPr="00D707BE">
        <w:rPr>
          <w:rFonts w:ascii="Times New Roman" w:hAnsi="Times New Roman" w:cs="Times New Roman"/>
        </w:rPr>
        <w:t>vs</w:t>
      </w:r>
      <w:proofErr w:type="spellEnd"/>
      <w:r w:rsidRPr="00D707BE">
        <w:rPr>
          <w:rFonts w:ascii="Times New Roman" w:hAnsi="Times New Roman" w:cs="Times New Roman"/>
        </w:rPr>
        <w:t xml:space="preserve"> control or just difference from baseline to next assessment?</w:t>
      </w:r>
    </w:p>
    <w:p w14:paraId="1F15A696" w14:textId="697BFE3E" w:rsidR="00916709" w:rsidRPr="00D707BE" w:rsidRDefault="00D707BE" w:rsidP="00D707BE">
      <w:pPr>
        <w:pStyle w:val="ListParagraph"/>
        <w:numPr>
          <w:ilvl w:val="1"/>
          <w:numId w:val="5"/>
        </w:numPr>
        <w:spacing w:after="120" w:line="480" w:lineRule="auto"/>
        <w:ind w:left="1080"/>
        <w:rPr>
          <w:rFonts w:ascii="Times New Roman" w:hAnsi="Times New Roman" w:cs="Times New Roman"/>
        </w:rPr>
      </w:pPr>
      <w:r w:rsidRPr="00D707BE">
        <w:rPr>
          <w:rFonts w:ascii="Times New Roman" w:hAnsi="Times New Roman" w:cs="Times New Roman"/>
        </w:rPr>
        <w:t>Some of the moderators in Ono’s paper and in others are not relevant her</w:t>
      </w:r>
      <w:r w:rsidR="0094262E">
        <w:rPr>
          <w:rFonts w:ascii="Times New Roman" w:hAnsi="Times New Roman" w:cs="Times New Roman"/>
        </w:rPr>
        <w:t>e: study design and chemo regimen</w:t>
      </w:r>
    </w:p>
    <w:p w14:paraId="114131F4" w14:textId="77777777" w:rsidR="001E09DA" w:rsidRPr="00D83A01" w:rsidRDefault="00916709" w:rsidP="00D707BE">
      <w:pPr>
        <w:pStyle w:val="ListParagraph"/>
        <w:numPr>
          <w:ilvl w:val="0"/>
          <w:numId w:val="5"/>
        </w:numPr>
        <w:spacing w:before="120" w:line="480" w:lineRule="auto"/>
        <w:ind w:left="360"/>
        <w:rPr>
          <w:rFonts w:ascii="Times New Roman" w:hAnsi="Times New Roman" w:cs="Times New Roman"/>
        </w:rPr>
      </w:pPr>
      <w:r w:rsidRPr="00D83A01">
        <w:rPr>
          <w:rFonts w:ascii="Times New Roman" w:hAnsi="Times New Roman" w:cs="Times New Roman"/>
        </w:rPr>
        <w:t xml:space="preserve">In cross sectional: </w:t>
      </w:r>
    </w:p>
    <w:p w14:paraId="5042BDAE" w14:textId="1911DE13" w:rsidR="00916709" w:rsidRPr="00D83A01" w:rsidRDefault="00C9154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A</w:t>
      </w:r>
      <w:r w:rsidR="00916709" w:rsidRPr="00D83A01">
        <w:rPr>
          <w:rFonts w:ascii="Times New Roman" w:hAnsi="Times New Roman" w:cs="Times New Roman"/>
        </w:rPr>
        <w:t xml:space="preserve">ttention, executive function, motor function, processing speed and short-term memory were </w:t>
      </w:r>
      <w:r w:rsidR="001E09DA" w:rsidRPr="00D83A01">
        <w:rPr>
          <w:rFonts w:ascii="Times New Roman" w:hAnsi="Times New Roman" w:cs="Times New Roman"/>
        </w:rPr>
        <w:t xml:space="preserve">significantly </w:t>
      </w:r>
      <w:r w:rsidR="00916709" w:rsidRPr="00D83A01">
        <w:rPr>
          <w:rFonts w:ascii="Times New Roman" w:hAnsi="Times New Roman" w:cs="Times New Roman"/>
        </w:rPr>
        <w:t xml:space="preserve">worse in chemo compared with controls. </w:t>
      </w:r>
    </w:p>
    <w:p w14:paraId="09E6EC81" w14:textId="77777777" w:rsidR="001E09DA" w:rsidRPr="00D83A01" w:rsidRDefault="00916709"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 xml:space="preserve">In prospective:  </w:t>
      </w:r>
    </w:p>
    <w:p w14:paraId="1CA4917A" w14:textId="67DE95B9" w:rsidR="00916709" w:rsidRPr="00D83A01" w:rsidRDefault="00C9154F"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N</w:t>
      </w:r>
      <w:r w:rsidR="001E09DA" w:rsidRPr="00D83A01">
        <w:rPr>
          <w:rFonts w:ascii="Times New Roman" w:hAnsi="Times New Roman" w:cs="Times New Roman"/>
        </w:rPr>
        <w:t xml:space="preserve">o post-chemo decline among </w:t>
      </w:r>
      <w:proofErr w:type="spellStart"/>
      <w:r w:rsidR="001E09DA" w:rsidRPr="00D83A01">
        <w:rPr>
          <w:rFonts w:ascii="Times New Roman" w:hAnsi="Times New Roman" w:cs="Times New Roman"/>
        </w:rPr>
        <w:t>brca</w:t>
      </w:r>
      <w:proofErr w:type="spellEnd"/>
      <w:r w:rsidR="001E09DA" w:rsidRPr="00D83A01">
        <w:rPr>
          <w:rFonts w:ascii="Times New Roman" w:hAnsi="Times New Roman" w:cs="Times New Roman"/>
        </w:rPr>
        <w:t xml:space="preserve"> patients, but improvement </w:t>
      </w:r>
      <w:proofErr w:type="spellStart"/>
      <w:r w:rsidR="001E09DA" w:rsidRPr="00D83A01">
        <w:rPr>
          <w:rFonts w:ascii="Times New Roman" w:hAnsi="Times New Roman" w:cs="Times New Roman"/>
        </w:rPr>
        <w:t>instead.</w:t>
      </w:r>
      <w:r w:rsidR="00DD394A">
        <w:rPr>
          <w:rFonts w:ascii="Times New Roman" w:hAnsi="Times New Roman" w:cs="Times New Roman"/>
        </w:rPr>
        <w:t>This</w:t>
      </w:r>
      <w:proofErr w:type="spellEnd"/>
      <w:r w:rsidR="00DD394A">
        <w:rPr>
          <w:rFonts w:ascii="Times New Roman" w:hAnsi="Times New Roman" w:cs="Times New Roman"/>
        </w:rPr>
        <w:t xml:space="preserve"> suggests recovery and practice effects, but there may be some sub-groups (like older patients-see </w:t>
      </w:r>
      <w:proofErr w:type="spellStart"/>
      <w:r w:rsidR="00DD394A">
        <w:rPr>
          <w:rFonts w:ascii="Times New Roman" w:hAnsi="Times New Roman" w:cs="Times New Roman"/>
        </w:rPr>
        <w:t>Ahles</w:t>
      </w:r>
      <w:proofErr w:type="spellEnd"/>
      <w:r w:rsidR="00DD394A">
        <w:rPr>
          <w:rFonts w:ascii="Times New Roman" w:hAnsi="Times New Roman" w:cs="Times New Roman"/>
        </w:rPr>
        <w:t xml:space="preserve"> JCO study) who do not improve.</w:t>
      </w:r>
    </w:p>
    <w:p w14:paraId="05E13BEC" w14:textId="6CC340A9" w:rsidR="003924AF" w:rsidRPr="00D707BE" w:rsidRDefault="001E09DA"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 xml:space="preserve">Cognitive domains </w:t>
      </w:r>
      <w:r w:rsidR="00C9154F" w:rsidRPr="00D83A01">
        <w:rPr>
          <w:rFonts w:ascii="Times New Roman" w:hAnsi="Times New Roman" w:cs="Times New Roman"/>
        </w:rPr>
        <w:t xml:space="preserve">(except </w:t>
      </w:r>
      <w:proofErr w:type="spellStart"/>
      <w:r w:rsidR="00C9154F" w:rsidRPr="00D83A01">
        <w:rPr>
          <w:rFonts w:ascii="Times New Roman" w:hAnsi="Times New Roman" w:cs="Times New Roman"/>
        </w:rPr>
        <w:t>visuospatial</w:t>
      </w:r>
      <w:proofErr w:type="spellEnd"/>
      <w:r w:rsidR="00C9154F" w:rsidRPr="00D83A01">
        <w:rPr>
          <w:rFonts w:ascii="Times New Roman" w:hAnsi="Times New Roman" w:cs="Times New Roman"/>
        </w:rPr>
        <w:t xml:space="preserve">) </w:t>
      </w:r>
      <w:r w:rsidRPr="00D83A01">
        <w:rPr>
          <w:rFonts w:ascii="Times New Roman" w:hAnsi="Times New Roman" w:cs="Times New Roman"/>
        </w:rPr>
        <w:t xml:space="preserve">that showed less impairment </w:t>
      </w:r>
      <w:r w:rsidR="00C9154F" w:rsidRPr="00D83A01">
        <w:rPr>
          <w:rFonts w:ascii="Times New Roman" w:hAnsi="Times New Roman" w:cs="Times New Roman"/>
        </w:rPr>
        <w:t>in cross sectional studies more likely to show greater improvement in prospective</w:t>
      </w:r>
    </w:p>
    <w:p w14:paraId="711BF259" w14:textId="4D8A747A" w:rsidR="00265BE6" w:rsidRPr="00D83A01" w:rsidRDefault="00265BE6"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Methodological issues</w:t>
      </w:r>
      <w:r w:rsidR="00D707BE">
        <w:rPr>
          <w:rFonts w:ascii="Times New Roman" w:hAnsi="Times New Roman" w:cs="Times New Roman"/>
        </w:rPr>
        <w:t xml:space="preserve"> to discuss</w:t>
      </w:r>
      <w:r w:rsidRPr="00D83A01">
        <w:rPr>
          <w:rFonts w:ascii="Times New Roman" w:hAnsi="Times New Roman" w:cs="Times New Roman"/>
        </w:rPr>
        <w:t xml:space="preserve">: </w:t>
      </w:r>
    </w:p>
    <w:p w14:paraId="3E4D93D5" w14:textId="77777777" w:rsidR="000E3F26" w:rsidRDefault="00A90108" w:rsidP="000E3F26">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 xml:space="preserve">need for larger sample sizes to detect the difference between cognitive decline due to normal aging process </w:t>
      </w:r>
      <w:proofErr w:type="spellStart"/>
      <w:r>
        <w:rPr>
          <w:rFonts w:ascii="Times New Roman" w:hAnsi="Times New Roman" w:cs="Times New Roman"/>
        </w:rPr>
        <w:t>vs</w:t>
      </w:r>
      <w:proofErr w:type="spellEnd"/>
      <w:r>
        <w:rPr>
          <w:rFonts w:ascii="Times New Roman" w:hAnsi="Times New Roman" w:cs="Times New Roman"/>
        </w:rPr>
        <w:t xml:space="preserve"> chemo-related</w:t>
      </w:r>
    </w:p>
    <w:p w14:paraId="435F3CB1" w14:textId="2CEB4B3C" w:rsidR="00A90108" w:rsidRDefault="00A90108" w:rsidP="000E3F26">
      <w:pPr>
        <w:pStyle w:val="ListParagraph"/>
        <w:numPr>
          <w:ilvl w:val="1"/>
          <w:numId w:val="5"/>
        </w:numPr>
        <w:spacing w:line="480" w:lineRule="auto"/>
        <w:ind w:left="1080"/>
        <w:rPr>
          <w:rFonts w:ascii="Times New Roman" w:hAnsi="Times New Roman" w:cs="Times New Roman"/>
        </w:rPr>
      </w:pPr>
      <w:r w:rsidRPr="000E3F26">
        <w:rPr>
          <w:rFonts w:ascii="Times New Roman" w:hAnsi="Times New Roman" w:cs="Times New Roman"/>
        </w:rPr>
        <w:t xml:space="preserve">better study designs </w:t>
      </w:r>
      <w:r w:rsidR="000E3F26" w:rsidRPr="000E3F26">
        <w:rPr>
          <w:rFonts w:ascii="Times New Roman" w:hAnsi="Times New Roman" w:cs="Times New Roman"/>
        </w:rPr>
        <w:t xml:space="preserve">for comparison </w:t>
      </w:r>
      <w:r w:rsidR="000E3F26">
        <w:rPr>
          <w:rFonts w:ascii="Times New Roman" w:hAnsi="Times New Roman" w:cs="Times New Roman"/>
        </w:rPr>
        <w:t xml:space="preserve">– comparison group of normal individuals </w:t>
      </w:r>
      <w:proofErr w:type="spellStart"/>
      <w:r w:rsidR="000E3F26">
        <w:rPr>
          <w:rFonts w:ascii="Times New Roman" w:hAnsi="Times New Roman" w:cs="Times New Roman"/>
        </w:rPr>
        <w:t>vs</w:t>
      </w:r>
      <w:proofErr w:type="spellEnd"/>
      <w:r w:rsidR="000E3F26">
        <w:rPr>
          <w:rFonts w:ascii="Times New Roman" w:hAnsi="Times New Roman" w:cs="Times New Roman"/>
        </w:rPr>
        <w:t xml:space="preserve"> no chemo</w:t>
      </w:r>
    </w:p>
    <w:p w14:paraId="403AF7FF" w14:textId="35616FAF" w:rsidR="0094262E" w:rsidRPr="000E3F26" w:rsidRDefault="0094262E" w:rsidP="000E3F26">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 xml:space="preserve">long-term quality data is still missing. It would be important to follow these patients for the effect of chemo on regular aging association cognitive problems. </w:t>
      </w:r>
    </w:p>
    <w:p w14:paraId="3AE8E47F" w14:textId="2EA3119B" w:rsidR="00A207BB" w:rsidRDefault="00D707BE" w:rsidP="00D707BE">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d</w:t>
      </w:r>
      <w:r w:rsidR="00A207BB">
        <w:rPr>
          <w:rFonts w:ascii="Times New Roman" w:hAnsi="Times New Roman" w:cs="Times New Roman"/>
        </w:rPr>
        <w:t>ifferences in patient populations</w:t>
      </w:r>
    </w:p>
    <w:p w14:paraId="1664A87E" w14:textId="66C8435D"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age</w:t>
      </w:r>
    </w:p>
    <w:p w14:paraId="2EA0B83A" w14:textId="793B16D8"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education</w:t>
      </w:r>
    </w:p>
    <w:p w14:paraId="2BCD2CC4" w14:textId="219607E6" w:rsidR="00B54D81" w:rsidRPr="00B54D81" w:rsidRDefault="00B54D81" w:rsidP="00B54D81">
      <w:pPr>
        <w:pStyle w:val="ListParagraph"/>
        <w:numPr>
          <w:ilvl w:val="2"/>
          <w:numId w:val="5"/>
        </w:numPr>
        <w:spacing w:line="480" w:lineRule="auto"/>
        <w:rPr>
          <w:rFonts w:ascii="Times New Roman" w:hAnsi="Times New Roman" w:cs="Times New Roman"/>
        </w:rPr>
      </w:pPr>
      <w:r>
        <w:rPr>
          <w:rFonts w:ascii="Times New Roman" w:eastAsia="Times New Roman" w:hAnsi="Times New Roman" w:cs="Times New Roman"/>
          <w:color w:val="403838"/>
          <w:shd w:val="clear" w:color="auto" w:fill="FFFFFF"/>
        </w:rPr>
        <w:t xml:space="preserve">genetics such as </w:t>
      </w:r>
      <w:r w:rsidRPr="00B54D81">
        <w:rPr>
          <w:rFonts w:ascii="Times New Roman" w:eastAsia="Times New Roman" w:hAnsi="Times New Roman" w:cs="Times New Roman"/>
          <w:color w:val="403838"/>
          <w:shd w:val="clear" w:color="auto" w:fill="FFFFFF"/>
        </w:rPr>
        <w:t>vulnerable alleles of genes like </w:t>
      </w:r>
      <w:r w:rsidRPr="00B54D81">
        <w:rPr>
          <w:rFonts w:ascii="Times New Roman" w:eastAsia="Times New Roman" w:hAnsi="Times New Roman" w:cs="Times New Roman"/>
          <w:i/>
          <w:iCs/>
          <w:color w:val="403838"/>
          <w:bdr w:val="none" w:sz="0" w:space="0" w:color="auto" w:frame="1"/>
          <w:shd w:val="clear" w:color="auto" w:fill="FFFFFF"/>
        </w:rPr>
        <w:t>APOE</w:t>
      </w:r>
      <w:r w:rsidRPr="00B54D81">
        <w:rPr>
          <w:rFonts w:ascii="Times New Roman" w:eastAsia="Times New Roman" w:hAnsi="Times New Roman" w:cs="Times New Roman"/>
          <w:color w:val="403838"/>
          <w:shd w:val="clear" w:color="auto" w:fill="FFFFFF"/>
        </w:rPr>
        <w:t> and </w:t>
      </w:r>
      <w:r w:rsidRPr="00B54D81">
        <w:rPr>
          <w:rFonts w:ascii="Times New Roman" w:eastAsia="Times New Roman" w:hAnsi="Times New Roman" w:cs="Times New Roman"/>
          <w:i/>
          <w:iCs/>
          <w:color w:val="403838"/>
          <w:bdr w:val="none" w:sz="0" w:space="0" w:color="auto" w:frame="1"/>
          <w:shd w:val="clear" w:color="auto" w:fill="FFFFFF"/>
        </w:rPr>
        <w:t>COMT</w:t>
      </w:r>
    </w:p>
    <w:p w14:paraId="6AFEC9E3" w14:textId="3CDC0987" w:rsid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cognitive reserve</w:t>
      </w:r>
    </w:p>
    <w:p w14:paraId="2F190419" w14:textId="621F822B" w:rsidR="00B54D81" w:rsidRDefault="00B54D81" w:rsidP="00A90108">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endocrine and radiation </w:t>
      </w:r>
      <w:proofErr w:type="spellStart"/>
      <w:r>
        <w:rPr>
          <w:rFonts w:ascii="Times New Roman" w:hAnsi="Times New Roman" w:cs="Times New Roman"/>
        </w:rPr>
        <w:t>tx</w:t>
      </w:r>
      <w:proofErr w:type="spellEnd"/>
    </w:p>
    <w:p w14:paraId="0BB16EEC" w14:textId="77777777" w:rsidR="008774EC" w:rsidRPr="00A90108" w:rsidRDefault="008774EC" w:rsidP="008774EC">
      <w:pPr>
        <w:pStyle w:val="ListParagraph"/>
        <w:numPr>
          <w:ilvl w:val="2"/>
          <w:numId w:val="5"/>
        </w:numPr>
        <w:spacing w:line="480" w:lineRule="auto"/>
        <w:rPr>
          <w:rFonts w:ascii="Times New Roman" w:hAnsi="Times New Roman" w:cs="Times New Roman"/>
        </w:rPr>
      </w:pPr>
      <w:r>
        <w:rPr>
          <w:rFonts w:ascii="Times New Roman" w:hAnsi="Times New Roman" w:cs="Times New Roman"/>
        </w:rPr>
        <w:t>pre-existing psychiatric issues, most studies either screen out those with active psychiatric disorders or do not examine psychiatric symptoms in analyses.</w:t>
      </w:r>
    </w:p>
    <w:p w14:paraId="7F737737" w14:textId="77777777" w:rsidR="008774EC" w:rsidRPr="00A90108" w:rsidRDefault="008774EC" w:rsidP="008774EC">
      <w:pPr>
        <w:pStyle w:val="ListParagraph"/>
        <w:spacing w:line="480" w:lineRule="auto"/>
        <w:ind w:left="2160"/>
        <w:rPr>
          <w:rFonts w:ascii="Times New Roman" w:hAnsi="Times New Roman" w:cs="Times New Roman"/>
        </w:rPr>
      </w:pPr>
    </w:p>
    <w:p w14:paraId="4E2C84FC" w14:textId="77777777" w:rsidR="00B54D81" w:rsidRDefault="00D707BE" w:rsidP="00B54D81">
      <w:pPr>
        <w:pStyle w:val="ListParagraph"/>
        <w:numPr>
          <w:ilvl w:val="1"/>
          <w:numId w:val="5"/>
        </w:numPr>
        <w:spacing w:line="480" w:lineRule="auto"/>
        <w:ind w:left="1080"/>
        <w:rPr>
          <w:rFonts w:ascii="Times New Roman" w:hAnsi="Times New Roman" w:cs="Times New Roman"/>
        </w:rPr>
      </w:pPr>
      <w:r>
        <w:rPr>
          <w:rFonts w:ascii="Times New Roman" w:hAnsi="Times New Roman" w:cs="Times New Roman"/>
        </w:rPr>
        <w:t xml:space="preserve">NP test associated </w:t>
      </w:r>
      <w:r w:rsidR="00B54D81">
        <w:rPr>
          <w:rFonts w:ascii="Times New Roman" w:hAnsi="Times New Roman" w:cs="Times New Roman"/>
        </w:rPr>
        <w:t xml:space="preserve">– </w:t>
      </w:r>
    </w:p>
    <w:p w14:paraId="3F903FD0" w14:textId="1CF6A685" w:rsidR="00B54D81" w:rsidRPr="00B54D81" w:rsidRDefault="00B54D81" w:rsidP="00B54D81">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discuss NIH Toolbox and other efforts </w:t>
      </w:r>
      <w:r w:rsidRPr="00B54D81">
        <w:rPr>
          <w:rFonts w:ascii="Times New Roman" w:hAnsi="Times New Roman" w:cs="Times New Roman"/>
        </w:rPr>
        <w:t>http://www.nihtoolbox.org/WhatAndWhy/Cognition/Pages/default.aspx</w:t>
      </w:r>
    </w:p>
    <w:p w14:paraId="13D40716" w14:textId="098A7B59"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 xml:space="preserve">variability of instruments used </w:t>
      </w:r>
    </w:p>
    <w:p w14:paraId="2520749A" w14:textId="77777777"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domain assignment</w:t>
      </w:r>
    </w:p>
    <w:p w14:paraId="74516004" w14:textId="77777777" w:rsidR="00D707BE" w:rsidRDefault="00D707BE"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criteria for defining change</w:t>
      </w:r>
    </w:p>
    <w:p w14:paraId="064DA991" w14:textId="70DD76A8" w:rsidR="00265BE6" w:rsidRDefault="00265BE6" w:rsidP="00D707BE">
      <w:pPr>
        <w:pStyle w:val="ListParagraph"/>
        <w:numPr>
          <w:ilvl w:val="2"/>
          <w:numId w:val="5"/>
        </w:numPr>
        <w:spacing w:line="480" w:lineRule="auto"/>
        <w:rPr>
          <w:rFonts w:ascii="Times New Roman" w:hAnsi="Times New Roman" w:cs="Times New Roman"/>
        </w:rPr>
      </w:pPr>
      <w:r w:rsidRPr="00D83A01">
        <w:rPr>
          <w:rFonts w:ascii="Times New Roman" w:hAnsi="Times New Roman" w:cs="Times New Roman"/>
        </w:rPr>
        <w:t>practice effects</w:t>
      </w:r>
    </w:p>
    <w:p w14:paraId="17D84682" w14:textId="1D5D2FD7" w:rsidR="00A207BB" w:rsidRPr="00D83A01" w:rsidRDefault="00A207BB" w:rsidP="00D707BE">
      <w:pPr>
        <w:pStyle w:val="ListParagraph"/>
        <w:numPr>
          <w:ilvl w:val="2"/>
          <w:numId w:val="5"/>
        </w:numPr>
        <w:spacing w:line="480" w:lineRule="auto"/>
        <w:rPr>
          <w:rFonts w:ascii="Times New Roman" w:hAnsi="Times New Roman" w:cs="Times New Roman"/>
        </w:rPr>
      </w:pPr>
      <w:r>
        <w:rPr>
          <w:rFonts w:ascii="Times New Roman" w:hAnsi="Times New Roman" w:cs="Times New Roman"/>
        </w:rPr>
        <w:t>sensitivity of the NP assessments to detect small changes</w:t>
      </w:r>
    </w:p>
    <w:p w14:paraId="488B4726" w14:textId="73DA46BA" w:rsidR="00A207BB" w:rsidRPr="00A207BB" w:rsidRDefault="00265BE6" w:rsidP="00D707BE">
      <w:pPr>
        <w:pStyle w:val="ListParagraph"/>
        <w:numPr>
          <w:ilvl w:val="1"/>
          <w:numId w:val="5"/>
        </w:numPr>
        <w:spacing w:line="480" w:lineRule="auto"/>
        <w:ind w:left="1080"/>
        <w:rPr>
          <w:rFonts w:ascii="Times New Roman" w:hAnsi="Times New Roman" w:cs="Times New Roman"/>
        </w:rPr>
      </w:pPr>
      <w:r w:rsidRPr="00D83A01">
        <w:rPr>
          <w:rFonts w:ascii="Times New Roman" w:hAnsi="Times New Roman" w:cs="Times New Roman"/>
        </w:rPr>
        <w:t>timing of baseline assessment – ideally before diagnosis</w:t>
      </w:r>
    </w:p>
    <w:p w14:paraId="2FA4F14E" w14:textId="4D7861CD" w:rsidR="008833DF" w:rsidRDefault="008833DF" w:rsidP="00D707BE">
      <w:pPr>
        <w:pStyle w:val="ListParagraph"/>
        <w:numPr>
          <w:ilvl w:val="2"/>
          <w:numId w:val="5"/>
        </w:numPr>
        <w:spacing w:line="480" w:lineRule="auto"/>
        <w:ind w:left="1800"/>
        <w:rPr>
          <w:rFonts w:ascii="Times New Roman" w:hAnsi="Times New Roman" w:cs="Times New Roman"/>
        </w:rPr>
      </w:pPr>
      <w:r w:rsidRPr="00D83A01">
        <w:rPr>
          <w:rFonts w:ascii="Times New Roman" w:hAnsi="Times New Roman" w:cs="Times New Roman"/>
        </w:rPr>
        <w:t>mood-related issues, surgery</w:t>
      </w:r>
      <w:r w:rsidR="00B54D81">
        <w:rPr>
          <w:rFonts w:ascii="Times New Roman" w:hAnsi="Times New Roman" w:cs="Times New Roman"/>
        </w:rPr>
        <w:t xml:space="preserve"> (effect of anesthesia)</w:t>
      </w:r>
    </w:p>
    <w:p w14:paraId="463112D4" w14:textId="69CEDDEB" w:rsidR="008774EC" w:rsidRDefault="008774EC" w:rsidP="00D707BE">
      <w:pPr>
        <w:pStyle w:val="ListParagraph"/>
        <w:numPr>
          <w:ilvl w:val="2"/>
          <w:numId w:val="5"/>
        </w:numPr>
        <w:spacing w:line="480" w:lineRule="auto"/>
        <w:ind w:left="1800"/>
        <w:rPr>
          <w:rFonts w:ascii="Times New Roman" w:hAnsi="Times New Roman" w:cs="Times New Roman"/>
        </w:rPr>
      </w:pPr>
      <w:r>
        <w:rPr>
          <w:rFonts w:ascii="Times New Roman" w:hAnsi="Times New Roman" w:cs="Times New Roman"/>
        </w:rPr>
        <w:t>there is increased risk for symptom of depression and anxiety after cancer diagnosis</w:t>
      </w:r>
      <w:r w:rsidR="00124C6D">
        <w:rPr>
          <w:rFonts w:ascii="Times New Roman" w:hAnsi="Times New Roman" w:cs="Times New Roman"/>
        </w:rPr>
        <w:t xml:space="preserve"> </w:t>
      </w:r>
      <w:r w:rsidR="00124C6D">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&lt;EndNote&gt;&lt;Cite&gt;&lt;Author&gt;Burgess C&lt;/Author&gt;&lt;Year&gt;2005&lt;/Year&gt;&lt;RecNum&gt;204&lt;/RecNum&gt;&lt;DisplayText&gt;[21]&lt;/DisplayText&gt;&lt;record&gt;&lt;rec-number&gt;204&lt;/rec-number&gt;&lt;foreign-keys&gt;&lt;key app="EN" db-id="zpavdps519dpphez2fk52x990wfpxrx20tsa"&gt;204&lt;/key&gt;&lt;/foreign-keys&gt;&lt;ref-type name="Journal Article"&gt;17&lt;/ref-type&gt;&lt;contributors&gt;&lt;authors&gt;&lt;author&gt;Burgess C, Ramirez A, Cornelius V, Love S, Graham J, Richards M.&lt;/author&gt;&lt;/authors&gt;&lt;/contributors&gt;&lt;titles&gt;&lt;title&gt;Depression and anxiety in women with early breast cancer: five year observational cohort study. &lt;/title&gt;&lt;secondary-title&gt;BMJ&lt;/secondary-title&gt;&lt;/titles&gt;&lt;periodical&gt;&lt;full-title&gt;BMJ&lt;/full-title&gt;&lt;/periodical&gt;&lt;pages&gt;702-705&lt;/pages&gt;&lt;volume&gt;330&lt;/volume&gt;&lt;dates&gt;&lt;year&gt;2005&lt;/year&gt;&lt;/dates&gt;&lt;urls&gt;&lt;/urls&gt;&lt;/record&gt;&lt;/Cite&gt;&lt;/EndNote&gt;</w:instrText>
      </w:r>
      <w:r w:rsidR="00124C6D">
        <w:rPr>
          <w:rFonts w:ascii="Times New Roman" w:hAnsi="Times New Roman" w:cs="Times New Roman"/>
        </w:rPr>
        <w:fldChar w:fldCharType="separate"/>
      </w:r>
      <w:r w:rsidR="007C4791">
        <w:rPr>
          <w:rFonts w:ascii="Times New Roman" w:hAnsi="Times New Roman" w:cs="Times New Roman"/>
          <w:noProof/>
        </w:rPr>
        <w:t>[</w:t>
      </w:r>
      <w:hyperlink w:anchor="_ENREF_21" w:tooltip="Burgess C, 2005 #204" w:history="1">
        <w:r w:rsidR="007C4791">
          <w:rPr>
            <w:rFonts w:ascii="Times New Roman" w:hAnsi="Times New Roman" w:cs="Times New Roman"/>
            <w:noProof/>
          </w:rPr>
          <w:t>21</w:t>
        </w:r>
      </w:hyperlink>
      <w:r w:rsidR="007C4791">
        <w:rPr>
          <w:rFonts w:ascii="Times New Roman" w:hAnsi="Times New Roman" w:cs="Times New Roman"/>
          <w:noProof/>
        </w:rPr>
        <w:t>]</w:t>
      </w:r>
      <w:r w:rsidR="00124C6D">
        <w:rPr>
          <w:rFonts w:ascii="Times New Roman" w:hAnsi="Times New Roman" w:cs="Times New Roman"/>
        </w:rPr>
        <w:fldChar w:fldCharType="end"/>
      </w:r>
      <w:r>
        <w:rPr>
          <w:rFonts w:ascii="Times New Roman" w:hAnsi="Times New Roman" w:cs="Times New Roman"/>
        </w:rPr>
        <w:t xml:space="preserve">.   While some have failed to find a relationship between mood symptoms and cognition prior to chemotherapy </w:t>
      </w:r>
      <w:r w:rsidR="009B2AC0">
        <w:rPr>
          <w:rFonts w:ascii="Times New Roman" w:hAnsi="Times New Roman" w:cs="Times New Roman"/>
        </w:rPr>
        <w:fldChar w:fldCharType="begin">
          <w:fldData xml:space="preserve">PEVuZE5vdGU+PENpdGU+PEF1dGhvcj5BaGxlczwvQXV0aG9yPjxZZWFyPjIwMDg8L1llYXI+PFJl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</w:fldData>
        </w:fldChar>
      </w:r>
      <w:r w:rsidR="007C4791">
        <w:rPr>
          <w:rFonts w:ascii="Times New Roman" w:hAnsi="Times New Roman" w:cs="Times New Roman"/>
        </w:rPr>
        <w:instrText xml:space="preserve"> ADDIN EN.CITE </w:instrText>
      </w:r>
      <w:r w:rsidR="007C4791">
        <w:rPr>
          <w:rFonts w:ascii="Times New Roman" w:hAnsi="Times New Roman" w:cs="Times New Roman"/>
        </w:rPr>
        <w:fldChar w:fldCharType="begin">
          <w:fldData xml:space="preserve">PEVuZE5vdGU+PENpdGU+PEF1dGhvcj5BaGxlczwvQXV0aG9yPjxZZWFyPjIwMDg8L1llYXI+PFJl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</w:fldData>
        </w:fldChar>
      </w:r>
      <w:r w:rsidR="007C4791">
        <w:rPr>
          <w:rFonts w:ascii="Times New Roman" w:hAnsi="Times New Roman" w:cs="Times New Roman"/>
        </w:rPr>
        <w:instrText xml:space="preserve"> ADDIN EN.CITE.DATA </w:instrText>
      </w:r>
      <w:r w:rsidR="007C4791">
        <w:rPr>
          <w:rFonts w:ascii="Times New Roman" w:hAnsi="Times New Roman" w:cs="Times New Roman"/>
        </w:rPr>
      </w:r>
      <w:r w:rsidR="007C4791">
        <w:rPr>
          <w:rFonts w:ascii="Times New Roman" w:hAnsi="Times New Roman" w:cs="Times New Roman"/>
        </w:rPr>
        <w:fldChar w:fldCharType="end"/>
      </w:r>
      <w:r w:rsidR="009B2AC0">
        <w:rPr>
          <w:rFonts w:ascii="Times New Roman" w:hAnsi="Times New Roman" w:cs="Times New Roman"/>
        </w:rPr>
        <w:fldChar w:fldCharType="separate"/>
      </w:r>
      <w:r w:rsidR="007C4791">
        <w:rPr>
          <w:rFonts w:ascii="Times New Roman" w:hAnsi="Times New Roman" w:cs="Times New Roman"/>
          <w:noProof/>
        </w:rPr>
        <w:t>[</w:t>
      </w:r>
      <w:hyperlink w:anchor="_ENREF_22" w:tooltip="Ahles, 2008 #205" w:history="1">
        <w:r w:rsidR="007C4791">
          <w:rPr>
            <w:rFonts w:ascii="Times New Roman" w:hAnsi="Times New Roman" w:cs="Times New Roman"/>
            <w:noProof/>
          </w:rPr>
          <w:t>22</w:t>
        </w:r>
      </w:hyperlink>
      <w:r w:rsidR="007C4791">
        <w:rPr>
          <w:rFonts w:ascii="Times New Roman" w:hAnsi="Times New Roman" w:cs="Times New Roman"/>
          <w:noProof/>
        </w:rPr>
        <w:t>]</w:t>
      </w:r>
      <w:r w:rsidR="009B2AC0">
        <w:rPr>
          <w:rFonts w:ascii="Times New Roman" w:hAnsi="Times New Roman" w:cs="Times New Roman"/>
        </w:rPr>
        <w:fldChar w:fldCharType="end"/>
      </w:r>
      <w:r w:rsidR="009B2AC0">
        <w:rPr>
          <w:rFonts w:ascii="Times New Roman" w:hAnsi="Times New Roman" w:cs="Times New Roman"/>
        </w:rPr>
        <w:t>,</w:t>
      </w:r>
      <w:r>
        <w:rPr>
          <w:rFonts w:ascii="Times New Roman" w:hAnsi="Times New Roman" w:cs="Times New Roman"/>
        </w:rPr>
        <w:t xml:space="preserve"> there is recent evidence that symptoms of trauma stemming for cancer diagnosis may mediate aspects cognitive functioning </w:t>
      </w:r>
      <w:r w:rsidR="009B2AC0">
        <w:rPr>
          <w:rFonts w:ascii="Times New Roman" w:hAnsi="Times New Roman" w:cs="Times New Roman"/>
        </w:rPr>
        <w:fldChar w:fldCharType="begin">
          <w:fldData xml:space="preserve">PEVuZE5vdGU+PENpdGU+PEF1dGhvcj5IZXJtZWxpbms8L0F1dGhvcj48WWVhcj4yMDE1PC9ZZWFy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YWJici0xPjwvYWx0LXBlcmlvZGljYWw+PHZvbHVtZT4xMDc8L3ZvbHVtZT48bnVtYmVyPjc8L251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</w:fldData>
        </w:fldChar>
      </w:r>
      <w:r w:rsidR="007C4791">
        <w:rPr>
          <w:rFonts w:ascii="Times New Roman" w:hAnsi="Times New Roman" w:cs="Times New Roman"/>
        </w:rPr>
        <w:instrText xml:space="preserve"> ADDIN EN.CITE </w:instrText>
      </w:r>
      <w:r w:rsidR="007C4791">
        <w:rPr>
          <w:rFonts w:ascii="Times New Roman" w:hAnsi="Times New Roman" w:cs="Times New Roman"/>
        </w:rPr>
        <w:fldChar w:fldCharType="begin">
          <w:fldData xml:space="preserve">PEVuZE5vdGU+PENpdGU+PEF1dGhvcj5IZXJtZWxpbms8L0F1dGhvcj48WWVhcj4yMDE1PC9ZZWFy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</w:fldData>
        </w:fldChar>
      </w:r>
      <w:r w:rsidR="007C4791">
        <w:rPr>
          <w:rFonts w:ascii="Times New Roman" w:hAnsi="Times New Roman" w:cs="Times New Roman"/>
        </w:rPr>
        <w:instrText xml:space="preserve"> ADDIN EN.CITE.DATA </w:instrText>
      </w:r>
      <w:r w:rsidR="007C4791">
        <w:rPr>
          <w:rFonts w:ascii="Times New Roman" w:hAnsi="Times New Roman" w:cs="Times New Roman"/>
        </w:rPr>
      </w:r>
      <w:r w:rsidR="007C4791">
        <w:rPr>
          <w:rFonts w:ascii="Times New Roman" w:hAnsi="Times New Roman" w:cs="Times New Roman"/>
        </w:rPr>
        <w:fldChar w:fldCharType="end"/>
      </w:r>
      <w:r w:rsidR="009B2AC0">
        <w:rPr>
          <w:rFonts w:ascii="Times New Roman" w:hAnsi="Times New Roman" w:cs="Times New Roman"/>
        </w:rPr>
        <w:fldChar w:fldCharType="separate"/>
      </w:r>
      <w:r w:rsidR="007C4791">
        <w:rPr>
          <w:rFonts w:ascii="Times New Roman" w:hAnsi="Times New Roman" w:cs="Times New Roman"/>
          <w:noProof/>
        </w:rPr>
        <w:t>[</w:t>
      </w:r>
      <w:hyperlink w:anchor="_ENREF_23" w:tooltip="Hermelink, 2015 #206" w:history="1">
        <w:r w:rsidR="007C4791">
          <w:rPr>
            <w:rFonts w:ascii="Times New Roman" w:hAnsi="Times New Roman" w:cs="Times New Roman"/>
            <w:noProof/>
          </w:rPr>
          <w:t>23</w:t>
        </w:r>
      </w:hyperlink>
      <w:r w:rsidR="007C4791">
        <w:rPr>
          <w:rFonts w:ascii="Times New Roman" w:hAnsi="Times New Roman" w:cs="Times New Roman"/>
          <w:noProof/>
        </w:rPr>
        <w:t>]</w:t>
      </w:r>
      <w:r w:rsidR="009B2AC0">
        <w:rPr>
          <w:rFonts w:ascii="Times New Roman" w:hAnsi="Times New Roman" w:cs="Times New Roman"/>
        </w:rPr>
        <w:fldChar w:fldCharType="end"/>
      </w:r>
      <w:r w:rsidR="009B2AC0">
        <w:rPr>
          <w:rFonts w:ascii="Times New Roman" w:hAnsi="Times New Roman" w:cs="Times New Roman"/>
        </w:rPr>
        <w:t>.</w:t>
      </w:r>
      <w:r>
        <w:rPr>
          <w:rFonts w:ascii="Times New Roman" w:hAnsi="Times New Roman" w:cs="Times New Roman"/>
        </w:rPr>
        <w:t xml:space="preserve">  The direct and contextual </w:t>
      </w:r>
      <w:proofErr w:type="gramStart"/>
      <w:r>
        <w:rPr>
          <w:rFonts w:ascii="Times New Roman" w:hAnsi="Times New Roman" w:cs="Times New Roman"/>
        </w:rPr>
        <w:t>effects of mood and adjustment issues on cognitive functioning requires</w:t>
      </w:r>
      <w:proofErr w:type="gramEnd"/>
      <w:r>
        <w:rPr>
          <w:rFonts w:ascii="Times New Roman" w:hAnsi="Times New Roman" w:cs="Times New Roman"/>
        </w:rPr>
        <w:t xml:space="preserve"> extensive further study.</w:t>
      </w:r>
    </w:p>
    <w:p w14:paraId="1CB0784C" w14:textId="77777777" w:rsidR="00B54D81" w:rsidRDefault="00B54D81" w:rsidP="00B54D81">
      <w:pPr>
        <w:spacing w:line="480" w:lineRule="auto"/>
        <w:rPr>
          <w:rFonts w:ascii="Times New Roman" w:hAnsi="Times New Roman" w:cs="Times New Roman"/>
        </w:rPr>
      </w:pPr>
      <w:r>
        <w:rPr>
          <w:rFonts w:ascii="Times New Roman" w:hAnsi="Times New Roman" w:cs="Times New Roman"/>
        </w:rPr>
        <w:t>Recommendations:</w:t>
      </w:r>
    </w:p>
    <w:p w14:paraId="5FA20CF6" w14:textId="77777777" w:rsidR="00D707BE" w:rsidRDefault="00D707BE" w:rsidP="00D707BE">
      <w:pPr>
        <w:pStyle w:val="ListParagraph"/>
        <w:numPr>
          <w:ilvl w:val="0"/>
          <w:numId w:val="5"/>
        </w:numPr>
        <w:spacing w:line="480" w:lineRule="auto"/>
        <w:ind w:left="360"/>
        <w:rPr>
          <w:rFonts w:ascii="Times New Roman" w:hAnsi="Times New Roman" w:cs="Times New Roman"/>
        </w:rPr>
      </w:pPr>
      <w:r w:rsidRPr="00D83A01">
        <w:rPr>
          <w:rFonts w:ascii="Times New Roman" w:hAnsi="Times New Roman" w:cs="Times New Roman"/>
        </w:rPr>
        <w:t>If we aim to provide recommendation for what tests to be used to assess cognitive domains, maybe we can investigate combining frequently used tests and comparing effect sizes with other tests. Not hypothesis testing but exploring whether the results vary.</w:t>
      </w:r>
    </w:p>
    <w:p w14:paraId="1856E2B6" w14:textId="77777777" w:rsidR="003C6D2C" w:rsidRDefault="003C6D2C" w:rsidP="00D707BE">
      <w:pPr>
        <w:pStyle w:val="ListParagraph"/>
        <w:numPr>
          <w:ilvl w:val="0"/>
          <w:numId w:val="5"/>
        </w:numPr>
        <w:spacing w:line="480" w:lineRule="auto"/>
        <w:ind w:left="360"/>
        <w:rPr>
          <w:rFonts w:ascii="Times New Roman" w:hAnsi="Times New Roman" w:cs="Times New Roman"/>
        </w:rPr>
      </w:pPr>
      <w:r>
        <w:rPr>
          <w:rFonts w:ascii="Times New Roman" w:hAnsi="Times New Roman" w:cs="Times New Roman"/>
        </w:rPr>
        <w:t xml:space="preserve">Reporting of neuropsychological test results in individual studies – perhaps providing raw scores to aid </w:t>
      </w:r>
    </w:p>
    <w:p w14:paraId="4668A320" w14:textId="2C365CC7" w:rsidR="003C6D2C" w:rsidRDefault="003C6D2C" w:rsidP="00C217DE">
      <w:pPr>
        <w:pStyle w:val="ListParagraph"/>
        <w:numPr>
          <w:ilvl w:val="1"/>
          <w:numId w:val="5"/>
        </w:numPr>
        <w:spacing w:line="480" w:lineRule="auto"/>
        <w:rPr>
          <w:rFonts w:ascii="Times New Roman" w:hAnsi="Times New Roman" w:cs="Times New Roman"/>
        </w:rPr>
      </w:pPr>
      <w:r>
        <w:rPr>
          <w:rFonts w:ascii="Times New Roman" w:hAnsi="Times New Roman" w:cs="Times New Roman"/>
        </w:rPr>
        <w:t>future meta-analyses eliminating time consuming requests from original authors</w:t>
      </w:r>
    </w:p>
    <w:p w14:paraId="3C91F691" w14:textId="2705EE4E" w:rsidR="003C6D2C" w:rsidRPr="003C6D2C" w:rsidRDefault="003C6D2C" w:rsidP="00C217DE">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reproducibility of the results </w:t>
      </w:r>
    </w:p>
    <w:p w14:paraId="6E875CD7" w14:textId="25B8DB99" w:rsidR="002648CC" w:rsidRDefault="00D707BE" w:rsidP="00A90108">
      <w:pPr>
        <w:pStyle w:val="ListParagraph"/>
        <w:numPr>
          <w:ilvl w:val="0"/>
          <w:numId w:val="5"/>
        </w:numPr>
        <w:spacing w:line="480" w:lineRule="auto"/>
        <w:ind w:left="360"/>
        <w:rPr>
          <w:rFonts w:ascii="Times New Roman" w:hAnsi="Times New Roman" w:cs="Times New Roman"/>
        </w:rPr>
      </w:pPr>
      <w:r w:rsidRPr="00D707BE">
        <w:rPr>
          <w:rFonts w:ascii="Times New Roman" w:hAnsi="Times New Roman" w:cs="Times New Roman"/>
        </w:rPr>
        <w:t>Can we identify subgroup of women who might be at higher risk? Or can we make any suggestions?</w:t>
      </w:r>
    </w:p>
    <w:p w14:paraId="3FCD3E4B" w14:textId="7C116E11" w:rsidR="00A90108" w:rsidRDefault="00A90108" w:rsidP="00A90108">
      <w:pPr>
        <w:pStyle w:val="ListParagraph"/>
        <w:numPr>
          <w:ilvl w:val="1"/>
          <w:numId w:val="5"/>
        </w:numPr>
        <w:spacing w:line="480" w:lineRule="auto"/>
        <w:rPr>
          <w:rFonts w:ascii="Times New Roman" w:hAnsi="Times New Roman" w:cs="Times New Roman"/>
        </w:rPr>
      </w:pPr>
      <w:r>
        <w:rPr>
          <w:rFonts w:ascii="Times New Roman" w:hAnsi="Times New Roman" w:cs="Times New Roman"/>
        </w:rPr>
        <w:t xml:space="preserve">Discuss age-related phase-shift hypothesis Fig 2 from </w:t>
      </w:r>
      <w:proofErr w:type="spellStart"/>
      <w:r>
        <w:rPr>
          <w:rFonts w:ascii="Times New Roman" w:hAnsi="Times New Roman" w:cs="Times New Roman"/>
        </w:rPr>
        <w:t>Ahles</w:t>
      </w:r>
      <w:proofErr w:type="spellEnd"/>
      <w:r>
        <w:rPr>
          <w:rFonts w:ascii="Times New Roman" w:hAnsi="Times New Roman" w:cs="Times New Roman"/>
        </w:rPr>
        <w:t xml:space="preserve"> paper </w:t>
      </w:r>
      <w:r>
        <w:rPr>
          <w:rFonts w:ascii="Times New Roman" w:hAnsi="Times New Roman" w:cs="Times New Roman"/>
        </w:rPr>
        <w:fldChar w:fldCharType="begin">
          <w:fldData xml:space="preserve">PEVuZE5vdGU+PENpdGU+PEF1dGhvcj5BaGxlczwvQXV0aG9yPjxZZWFyPjIwMTI8L1llYXI+PFJl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PEVuZE5vdGU+PENpdGU+PEF1dGhvcj5BaGxlczwvQXV0aG9yPjxZZWFyPjIwMTI8L1llYXI+PFJl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510179">
        <w:rPr>
          <w:rFonts w:ascii="Times New Roman" w:hAnsi="Times New Roman" w:cs="Times New Roman"/>
          <w:noProof/>
        </w:rPr>
        <w:t>[</w:t>
      </w:r>
      <w:hyperlink w:anchor="_ENREF_11" w:tooltip="Ahles, 2012 #169" w:history="1">
        <w:r w:rsidR="007C4791">
          <w:rPr>
            <w:rFonts w:ascii="Times New Roman" w:hAnsi="Times New Roman" w:cs="Times New Roman"/>
            <w:noProof/>
          </w:rPr>
          <w:t>11</w:t>
        </w:r>
      </w:hyperlink>
      <w:r w:rsidR="00510179">
        <w:rPr>
          <w:rFonts w:ascii="Times New Roman" w:hAnsi="Times New Roman" w:cs="Times New Roman"/>
          <w:noProof/>
        </w:rPr>
        <w:t>]</w:t>
      </w:r>
      <w:r>
        <w:rPr>
          <w:rFonts w:ascii="Times New Roman" w:hAnsi="Times New Roman" w:cs="Times New Roman"/>
        </w:rPr>
        <w:fldChar w:fldCharType="end"/>
      </w:r>
    </w:p>
    <w:p w14:paraId="52B645BD" w14:textId="77777777" w:rsidR="000B118E" w:rsidRPr="000B118E" w:rsidRDefault="000B118E" w:rsidP="000B118E">
      <w:pPr>
        <w:spacing w:after="120"/>
        <w:ind w:left="360"/>
        <w:rPr>
          <w:rFonts w:ascii="Times New Roman" w:hAnsi="Times New Roman" w:cs="Times New Roman"/>
          <w:b/>
        </w:rPr>
      </w:pPr>
      <w:commentRangeStart w:id="6"/>
      <w:r w:rsidRPr="000B118E">
        <w:rPr>
          <w:rFonts w:ascii="Times New Roman" w:hAnsi="Times New Roman" w:cs="Times New Roman"/>
          <w:b/>
        </w:rPr>
        <w:t>Existing meta-analyses</w:t>
      </w:r>
    </w:p>
    <w:p w14:paraId="359E5600"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Majority of the current literature evaluating cognitive impairment after chemotherapy for breast cancer consists of cross-sectional studies with less than one-year follow-up. These studies showed a small to moderate impact of chemotherapy on cognition in the short-run when women who received chemotherapy are compared to women who have not had chemotherapy.  In some instances, the magnitude of effect size depended on study design and the affected domains varied study to study. Included studies were heterogeneous with respect to comparison group, chemotherapy regimens and neuropsychological tests. Short-term prospective studies (mostly few weeks – 6 months) showed improvement over time in chemotherapy group when compared to individuals’ own baseline measures. Table 1 provides a summary of current meta-analyses with some long-term follow-up data. </w:t>
      </w:r>
    </w:p>
    <w:p w14:paraId="16561EE3" w14:textId="3686BD5D"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Meta-analysis by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et al </w:t>
      </w:r>
      <w:r w:rsidRPr="000B118E">
        <w:rPr>
          <w:rFonts w:ascii="Times New Roman" w:hAnsi="Times New Roman" w:cs="Times New Roman"/>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New Roman" w:hAnsi="Times New Roman" w:cs="Times New Roman"/>
        </w:rPr>
        <w:instrText xml:space="preserve"> ADDIN EN.CITE </w:instrText>
      </w:r>
      <w:r w:rsidR="00510179">
        <w:rPr>
          <w:rFonts w:ascii="Times New Roman" w:hAnsi="Times New Roman" w:cs="Times New Roman"/>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New Roman" w:hAnsi="Times New Roman" w:cs="Times New Roman"/>
        </w:rPr>
        <w:instrText xml:space="preserve"> ADDIN EN.CITE.DATA </w:instrText>
      </w:r>
      <w:r w:rsidR="00510179">
        <w:rPr>
          <w:rFonts w:ascii="Times New Roman" w:hAnsi="Times New Roman" w:cs="Times New Roman"/>
        </w:rPr>
      </w:r>
      <w:r w:rsidR="00510179">
        <w:rPr>
          <w:rFonts w:ascii="Times New Roman" w:hAnsi="Times New Roman" w:cs="Times New Roman"/>
        </w:rPr>
        <w:fldChar w:fldCharType="end"/>
      </w:r>
      <w:r w:rsidRPr="000B118E">
        <w:rPr>
          <w:rFonts w:ascii="Times New Roman" w:hAnsi="Times New Roman" w:cs="Times New Roman"/>
        </w:rPr>
      </w:r>
      <w:r w:rsidRPr="000B118E">
        <w:rPr>
          <w:rFonts w:ascii="Times New Roman" w:hAnsi="Times New Roman" w:cs="Times New Roman"/>
        </w:rPr>
        <w:fldChar w:fldCharType="separate"/>
      </w:r>
      <w:r w:rsidR="00510179">
        <w:rPr>
          <w:rFonts w:ascii="Times New Roman" w:hAnsi="Times New Roman" w:cs="Times New Roman"/>
          <w:noProof/>
        </w:rPr>
        <w:t>[</w:t>
      </w:r>
      <w:hyperlink w:anchor="_ENREF_13" w:tooltip="Falleti, 2005 #151" w:history="1">
        <w:r w:rsidR="007C4791">
          <w:rPr>
            <w:rFonts w:ascii="Times New Roman" w:hAnsi="Times New Roman" w:cs="Times New Roman"/>
            <w:noProof/>
          </w:rPr>
          <w:t>13</w:t>
        </w:r>
      </w:hyperlink>
      <w:r w:rsidR="00510179">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was the first study that included longitudinal data with baseline assessment. It included five cross-sectional and one prospective studies with a one year follow-up. The analysis of cross-sectional studies showed small to moderate effect sizes of the cognitive domains assessed with chemotherapy group performing worse than control and small to large effect sizes for prospective study with an improvement in cognitive function over time. Age, time since last chemo and percentage of patients currently taking tamoxifen were moderators of effect sizes in cross-sectional studies and the study type affected the magnitude of effect.  Stewart et al </w:t>
      </w:r>
      <w:r w:rsidRPr="000B118E">
        <w:rPr>
          <w:rFonts w:ascii="Times New Roman" w:hAnsi="Times New Roman" w:cs="Times New Roman"/>
        </w:rPr>
        <w:fldChar w:fldCharType="begin"/>
      </w:r>
      <w:r w:rsidR="00510179">
        <w:rPr>
          <w:rFonts w:ascii="Times New Roman" w:hAnsi="Times New Roman" w:cs="Times New Roman"/>
        </w:rPr>
        <w:instrText xml:space="preserve"> ADDIN EN.CITE &lt;EndNote&gt;&lt;Cite&gt;&lt;Author&gt;Stewart&lt;/Author&gt;&lt;Year&gt;2006&lt;/Year&gt;&lt;RecNum&gt;153&lt;/RecNum&gt;&lt;DisplayText&gt;[14]&lt;/DisplayText&gt;&lt;record&gt;&lt;rec-number&gt;153&lt;/rec-number&gt;&lt;foreign-keys&gt;&lt;key app="EN" db-id="zpavdps519dpphez2fk52x990wfpxrx20tsa"&gt;153&lt;/key&gt;&lt;/foreign-keys&gt;&lt;ref-type name="Journal Article"&gt;17&lt;/ref-type&gt;&lt;contributors&gt;&lt;authors&gt;&lt;author&gt;Stewart, A.&lt;/author&gt;&lt;author&gt;Bielajew, C.&lt;/author&gt;&lt;author&gt;Collins, B.&lt;/author&gt;&lt;author&gt;Parkinson, M.&lt;/author&gt;&lt;author&gt;Tomiak, E.&lt;/author&gt;&lt;/authors&gt;&lt;/contributors&gt;&lt;auth-address&gt;School of Psychology, University of Ottawa, Ottawa, Ontario, Canada.&lt;/auth-address&gt;&lt;titles&gt;&lt;title&gt;A meta-analysis of the neuropsychological effects of adjuvant chemotherapy treatment in women treated for breast cancer&lt;/title&gt;&lt;secondary-title&gt;Clin Neuropsychol&lt;/secondary-title&gt;&lt;alt-title&gt;The Clinical neuropsychologist&lt;/alt-title&gt;&lt;/titles&gt;&lt;periodical&gt;&lt;full-title&gt;Clin Neuropsychol&lt;/full-title&gt;&lt;abbr-1&gt;The Clinical neuropsychologist&lt;/abbr-1&gt;&lt;/periodical&gt;&lt;alt-periodical&gt;&lt;full-title&gt;Clin Neuropsychol&lt;/full-title&gt;&lt;abbr-1&gt;The Clinical neuropsychologist&lt;/abbr-1&gt;&lt;/alt-periodical&gt;&lt;pages&gt;76-89&lt;/pages&gt;&lt;volume&gt;20&lt;/volume&gt;&lt;number&gt;1&lt;/number&gt;&lt;edition&gt;2006/01/18&lt;/edition&gt;&lt;keywords&gt;&lt;keyword&gt;Breast Neoplasms/ drug therapy&lt;/keyword&gt;&lt;keyword&gt;Chemotherapy, Adjuvant/ adverse effects&lt;/keyword&gt;&lt;keyword&gt;Cognition Disorders/ diagnosis/ etiology&lt;/keyword&gt;&lt;keyword&gt;Female&lt;/keyword&gt;&lt;keyword&gt;Humans&lt;/keyword&gt;&lt;keyword&gt;Memory Disorders/ diagnosis/ etiology&lt;/keyword&gt;&lt;keyword&gt;Neuropsychological Tests&lt;/keyword&gt;&lt;keyword&gt;Reaction Time&lt;/keyword&gt;&lt;keyword&gt;Severity of Illness Index&lt;/keyword&gt;&lt;keyword&gt;Time Factors&lt;/keyword&gt;&lt;/keywords&gt;&lt;dates&gt;&lt;year&gt;2006&lt;/year&gt;&lt;pub-dates&gt;&lt;date&gt;Feb&lt;/date&gt;&lt;/pub-dates&gt;&lt;/dates&gt;&lt;isbn&gt;1385-4046 (Print)&amp;#xD;1385-4046 (Linking)&lt;/isbn&gt;&lt;accession-num&gt;16410227&lt;/accession-num&gt;&lt;urls&gt;&lt;/urls&gt;&lt;electronic-resource-num&gt;10.1080/138540491005875&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510179">
        <w:rPr>
          <w:rFonts w:ascii="Times New Roman" w:hAnsi="Times New Roman" w:cs="Times New Roman"/>
          <w:noProof/>
        </w:rPr>
        <w:t>[</w:t>
      </w:r>
      <w:hyperlink w:anchor="_ENREF_14" w:tooltip="Stewart, 2006 #153" w:history="1">
        <w:r w:rsidR="007C4791">
          <w:rPr>
            <w:rFonts w:ascii="Times New Roman" w:hAnsi="Times New Roman" w:cs="Times New Roman"/>
            <w:noProof/>
          </w:rPr>
          <w:t>14</w:t>
        </w:r>
      </w:hyperlink>
      <w:r w:rsidR="00510179">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built on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meta-analysis by including another cross-sectional study. It replicated </w:t>
      </w:r>
      <w:proofErr w:type="spellStart"/>
      <w:r w:rsidRPr="000B118E">
        <w:rPr>
          <w:rFonts w:ascii="Times New Roman" w:hAnsi="Times New Roman" w:cs="Times New Roman"/>
        </w:rPr>
        <w:t>Falleti</w:t>
      </w:r>
      <w:proofErr w:type="spellEnd"/>
      <w:r w:rsidRPr="000B118E">
        <w:rPr>
          <w:rFonts w:ascii="Times New Roman" w:hAnsi="Times New Roman" w:cs="Times New Roman"/>
        </w:rPr>
        <w:t xml:space="preserve"> study results with small to medium cumulative effect sizes of cognitive impairment for chemotherapy group compared to control. The effect of study design or any potential moderators were not evaluated.</w:t>
      </w:r>
    </w:p>
    <w:p w14:paraId="00EB98A0" w14:textId="3B6C99E2" w:rsidR="000B118E" w:rsidRPr="000B118E" w:rsidRDefault="000B118E" w:rsidP="000B118E">
      <w:pPr>
        <w:spacing w:after="120"/>
        <w:ind w:left="360"/>
        <w:rPr>
          <w:rFonts w:ascii="Times New Roman" w:hAnsi="Times New Roman" w:cs="Times New Roman"/>
          <w:noProof/>
        </w:rPr>
      </w:pPr>
      <w:r w:rsidRPr="000B118E">
        <w:rPr>
          <w:rFonts w:ascii="Times New Roman" w:hAnsi="Times New Roman" w:cs="Times New Roman"/>
          <w:noProof/>
        </w:rPr>
        <w:t xml:space="preserve">Third meta-analysis, Jim et. al. </w:t>
      </w:r>
      <w:r w:rsidRPr="000B118E">
        <w:rPr>
          <w:rFonts w:ascii="Times New Roman" w:hAnsi="Times New Roman" w:cs="Times New Roman"/>
          <w:noProof/>
        </w:rPr>
        <w:fldChar w:fldCharType="begin">
          <w:fldData xml:space="preserve">PEVuZE5vdGU+PENpdGU+PEF1dGhvcj5KaW08L0F1dGhvcj48WWVhcj4yMDEyPC9ZZWFyPjxSZWNO
dW0+MTQ5PC9SZWNOdW0+PERpc3BsYXlUZXh0PlsxNV08L0Rpc3BsYXlUZXh0PjxyZWNvcmQ+PHJl
Yy1udW1iZXI+MTQ5PC9yZWMtbnVtYmVyPjxmb3JlaWduLWtleXM+PGtleSBhcHA9IkVOIiBkYi1p
ZD0ienBhdmRwczUxOWRwcGhlejJmazUyeDk5MHdmcHhyeDIwdHNhIj4xNDk8L2tleT48L2ZvcmVp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New Roman" w:hAnsi="Times New Roman" w:cs="Times New Roman"/>
          <w:noProof/>
        </w:rPr>
        <w:instrText xml:space="preserve"> ADDIN EN.CITE </w:instrText>
      </w:r>
      <w:r w:rsidR="00510179">
        <w:rPr>
          <w:rFonts w:ascii="Times New Roman" w:hAnsi="Times New Roman" w:cs="Times New Roman"/>
          <w:noProof/>
        </w:rPr>
        <w:fldChar w:fldCharType="begin">
          <w:fldData xml:space="preserve">PEVuZE5vdGU+PENpdGU+PEF1dGhvcj5KaW08L0F1dGhvcj48WWVhcj4yMDEyPC9ZZWFyPjxSZWNO
dW0+MTQ5PC9SZWNOdW0+PERpc3BsYXlUZXh0PlsxNV08L0Rpc3BsYXlUZXh0PjxyZWNvcmQ+PHJl
Yy1udW1iZXI+MTQ5PC9yZWMtbnVtYmVyPjxmb3JlaWduLWtleXM+PGtleSBhcHA9IkVOIiBkYi1p
ZD0ienBhdmRwczUxOWRwcGhlejJmazUyeDk5MHdmcHhyeDIwdHNhIj4xNDk8L2tleT48L2ZvcmVp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New Roman" w:hAnsi="Times New Roman" w:cs="Times New Roman"/>
          <w:noProof/>
        </w:rPr>
        <w:instrText xml:space="preserve"> ADDIN EN.CITE.DATA </w:instrText>
      </w:r>
      <w:r w:rsidR="00510179">
        <w:rPr>
          <w:rFonts w:ascii="Times New Roman" w:hAnsi="Times New Roman" w:cs="Times New Roman"/>
          <w:noProof/>
        </w:rPr>
      </w:r>
      <w:r w:rsidR="00510179">
        <w:rPr>
          <w:rFonts w:ascii="Times New Roman" w:hAnsi="Times New Roman" w:cs="Times New Roman"/>
          <w:noProof/>
        </w:rPr>
        <w:fldChar w:fldCharType="end"/>
      </w:r>
      <w:r w:rsidRPr="000B118E">
        <w:rPr>
          <w:rFonts w:ascii="Times New Roman" w:hAnsi="Times New Roman" w:cs="Times New Roman"/>
          <w:noProof/>
        </w:rPr>
      </w:r>
      <w:r w:rsidRPr="000B118E">
        <w:rPr>
          <w:rFonts w:ascii="Times New Roman" w:hAnsi="Times New Roman" w:cs="Times New Roman"/>
          <w:noProof/>
        </w:rPr>
        <w:fldChar w:fldCharType="separate"/>
      </w:r>
      <w:r w:rsidR="00510179">
        <w:rPr>
          <w:rFonts w:ascii="Times New Roman" w:hAnsi="Times New Roman" w:cs="Times New Roman"/>
          <w:noProof/>
        </w:rPr>
        <w:t>[</w:t>
      </w:r>
      <w:hyperlink w:anchor="_ENREF_15" w:tooltip="Jim, 2012 #149" w:history="1">
        <w:r w:rsidR="007C4791">
          <w:rPr>
            <w:rFonts w:ascii="Times New Roman" w:hAnsi="Times New Roman" w:cs="Times New Roman"/>
            <w:noProof/>
          </w:rPr>
          <w:t>15</w:t>
        </w:r>
      </w:hyperlink>
      <w:r w:rsidR="00510179">
        <w:rPr>
          <w:rFonts w:ascii="Times New Roman" w:hAnsi="Times New Roman" w:cs="Times New Roman"/>
          <w:noProof/>
        </w:rPr>
        <w:t>]</w:t>
      </w:r>
      <w:r w:rsidRPr="000B118E">
        <w:rPr>
          <w:rFonts w:ascii="Times New Roman" w:hAnsi="Times New Roman" w:cs="Times New Roman"/>
          <w:noProof/>
        </w:rPr>
        <w:fldChar w:fldCharType="end"/>
      </w:r>
      <w:r w:rsidRPr="000B118E">
        <w:rPr>
          <w:rFonts w:ascii="Times New Roman" w:hAnsi="Times New Roman" w:cs="Times New Roman"/>
          <w:noProof/>
        </w:rPr>
        <w:t xml:space="preserve">, included nine cross-sectional and eight propective studies of 807 patients treated with chemotherapy. Comparisons of breast cancer patients who received chemotherapy to local therapies, non-breast cancer control or their own baseline were conducted for </w:t>
      </w:r>
      <w:r w:rsidRPr="000B118E">
        <w:rPr>
          <w:rFonts w:ascii="Times New Roman" w:eastAsia="Times New Roman" w:hAnsi="Times New Roman" w:cs="Times New Roman"/>
          <w:color w:val="000000"/>
          <w:shd w:val="clear" w:color="auto" w:fill="FFFFFF"/>
        </w:rPr>
        <w:t xml:space="preserve">eight cognitive domains: attention, executive functioning, information processing, motor speed, verbal ability, verbal memory, visual memory, and </w:t>
      </w:r>
      <w:proofErr w:type="spellStart"/>
      <w:r w:rsidRPr="000B118E">
        <w:rPr>
          <w:rFonts w:ascii="Times New Roman" w:eastAsia="Times New Roman" w:hAnsi="Times New Roman" w:cs="Times New Roman"/>
          <w:color w:val="000000"/>
          <w:shd w:val="clear" w:color="auto" w:fill="FFFFFF"/>
        </w:rPr>
        <w:t>visuospatial</w:t>
      </w:r>
      <w:proofErr w:type="spellEnd"/>
      <w:r w:rsidRPr="000B118E">
        <w:rPr>
          <w:rFonts w:ascii="Times New Roman" w:eastAsia="Times New Roman" w:hAnsi="Times New Roman" w:cs="Times New Roman"/>
          <w:color w:val="000000"/>
          <w:shd w:val="clear" w:color="auto" w:fill="FFFFFF"/>
        </w:rPr>
        <w:t xml:space="preserve"> ability. Chemotherapy group performed worse than non-cancer controls in verbal ability and worse than no chemo in </w:t>
      </w:r>
      <w:proofErr w:type="spellStart"/>
      <w:r w:rsidRPr="000B118E">
        <w:rPr>
          <w:rFonts w:ascii="Times New Roman" w:eastAsia="Times New Roman" w:hAnsi="Times New Roman" w:cs="Times New Roman"/>
          <w:color w:val="000000"/>
          <w:shd w:val="clear" w:color="auto" w:fill="FFFFFF"/>
        </w:rPr>
        <w:t>visuospatial</w:t>
      </w:r>
      <w:proofErr w:type="spellEnd"/>
      <w:r w:rsidRPr="000B118E">
        <w:rPr>
          <w:rFonts w:ascii="Times New Roman" w:eastAsia="Times New Roman" w:hAnsi="Times New Roman" w:cs="Times New Roman"/>
          <w:color w:val="000000"/>
          <w:shd w:val="clear" w:color="auto" w:fill="FFFFFF"/>
        </w:rPr>
        <w:t xml:space="preserve"> ability with small effect sizes.</w:t>
      </w:r>
      <w:r w:rsidRPr="000B118E">
        <w:rPr>
          <w:rFonts w:ascii="Times New Roman" w:eastAsia="Times New Roman" w:hAnsi="Times New Roman" w:cs="Times New Roman"/>
          <w:color w:val="000000"/>
          <w:sz w:val="20"/>
          <w:szCs w:val="20"/>
          <w:shd w:val="clear" w:color="auto" w:fill="FFFFFF"/>
        </w:rPr>
        <w:t xml:space="preserve"> </w:t>
      </w:r>
      <w:r w:rsidRPr="000B118E">
        <w:rPr>
          <w:rFonts w:ascii="Times New Roman" w:hAnsi="Times New Roman" w:cs="Times New Roman"/>
          <w:noProof/>
        </w:rPr>
        <w:t xml:space="preserve">No signtificant moderator effect was found. </w:t>
      </w:r>
    </w:p>
    <w:p w14:paraId="694AE167" w14:textId="099E9EC3" w:rsidR="000B118E" w:rsidRPr="000B118E" w:rsidRDefault="000B118E" w:rsidP="000B118E">
      <w:pPr>
        <w:spacing w:after="120"/>
        <w:ind w:left="360"/>
        <w:rPr>
          <w:rFonts w:ascii="Times New Roman" w:eastAsia="Times New Roman" w:hAnsi="Times New Roman" w:cs="Times New Roman"/>
          <w:color w:val="000000"/>
          <w:shd w:val="clear" w:color="auto" w:fill="FFFFFF"/>
        </w:rPr>
      </w:pPr>
      <w:r w:rsidRPr="000B118E">
        <w:rPr>
          <w:rFonts w:ascii="Times New Roman" w:hAnsi="Times New Roman" w:cs="Times New Roman"/>
          <w:noProof/>
        </w:rPr>
        <w:t xml:space="preserve">Meta-analysis by Ono M et. al. </w:t>
      </w:r>
      <w:r w:rsidRPr="000B118E">
        <w:rPr>
          <w:rFonts w:ascii="Times New Roman" w:hAnsi="Times New Roman" w:cs="Times New Roman"/>
          <w:noProof/>
        </w:rPr>
        <w:fldChar w:fldCharType="begin"/>
      </w:r>
      <w:r w:rsidR="00510179">
        <w:rPr>
          <w:rFonts w:ascii="Times New Roman" w:hAnsi="Times New Roman" w:cs="Times New Roman"/>
          <w:noProof/>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Pr="000B118E">
        <w:rPr>
          <w:rFonts w:ascii="Times New Roman" w:hAnsi="Times New Roman" w:cs="Times New Roman"/>
          <w:noProof/>
        </w:rPr>
        <w:fldChar w:fldCharType="separate"/>
      </w:r>
      <w:r w:rsidR="00510179">
        <w:rPr>
          <w:rFonts w:ascii="Times New Roman" w:hAnsi="Times New Roman" w:cs="Times New Roman"/>
          <w:noProof/>
        </w:rPr>
        <w:t>[</w:t>
      </w:r>
      <w:hyperlink w:anchor="_ENREF_8" w:tooltip="Ono, 2015 #146" w:history="1">
        <w:r w:rsidR="007C4791">
          <w:rPr>
            <w:rFonts w:ascii="Times New Roman" w:hAnsi="Times New Roman" w:cs="Times New Roman"/>
            <w:noProof/>
          </w:rPr>
          <w:t>8</w:t>
        </w:r>
      </w:hyperlink>
      <w:r w:rsidR="00510179">
        <w:rPr>
          <w:rFonts w:ascii="Times New Roman" w:hAnsi="Times New Roman" w:cs="Times New Roman"/>
          <w:noProof/>
        </w:rPr>
        <w:t>]</w:t>
      </w:r>
      <w:r w:rsidRPr="000B118E">
        <w:rPr>
          <w:rFonts w:ascii="Times New Roman" w:hAnsi="Times New Roman" w:cs="Times New Roman"/>
          <w:noProof/>
        </w:rPr>
        <w:fldChar w:fldCharType="end"/>
      </w:r>
      <w:r w:rsidRPr="000B118E">
        <w:rPr>
          <w:rFonts w:ascii="Times New Roman" w:hAnsi="Times New Roman" w:cs="Times New Roman"/>
          <w:noProof/>
        </w:rPr>
        <w:t xml:space="preserve"> is the most current and comprehensive one to the date. This meta-analysis aimed to identify the magnitude of cognitive impairment and factors that moderate the magnitude of impairment among breast cancer patients treated with adjuvant chemotherapy. The study included total of 27 studies with 1562 breast cancer patients, who received a wide range of chemotherapies, and 2799 control individuals. A total of 737 individual effect sizes were calculated for eight cognitive domains: attention, executive function, long-term memory, short-term memory, speed of processing, language, visuospatial and motor function. Fixed and and random effects models were used to calculate weighted mean effect sizes for cross-sectional (varied from -1.12 to 0.62) and longitudinal studies (varied from -0.29 to 1.12).  </w:t>
      </w:r>
      <w:r w:rsidRPr="000B118E">
        <w:rPr>
          <w:rFonts w:ascii="Times New Roman" w:eastAsia="Times New Roman" w:hAnsi="Times New Roman" w:cs="Times New Roman"/>
          <w:color w:val="000000"/>
          <w:shd w:val="clear" w:color="auto" w:fill="FFFFFF"/>
        </w:rPr>
        <w:t xml:space="preserve">Each cognitive domain produced small effect sizes for cross-sectional and prospective longitudinal studies (ranging from -0.25 to 0.41). For cross-sectional studies, significant association between adjuvant chemotherapy and cognitive impairment that held across studies with varied methodological approaches. </w:t>
      </w:r>
      <w:r w:rsidRPr="000B118E">
        <w:rPr>
          <w:rFonts w:ascii="Times New Roman" w:hAnsi="Times New Roman" w:cs="Times New Roman"/>
        </w:rPr>
        <w:t>Attention, executive function, motor function, processing speed and short-term memory were significantly worse in chemotherapy group compared with controls.</w:t>
      </w:r>
      <w:r w:rsidRPr="000B118E">
        <w:rPr>
          <w:rFonts w:ascii="Times New Roman" w:eastAsia="Times New Roman" w:hAnsi="Times New Roman" w:cs="Times New Roman"/>
          <w:color w:val="000000"/>
          <w:shd w:val="clear" w:color="auto" w:fill="FFFFFF"/>
        </w:rPr>
        <w:t xml:space="preserve"> For prospective studies, cognitive functioning improved over time after chemotherapy completed. </w:t>
      </w:r>
      <w:r w:rsidRPr="000B118E">
        <w:rPr>
          <w:rFonts w:ascii="Times New Roman" w:hAnsi="Times New Roman" w:cs="Times New Roman"/>
        </w:rPr>
        <w:t xml:space="preserve">Cognitive domains (except </w:t>
      </w:r>
      <w:proofErr w:type="spellStart"/>
      <w:r w:rsidRPr="000B118E">
        <w:rPr>
          <w:rFonts w:ascii="Times New Roman" w:hAnsi="Times New Roman" w:cs="Times New Roman"/>
        </w:rPr>
        <w:t>visuospatial</w:t>
      </w:r>
      <w:proofErr w:type="spellEnd"/>
      <w:r w:rsidRPr="000B118E">
        <w:rPr>
          <w:rFonts w:ascii="Times New Roman" w:hAnsi="Times New Roman" w:cs="Times New Roman"/>
        </w:rPr>
        <w:t>) that showed less impairment in cross-sectional studies showed greater improvement in prospective</w:t>
      </w:r>
      <w:r w:rsidRPr="000B118E">
        <w:rPr>
          <w:rFonts w:ascii="Times New Roman" w:eastAsia="Times New Roman" w:hAnsi="Times New Roman" w:cs="Times New Roman"/>
          <w:color w:val="000000"/>
          <w:shd w:val="clear" w:color="auto" w:fill="FFFFFF"/>
        </w:rPr>
        <w:t xml:space="preserve"> studies. Greater cognitive impairment was reported in cross-sectional studies comparing chemotherapy group with healthy controls.</w:t>
      </w:r>
      <w:r w:rsidRPr="000B118E">
        <w:rPr>
          <w:rFonts w:ascii="Times New Roman" w:hAnsi="Times New Roman" w:cs="Times New Roman"/>
          <w:noProof/>
        </w:rPr>
        <w:t xml:space="preserve"> </w:t>
      </w:r>
      <w:r w:rsidRPr="000B118E">
        <w:rPr>
          <w:rFonts w:ascii="Times New Roman" w:eastAsia="Times New Roman" w:hAnsi="Times New Roman" w:cs="Times New Roman"/>
          <w:color w:val="000000"/>
          <w:shd w:val="clear" w:color="auto" w:fill="FFFFFF"/>
        </w:rPr>
        <w:t xml:space="preserve">Cognitive impairment was present among breast cancer patients irrespective of a history of chemotherapy. Meta-analytic regression using a random effects model was employed to investigate the moderator effect of time since chemotherapy, average age and comparison group type. For cross-sectional studies, significant moderator effect of control group and education was found. For prospective studies, moderator variables together did not explain the variability in effect sizes, but older age at treatment was associated with poorer performance. </w:t>
      </w:r>
    </w:p>
    <w:p w14:paraId="78B61DDC" w14:textId="66BF9B2B"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Jansen CE et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&lt;EndNote&gt;&lt;Cite&gt;&lt;Author&gt;Jansen&lt;/Author&gt;&lt;Year&gt;2005&lt;/Year&gt;&lt;RecNum&gt;152&lt;/RecNum&gt;&lt;DisplayText&gt;[24]&lt;/DisplayText&gt;&lt;record&gt;&lt;rec-number&gt;152&lt;/rec-number&gt;&lt;foreign-keys&gt;&lt;key app="EN" db-id="zpavdps519dpphez2fk52x990wfpxrx20tsa"&gt;152&lt;/key&gt;&lt;/foreign-keys&gt;&lt;ref-type name="Journal Article"&gt;17&lt;/ref-type&gt;&lt;contributors&gt;&lt;authors&gt;&lt;author&gt;Jansen, C. E.&lt;/author&gt;&lt;author&gt;Miaskowski, C.&lt;/author&gt;&lt;author&gt;Dodd, M.&lt;/author&gt;&lt;author&gt;Dowling, G.&lt;/author&gt;&lt;author&gt;Kramer, J.&lt;/author&gt;&lt;/authors&gt;&lt;/contributors&gt;&lt;auth-address&gt;Patient Care Services, Kaiser Permanente Medical Center, San Francisco, California 94115, USA. Catherine.Jansen@kp.org&lt;/auth-address&gt;&lt;titles&gt;&lt;title&gt;A metaanalysis of studies of the effects of cancer chemotherapy on various domains of cognitive function&lt;/title&gt;&lt;secondary-title&gt;Cancer&lt;/secondary-title&gt;&lt;alt-title&gt;Cancer&lt;/alt-title&gt;&lt;/titles&gt;&lt;periodical&gt;&lt;full-title&gt;Cancer&lt;/full-title&gt;&lt;abbr-1&gt;Cancer&lt;/abbr-1&gt;&lt;/periodical&gt;&lt;alt-periodical&gt;&lt;full-title&gt;Cancer&lt;/full-title&gt;&lt;abbr-1&gt;Cancer&lt;/abbr-1&gt;&lt;/alt-periodical&gt;&lt;pages&gt;2222-33&lt;/pages&gt;&lt;volume&gt;104&lt;/volume&gt;&lt;number&gt;10&lt;/number&gt;&lt;edition&gt;2005/10/06&lt;/edition&gt;&lt;keywords&gt;&lt;keyword&gt;Adult&lt;/keyword&gt;&lt;keyword&gt;Cognition/ drug effects&lt;/keyword&gt;&lt;keyword&gt;Humans&lt;/keyword&gt;&lt;keyword&gt;Middle Aged&lt;/keyword&gt;&lt;keyword&gt;Neoplasms/ drug therapy&lt;/keyword&gt;&lt;keyword&gt;Neuropsychological Tests&lt;/keyword&gt;&lt;/keywords&gt;&lt;dates&gt;&lt;year&gt;2005&lt;/year&gt;&lt;pub-dates&gt;&lt;date&gt;Nov 15&lt;/date&gt;&lt;/pub-dates&gt;&lt;/dates&gt;&lt;isbn&gt;0008-543X (Print)&amp;#xD;0008-543X (Linking)&lt;/isbn&gt;&lt;accession-num&gt;16206292&lt;/accession-num&gt;&lt;urls&gt;&lt;/urls&gt;&lt;electronic-resource-num&gt;10.1002/cncr.21469&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4" w:tooltip="Jansen, 2005 #152" w:history="1">
        <w:r w:rsidR="007C4791">
          <w:rPr>
            <w:rFonts w:ascii="Times New Roman" w:hAnsi="Times New Roman" w:cs="Times New Roman"/>
            <w:noProof/>
          </w:rPr>
          <w:t>24</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and Vardy J et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&lt;EndNote&gt;&lt;Cite&gt;&lt;Author&gt;Vardy&lt;/Author&gt;&lt;Year&gt;2007&lt;/Year&gt;&lt;RecNum&gt;154&lt;/RecNum&gt;&lt;DisplayText&gt;[25]&lt;/DisplayText&gt;&lt;record&gt;&lt;rec-number&gt;154&lt;/rec-number&gt;&lt;foreign-keys&gt;&lt;key app="EN" db-id="zpavdps519dpphez2fk52x990wfpxrx20tsa"&gt;154&lt;/key&gt;&lt;/foreign-keys&gt;&lt;ref-type name="Journal Article"&gt;17&lt;/ref-type&gt;&lt;contributors&gt;&lt;authors&gt;&lt;author&gt;Vardy, J.&lt;/author&gt;&lt;author&gt;Tannock, I.&lt;/author&gt;&lt;/authors&gt;&lt;/contributors&gt;&lt;auth-address&gt;Princess Margaret Hospital, Toronto, ON, Canada.&lt;/auth-address&gt;&lt;titles&gt;&lt;title&gt;Cognitive function after chemotherapy in adults with solid tumours&lt;/title&gt;&lt;secondary-title&gt;Crit Rev Oncol Hematol&lt;/secondary-title&gt;&lt;alt-title&gt;Critical reviews in oncology/hematology&lt;/alt-title&gt;&lt;/titles&gt;&lt;periodical&gt;&lt;full-title&gt;Crit Rev Oncol Hematol&lt;/full-title&gt;&lt;abbr-1&gt;Critical reviews in oncology/hematology&lt;/abbr-1&gt;&lt;/periodical&gt;&lt;alt-periodical&gt;&lt;full-title&gt;Crit Rev Oncol Hematol&lt;/full-title&gt;&lt;abbr-1&gt;Critical reviews in oncology/hematology&lt;/abbr-1&gt;&lt;/alt-periodical&gt;&lt;pages&gt;183-202&lt;/pages&gt;&lt;volume&gt;63&lt;/volume&gt;&lt;number&gt;3&lt;/number&gt;&lt;edition&gt;2007/08/07&lt;/edition&gt;&lt;keywords&gt;&lt;keyword&gt;Adult&lt;/keyword&gt;&lt;keyword&gt;Cognition Disorders/chemically induced/diagnosis/ etiology/prevention &amp;amp; control&lt;/keyword&gt;&lt;keyword&gt;Drug-Related Side Effects and Adverse Reactions&lt;/keyword&gt;&lt;keyword&gt;Humans&lt;/keyword&gt;&lt;keyword&gt;Neoplasms/ complications/drug therapy&lt;/keyword&gt;&lt;/keywords&gt;&lt;dates&gt;&lt;year&gt;2007&lt;/year&gt;&lt;pub-dates&gt;&lt;date&gt;Sep&lt;/date&gt;&lt;/pub-dates&gt;&lt;/dates&gt;&lt;isbn&gt;1040-8428 (Print)&amp;#xD;1040-8428 (Linking)&lt;/isbn&gt;&lt;accession-num&gt;17678745&lt;/accession-num&gt;&lt;urls&gt;&lt;/urls&gt;&lt;electronic-resource-num&gt;10.1016/j.critrevonc.2007.06.001&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5" w:tooltip="Vardy, 2007 #154" w:history="1">
        <w:r w:rsidR="007C4791">
          <w:rPr>
            <w:rFonts w:ascii="Times New Roman" w:hAnsi="Times New Roman" w:cs="Times New Roman"/>
            <w:noProof/>
          </w:rPr>
          <w:t>25</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have also conducted meta analyses investigating cognitive impairment after chemotherapy; however, their investigations included not only early stage breast cancer, but all stages of various malignancies. Both found the patients receiving chemotherapy had lower neuropsychological test scores compared to patients who did not receive chemotherapy or normative data. However, these effects were either not significant or small to moderate.</w:t>
      </w:r>
    </w:p>
    <w:p w14:paraId="7DA4665F"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Existing evidence seems to support a small to moderate cognitive decline during adjuvant chemotherapy and a recovery shortly after chemotherapy ends. However, there is still no convincing evidence whether this improvement remains in place or a later effect emerges as these women age.  </w:t>
      </w:r>
      <w:commentRangeEnd w:id="6"/>
      <w:r>
        <w:rPr>
          <w:rStyle w:val="CommentReference"/>
        </w:rPr>
        <w:commentReference w:id="6"/>
      </w:r>
    </w:p>
    <w:p w14:paraId="26F8489E" w14:textId="77777777" w:rsidR="000B118E" w:rsidRPr="000B118E" w:rsidRDefault="000B118E" w:rsidP="000B118E">
      <w:pPr>
        <w:spacing w:after="120"/>
        <w:ind w:left="360"/>
        <w:rPr>
          <w:rFonts w:ascii="Times New Roman" w:hAnsi="Times New Roman" w:cs="Times New Roman"/>
          <w:b/>
        </w:rPr>
      </w:pPr>
      <w:commentRangeStart w:id="7"/>
      <w:r w:rsidRPr="000B118E">
        <w:rPr>
          <w:rFonts w:ascii="Times New Roman" w:hAnsi="Times New Roman" w:cs="Times New Roman"/>
          <w:b/>
        </w:rPr>
        <w:t>Sensitivity of neuropsychological tests</w:t>
      </w:r>
    </w:p>
    <w:p w14:paraId="1E06A3DA" w14:textId="6480A2C5" w:rsidR="000B118E" w:rsidRPr="000B118E" w:rsidRDefault="000B118E" w:rsidP="000B118E">
      <w:pPr>
        <w:spacing w:after="120"/>
        <w:ind w:left="360"/>
        <w:rPr>
          <w:rFonts w:ascii="Times New Roman" w:eastAsia="Times New Roman" w:hAnsi="Times New Roman" w:cs="Times New Roman"/>
        </w:rPr>
      </w:pPr>
      <w:r w:rsidRPr="000B118E">
        <w:rPr>
          <w:rFonts w:ascii="Times New Roman" w:hAnsi="Times New Roman" w:cs="Times New Roman"/>
        </w:rPr>
        <w:t xml:space="preserve">Only one study, Jansen </w:t>
      </w:r>
      <w:proofErr w:type="gramStart"/>
      <w:r w:rsidRPr="000B118E">
        <w:rPr>
          <w:rFonts w:ascii="Times New Roman" w:hAnsi="Times New Roman" w:cs="Times New Roman"/>
        </w:rPr>
        <w:t>et</w:t>
      </w:r>
      <w:proofErr w:type="gramEnd"/>
      <w:r w:rsidRPr="000B118E">
        <w:rPr>
          <w:rFonts w:ascii="Times New Roman" w:hAnsi="Times New Roman" w:cs="Times New Roman"/>
        </w:rPr>
        <w:t xml:space="preserve">. al. </w:t>
      </w:r>
      <w:r w:rsidRPr="000B118E">
        <w:rPr>
          <w:rFonts w:ascii="Times New Roman" w:hAnsi="Times New Roman" w:cs="Times New Roman"/>
        </w:rPr>
        <w:fldChar w:fldCharType="begin"/>
      </w:r>
      <w:r w:rsidR="007C4791">
        <w:rPr>
          <w:rFonts w:ascii="Times New Roman" w:hAnsi="Times New Roman" w:cs="Times New Roman"/>
        </w:rPr>
        <w:instrText xml:space="preserve"> ADDIN EN.CITE &lt;EndNote&gt;&lt;Cite&gt;&lt;Author&gt;Jansen&lt;/Author&gt;&lt;Year&gt;2007&lt;/Year&gt;&lt;RecNum&gt;195&lt;/RecNum&gt;&lt;DisplayText&gt;[26]&lt;/DisplayText&gt;&lt;record&gt;&lt;rec-number&gt;195&lt;/rec-number&gt;&lt;foreign-keys&gt;&lt;key app="EN" db-id="zpavdps519dpphez2fk52x990wfpxrx20tsa"&gt;195&lt;/key&gt;&lt;/foreign-keys&gt;&lt;ref-type name="Journal Article"&gt;17&lt;/ref-type&gt;&lt;contributors&gt;&lt;authors&gt;&lt;author&gt;Jansen, C. E.&lt;/author&gt;&lt;author&gt;Miaskowski, C. A.&lt;/author&gt;&lt;author&gt;Dodd, M. J.&lt;/author&gt;&lt;author&gt;Dowling, G. A.&lt;/author&gt;&lt;/authors&gt;&lt;/contributors&gt;&lt;auth-address&gt;Department of Physiological Nursing, The University of California, San Francisco, USA. catherine.jansen@kp.org&lt;/auth-address&gt;&lt;titles&gt;&lt;title&gt;A meta-analysis of the sensitivity of various neuropsychological tests used to detect chemotherapy-induced cognitive impairment in patients with breast cancer&lt;/title&gt;&lt;secondary-title&gt;Oncol Nurs Forum&lt;/secondary-title&gt;&lt;alt-title&gt;Oncology nursing forum&lt;/alt-title&gt;&lt;/titles&gt;&lt;periodical&gt;&lt;full-title&gt;Oncol Nurs Forum&lt;/full-title&gt;&lt;abbr-1&gt;Oncology nursing forum&lt;/abbr-1&gt;&lt;/periodical&gt;&lt;alt-periodical&gt;&lt;full-title&gt;Oncol Nurs Forum&lt;/full-title&gt;&lt;abbr-1&gt;Oncology nursing forum&lt;/abbr-1&gt;&lt;/alt-periodical&gt;&lt;pages&gt;997-1005&lt;/pages&gt;&lt;volume&gt;34&lt;/volume&gt;&lt;number&gt;5&lt;/number&gt;&lt;edition&gt;2007/09/20&lt;/edition&gt;&lt;keywords&gt;&lt;keyword&gt;Antineoplastic Agents/ adverse effects&lt;/keyword&gt;&lt;keyword&gt;Breast Neoplasms/ drug therapy/psychology&lt;/keyword&gt;&lt;keyword&gt;Cognition Disorders/chemically induced/ diagnosis&lt;/keyword&gt;&lt;keyword&gt;Female&lt;/keyword&gt;&lt;keyword&gt;Humans&lt;/keyword&gt;&lt;keyword&gt;Neuropsychological Tests&lt;/keyword&gt;&lt;keyword&gt;Neurotoxicity Syndromes/ diagnosis/etiology&lt;/keyword&gt;&lt;keyword&gt;Reproducibility of Results&lt;/keyword&gt;&lt;keyword&gt;Sensitivity and Specificity&lt;/keyword&gt;&lt;/keywords&gt;&lt;dates&gt;&lt;year&gt;2007&lt;/year&gt;&lt;pub-dates&gt;&lt;date&gt;Sep&lt;/date&gt;&lt;/pub-dates&gt;&lt;/dates&gt;&lt;isbn&gt;1538-0688 (Electronic)&amp;#xD;0190-535X (Linking)&lt;/isbn&gt;&lt;accession-num&gt;17878128&lt;/accession-num&gt;&lt;urls&gt;&lt;/urls&gt;&lt;electronic-resource-num&gt;10.1188/07.onf.997-1005&lt;/electronic-resource-num&gt;&lt;remote-database-provider&gt;NLM&lt;/remote-database-provider&gt;&lt;language&gt;eng&lt;/language&gt;&lt;/record&gt;&lt;/Cite&gt;&lt;/EndNote&gt;</w:instrText>
      </w:r>
      <w:r w:rsidRPr="000B118E">
        <w:rPr>
          <w:rFonts w:ascii="Times New Roman" w:hAnsi="Times New Roman" w:cs="Times New Roman"/>
        </w:rPr>
        <w:fldChar w:fldCharType="separate"/>
      </w:r>
      <w:r w:rsidR="007C4791">
        <w:rPr>
          <w:rFonts w:ascii="Times New Roman" w:hAnsi="Times New Roman" w:cs="Times New Roman"/>
          <w:noProof/>
        </w:rPr>
        <w:t>[</w:t>
      </w:r>
      <w:hyperlink w:anchor="_ENREF_26" w:tooltip="Jansen, 2007 #195" w:history="1">
        <w:r w:rsidR="007C4791">
          <w:rPr>
            <w:rFonts w:ascii="Times New Roman" w:hAnsi="Times New Roman" w:cs="Times New Roman"/>
            <w:noProof/>
          </w:rPr>
          <w:t>26</w:t>
        </w:r>
      </w:hyperlink>
      <w:r w:rsidR="007C4791">
        <w:rPr>
          <w:rFonts w:ascii="Times New Roman" w:hAnsi="Times New Roman" w:cs="Times New Roman"/>
          <w:noProof/>
        </w:rPr>
        <w:t>]</w:t>
      </w:r>
      <w:r w:rsidRPr="000B118E">
        <w:rPr>
          <w:rFonts w:ascii="Times New Roman" w:hAnsi="Times New Roman" w:cs="Times New Roman"/>
        </w:rPr>
        <w:fldChar w:fldCharType="end"/>
      </w:r>
      <w:r w:rsidRPr="000B118E">
        <w:rPr>
          <w:rFonts w:ascii="Times New Roman" w:hAnsi="Times New Roman" w:cs="Times New Roman"/>
        </w:rPr>
        <w:t xml:space="preserve"> so far attempted to identify the sensitivity of neuropsychological tests to detect the impairment in a specific domain in this setting using a combination of 13 cross-sectional and prospective studies. The authors calculated and ranked the weighted standardized mean difference effect sizes for each test indicating the direction and magnitude of difference between women with breast cancer treated with chemotherapy and a control group. Each cognitive domain included two to six neuropsychological tests. </w:t>
      </w:r>
      <w:r w:rsidRPr="000B118E">
        <w:rPr>
          <w:rFonts w:ascii="Times New Roman" w:eastAsia="Times New Roman" w:hAnsi="Times New Roman" w:cs="Times New Roman"/>
        </w:rPr>
        <w:t xml:space="preserve">The following tests demonstrated the most notable performance decrements in each cognitive domain: Attention/concentration – Wechsler adult intelligence scale (WAIS) digit span backward (ES= -0.448912); Executive function – Booklet category test (ES= 0.456752); Information processing speed – Paced auditory serial addition test (ES= -0.538267); Language – High sensitivity cognitive scale (HSCS) language subset (ES= -0.434461); Motor function – Grooved pegboard (ES= -0.955051); </w:t>
      </w:r>
      <w:proofErr w:type="spellStart"/>
      <w:r w:rsidRPr="000B118E">
        <w:rPr>
          <w:rFonts w:ascii="Times New Roman" w:eastAsia="Times New Roman" w:hAnsi="Times New Roman" w:cs="Times New Roman"/>
        </w:rPr>
        <w:t>Visuaospatial</w:t>
      </w:r>
      <w:proofErr w:type="spellEnd"/>
      <w:r w:rsidRPr="000B118E">
        <w:rPr>
          <w:rFonts w:ascii="Times New Roman" w:eastAsia="Times New Roman" w:hAnsi="Times New Roman" w:cs="Times New Roman"/>
        </w:rPr>
        <w:t xml:space="preserve"> skill – WAIS block subtest (ES= -554656); Verbal memory – HSCS memory subset (ES= -0.453015); Visual memory – Rey-</w:t>
      </w:r>
      <w:proofErr w:type="spellStart"/>
      <w:r w:rsidRPr="000B118E">
        <w:rPr>
          <w:rFonts w:ascii="Times New Roman" w:eastAsia="Times New Roman" w:hAnsi="Times New Roman" w:cs="Times New Roman"/>
        </w:rPr>
        <w:t>Osterrieth</w:t>
      </w:r>
      <w:proofErr w:type="spellEnd"/>
      <w:r w:rsidRPr="000B118E">
        <w:rPr>
          <w:rFonts w:ascii="Times New Roman" w:eastAsia="Times New Roman" w:hAnsi="Times New Roman" w:cs="Times New Roman"/>
        </w:rPr>
        <w:t xml:space="preserve"> complex figure test delayed recall (ES= -0.373973)</w:t>
      </w:r>
    </w:p>
    <w:p w14:paraId="7FC89C7C" w14:textId="77777777" w:rsidR="000B118E" w:rsidRPr="000B118E" w:rsidRDefault="000B118E" w:rsidP="000B118E">
      <w:pPr>
        <w:spacing w:after="120"/>
        <w:ind w:left="360"/>
        <w:rPr>
          <w:rFonts w:ascii="Times New Roman" w:hAnsi="Times New Roman" w:cs="Times New Roman"/>
        </w:rPr>
      </w:pPr>
      <w:r w:rsidRPr="000B118E">
        <w:rPr>
          <w:rFonts w:ascii="Times New Roman" w:hAnsi="Times New Roman" w:cs="Times New Roman"/>
        </w:rPr>
        <w:t xml:space="preserve">The Jansen meta-analysis has several limitations. It did not investigate changes from baseline, but the difference between the cases and a control group, the study population was heterogeneous in terms of chemotherapy regimens used and time of assessment since treatment. They also included studies that used HSCS to assess cognitive function. </w:t>
      </w:r>
      <w:r w:rsidRPr="000B118E">
        <w:rPr>
          <w:rFonts w:ascii="Times New Roman" w:hAnsi="Times New Roman" w:cs="Times New Roman"/>
          <w:b/>
          <w:i/>
        </w:rPr>
        <w:t>KATHLEEN – how can we explain why this test is not a good measure for this setting?</w:t>
      </w:r>
      <w:r w:rsidRPr="000B118E">
        <w:rPr>
          <w:rFonts w:ascii="Times New Roman" w:hAnsi="Times New Roman" w:cs="Times New Roman"/>
        </w:rPr>
        <w:t xml:space="preserve"> Hence, confirmation of the Jansen results and an investigation of this question in prospective studies are still lacking. </w:t>
      </w:r>
    </w:p>
    <w:p w14:paraId="29E4EA22" w14:textId="4E284D63" w:rsidR="000B118E" w:rsidRPr="000B118E" w:rsidRDefault="000B118E" w:rsidP="000B118E">
      <w:pPr>
        <w:spacing w:line="480" w:lineRule="auto"/>
        <w:ind w:left="360"/>
        <w:rPr>
          <w:rFonts w:ascii="Times New Roman" w:hAnsi="Times New Roman" w:cs="Times New Roman"/>
        </w:rPr>
      </w:pPr>
      <w:r w:rsidRPr="000B118E">
        <w:rPr>
          <w:rFonts w:ascii="Times New Roman" w:hAnsi="Times New Roman" w:cs="Times New Roman"/>
        </w:rPr>
        <w:t>Identifying the optimal neuropsychological tests to detect cognitive changes in women with breast cancer who are treated with chemotherapy, and consistently using them in future assessments would be a valuable contribution to the field especially for future meta-analyses.</w:t>
      </w:r>
      <w:commentRangeEnd w:id="7"/>
      <w:r>
        <w:rPr>
          <w:rStyle w:val="CommentReference"/>
        </w:rPr>
        <w:commentReference w:id="7"/>
      </w:r>
    </w:p>
    <w:p w14:paraId="1040EB47" w14:textId="694AC61F" w:rsidR="00B67073" w:rsidRPr="00D83A01" w:rsidRDefault="008E1849" w:rsidP="00D707BE">
      <w:pPr>
        <w:spacing w:line="480" w:lineRule="auto"/>
        <w:rPr>
          <w:rFonts w:ascii="Times New Roman" w:hAnsi="Times New Roman" w:cs="Times New Roman"/>
          <w:b/>
        </w:rPr>
      </w:pPr>
      <w:r w:rsidRPr="00D83A01">
        <w:rPr>
          <w:rFonts w:ascii="Times New Roman" w:hAnsi="Times New Roman" w:cs="Times New Roman"/>
          <w:b/>
        </w:rPr>
        <w:t>CONCLUSION</w:t>
      </w:r>
    </w:p>
    <w:p w14:paraId="258EB2D3" w14:textId="77777777" w:rsidR="00B67073" w:rsidRPr="00D83A01" w:rsidRDefault="00B67073" w:rsidP="00D707BE">
      <w:pPr>
        <w:spacing w:line="480" w:lineRule="auto"/>
        <w:rPr>
          <w:rFonts w:ascii="Times New Roman" w:hAnsi="Times New Roman" w:cs="Times New Roman"/>
        </w:rPr>
      </w:pPr>
    </w:p>
    <w:p w14:paraId="6E6F0CAF" w14:textId="77777777" w:rsidR="00B67073" w:rsidRPr="00D83A01" w:rsidRDefault="00B67073" w:rsidP="00D707BE">
      <w:pPr>
        <w:spacing w:line="480" w:lineRule="auto"/>
        <w:rPr>
          <w:rFonts w:ascii="Times New Roman" w:hAnsi="Times New Roman" w:cs="Times New Roman"/>
        </w:rPr>
      </w:pPr>
    </w:p>
    <w:p w14:paraId="066BADFF" w14:textId="77777777" w:rsidR="00D71B5A" w:rsidRPr="00D83A01" w:rsidRDefault="00D71B5A" w:rsidP="00D707BE">
      <w:pPr>
        <w:spacing w:line="480" w:lineRule="auto"/>
        <w:rPr>
          <w:rFonts w:ascii="Times New Roman" w:hAnsi="Times New Roman" w:cs="Times New Roman"/>
        </w:rPr>
      </w:pPr>
    </w:p>
    <w:p w14:paraId="3292804B" w14:textId="77777777" w:rsidR="002A6FDC" w:rsidRPr="00D83A01" w:rsidRDefault="002A6FDC" w:rsidP="00D707BE">
      <w:pPr>
        <w:spacing w:line="480" w:lineRule="auto"/>
        <w:rPr>
          <w:rFonts w:ascii="Times New Roman" w:hAnsi="Times New Roman" w:cs="Times New Roman"/>
        </w:rPr>
      </w:pPr>
    </w:p>
    <w:p w14:paraId="113DF1D4" w14:textId="327840A3" w:rsidR="0053651F" w:rsidRPr="001D3259" w:rsidRDefault="008E1849" w:rsidP="001D3259">
      <w:pPr>
        <w:spacing w:after="120"/>
        <w:rPr>
          <w:rFonts w:ascii="Times New Roman" w:hAnsi="Times New Roman" w:cs="Times New Roman"/>
          <w:b/>
        </w:rPr>
      </w:pPr>
      <w:r>
        <w:rPr>
          <w:rFonts w:ascii="Times New Roman" w:hAnsi="Times New Roman" w:cs="Times New Roman"/>
          <w:b/>
        </w:rPr>
        <w:t>REFERENCES</w:t>
      </w:r>
    </w:p>
    <w:p w14:paraId="3159F644" w14:textId="77777777" w:rsidR="007C4791" w:rsidRPr="007C4791" w:rsidRDefault="0053651F" w:rsidP="007C4791">
      <w:pPr>
        <w:ind w:left="720" w:hanging="720"/>
        <w:rPr>
          <w:rFonts w:ascii="Cambria" w:hAnsi="Cambria" w:cs="Times New Roman"/>
          <w:noProof/>
        </w:rPr>
      </w:pPr>
      <w:r w:rsidRPr="00D83A01">
        <w:rPr>
          <w:rFonts w:ascii="Times New Roman" w:hAnsi="Times New Roman" w:cs="Times New Roman"/>
        </w:rPr>
        <w:fldChar w:fldCharType="begin"/>
      </w:r>
      <w:r w:rsidRPr="00D83A01">
        <w:rPr>
          <w:rFonts w:ascii="Times New Roman" w:hAnsi="Times New Roman" w:cs="Times New Roman"/>
        </w:rPr>
        <w:instrText xml:space="preserve"> ADDIN EN.REFLIST </w:instrText>
      </w:r>
      <w:r w:rsidRPr="00D83A01">
        <w:rPr>
          <w:rFonts w:ascii="Times New Roman" w:hAnsi="Times New Roman" w:cs="Times New Roman"/>
        </w:rPr>
        <w:fldChar w:fldCharType="separate"/>
      </w:r>
      <w:bookmarkStart w:id="8" w:name="_ENREF_1"/>
      <w:r w:rsidR="007C4791" w:rsidRPr="007C4791">
        <w:rPr>
          <w:rFonts w:ascii="Cambria" w:hAnsi="Cambria" w:cs="Times New Roman"/>
          <w:noProof/>
        </w:rPr>
        <w:t>1.</w:t>
      </w:r>
      <w:r w:rsidR="007C4791" w:rsidRPr="007C4791">
        <w:rPr>
          <w:rFonts w:ascii="Cambria" w:hAnsi="Cambria" w:cs="Times New Roman"/>
          <w:noProof/>
        </w:rPr>
        <w:tab/>
        <w:t xml:space="preserve">ACS. </w:t>
      </w:r>
      <w:r w:rsidR="007C4791" w:rsidRPr="007C4791">
        <w:rPr>
          <w:rFonts w:ascii="Cambria" w:hAnsi="Cambria" w:cs="Times New Roman"/>
          <w:i/>
          <w:noProof/>
        </w:rPr>
        <w:t xml:space="preserve">Cancer Treatment &amp; Survivorship Facts &amp; Figures </w:t>
      </w:r>
      <w:r w:rsidR="007C4791" w:rsidRPr="007C4791">
        <w:rPr>
          <w:rFonts w:ascii="Cambria" w:hAnsi="Cambria" w:cs="Times New Roman"/>
          <w:noProof/>
        </w:rPr>
        <w:t>2014  [cited 2015.</w:t>
      </w:r>
      <w:bookmarkEnd w:id="8"/>
    </w:p>
    <w:p w14:paraId="132DE34F" w14:textId="77777777" w:rsidR="007C4791" w:rsidRPr="007C4791" w:rsidRDefault="007C4791" w:rsidP="007C4791">
      <w:pPr>
        <w:ind w:left="720" w:hanging="720"/>
        <w:rPr>
          <w:rFonts w:ascii="Cambria" w:hAnsi="Cambria" w:cs="Times New Roman"/>
          <w:noProof/>
        </w:rPr>
      </w:pPr>
      <w:bookmarkStart w:id="9" w:name="_ENREF_2"/>
      <w:r w:rsidRPr="007C4791">
        <w:rPr>
          <w:rFonts w:ascii="Cambria" w:hAnsi="Cambria" w:cs="Times New Roman"/>
          <w:noProof/>
        </w:rPr>
        <w:t>2.</w:t>
      </w:r>
      <w:r w:rsidRPr="007C4791">
        <w:rPr>
          <w:rFonts w:ascii="Cambria" w:hAnsi="Cambria" w:cs="Times New Roman"/>
          <w:noProof/>
        </w:rPr>
        <w:tab/>
        <w:t xml:space="preserve">ACS. </w:t>
      </w:r>
      <w:r w:rsidRPr="007C4791">
        <w:rPr>
          <w:rFonts w:ascii="Cambria" w:hAnsi="Cambria" w:cs="Times New Roman"/>
          <w:i/>
          <w:noProof/>
        </w:rPr>
        <w:t>What are the key statistics about breast cancer?</w:t>
      </w:r>
      <w:r w:rsidRPr="007C4791">
        <w:rPr>
          <w:rFonts w:ascii="Cambria" w:hAnsi="Cambria" w:cs="Times New Roman"/>
          <w:noProof/>
        </w:rPr>
        <w:t xml:space="preserve"> 2015 6/2015 [cited 2015 November].</w:t>
      </w:r>
      <w:bookmarkEnd w:id="9"/>
    </w:p>
    <w:p w14:paraId="43F9402D" w14:textId="77777777" w:rsidR="007C4791" w:rsidRPr="007C4791" w:rsidRDefault="007C4791" w:rsidP="007C4791">
      <w:pPr>
        <w:ind w:left="720" w:hanging="720"/>
        <w:rPr>
          <w:rFonts w:ascii="Cambria" w:hAnsi="Cambria" w:cs="Times New Roman"/>
          <w:noProof/>
        </w:rPr>
      </w:pPr>
      <w:bookmarkStart w:id="10" w:name="_ENREF_3"/>
      <w:r w:rsidRPr="007C4791">
        <w:rPr>
          <w:rFonts w:ascii="Cambria" w:hAnsi="Cambria" w:cs="Times New Roman"/>
          <w:noProof/>
        </w:rPr>
        <w:t>3.</w:t>
      </w:r>
      <w:r w:rsidRPr="007C4791">
        <w:rPr>
          <w:rFonts w:ascii="Cambria" w:hAnsi="Cambria" w:cs="Times New Roman"/>
          <w:noProof/>
        </w:rPr>
        <w:tab/>
        <w:t xml:space="preserve">Edwards, B.K., et al., </w:t>
      </w:r>
      <w:r w:rsidRPr="007C4791">
        <w:rPr>
          <w:rFonts w:ascii="Cambria" w:hAnsi="Cambria" w:cs="Times New Roman"/>
          <w:i/>
          <w:noProof/>
        </w:rPr>
        <w:t>Annual Report to the Nation on the status of cancer, 1975-2010, featuring prevalence of comorbidity and impact on survival among persons with lung, colorectal, breast, or prostate cancer.</w:t>
      </w:r>
      <w:r w:rsidRPr="007C4791">
        <w:rPr>
          <w:rFonts w:ascii="Cambria" w:hAnsi="Cambria" w:cs="Times New Roman"/>
          <w:noProof/>
        </w:rPr>
        <w:t xml:space="preserve"> Cancer, 2014. </w:t>
      </w:r>
      <w:r w:rsidRPr="007C4791">
        <w:rPr>
          <w:rFonts w:ascii="Cambria" w:hAnsi="Cambria" w:cs="Times New Roman"/>
          <w:b/>
          <w:noProof/>
        </w:rPr>
        <w:t>120</w:t>
      </w:r>
      <w:r w:rsidRPr="007C4791">
        <w:rPr>
          <w:rFonts w:ascii="Cambria" w:hAnsi="Cambria" w:cs="Times New Roman"/>
          <w:noProof/>
        </w:rPr>
        <w:t>(9): p. 1290-314.</w:t>
      </w:r>
      <w:bookmarkEnd w:id="10"/>
    </w:p>
    <w:p w14:paraId="4FDD6359" w14:textId="77777777" w:rsidR="007C4791" w:rsidRPr="007C4791" w:rsidRDefault="007C4791" w:rsidP="007C4791">
      <w:pPr>
        <w:ind w:left="720" w:hanging="720"/>
        <w:rPr>
          <w:rFonts w:ascii="Cambria" w:hAnsi="Cambria" w:cs="Times New Roman"/>
          <w:noProof/>
        </w:rPr>
      </w:pPr>
      <w:bookmarkStart w:id="11" w:name="_ENREF_4"/>
      <w:r w:rsidRPr="007C4791">
        <w:rPr>
          <w:rFonts w:ascii="Cambria" w:hAnsi="Cambria" w:cs="Times New Roman"/>
          <w:noProof/>
        </w:rPr>
        <w:t>4.</w:t>
      </w:r>
      <w:r w:rsidRPr="007C4791">
        <w:rPr>
          <w:rFonts w:ascii="Cambria" w:hAnsi="Cambria" w:cs="Times New Roman"/>
          <w:noProof/>
        </w:rPr>
        <w:tab/>
        <w:t xml:space="preserve">Colozza, M., et al., </w:t>
      </w:r>
      <w:r w:rsidRPr="007C4791">
        <w:rPr>
          <w:rFonts w:ascii="Cambria" w:hAnsi="Cambria" w:cs="Times New Roman"/>
          <w:i/>
          <w:noProof/>
        </w:rPr>
        <w:t>Breast cancer: achievements in adjuvant systemic therapies in the pre-genomic era.</w:t>
      </w:r>
      <w:r w:rsidRPr="007C4791">
        <w:rPr>
          <w:rFonts w:ascii="Cambria" w:hAnsi="Cambria" w:cs="Times New Roman"/>
          <w:noProof/>
        </w:rPr>
        <w:t xml:space="preserve"> Oncologist, 2006. </w:t>
      </w:r>
      <w:r w:rsidRPr="007C4791">
        <w:rPr>
          <w:rFonts w:ascii="Cambria" w:hAnsi="Cambria" w:cs="Times New Roman"/>
          <w:b/>
          <w:noProof/>
        </w:rPr>
        <w:t>11</w:t>
      </w:r>
      <w:r w:rsidRPr="007C4791">
        <w:rPr>
          <w:rFonts w:ascii="Cambria" w:hAnsi="Cambria" w:cs="Times New Roman"/>
          <w:noProof/>
        </w:rPr>
        <w:t>(2): p. 111-25.</w:t>
      </w:r>
      <w:bookmarkEnd w:id="11"/>
    </w:p>
    <w:p w14:paraId="5C61007B" w14:textId="77777777" w:rsidR="007C4791" w:rsidRPr="007C4791" w:rsidRDefault="007C4791" w:rsidP="007C4791">
      <w:pPr>
        <w:ind w:left="720" w:hanging="720"/>
        <w:rPr>
          <w:rFonts w:ascii="Cambria" w:hAnsi="Cambria" w:cs="Times New Roman"/>
          <w:noProof/>
        </w:rPr>
      </w:pPr>
      <w:bookmarkStart w:id="12" w:name="_ENREF_5"/>
      <w:r w:rsidRPr="007C4791">
        <w:rPr>
          <w:rFonts w:ascii="Cambria" w:hAnsi="Cambria" w:cs="Times New Roman"/>
          <w:noProof/>
        </w:rPr>
        <w:t>5.</w:t>
      </w:r>
      <w:r w:rsidRPr="007C4791">
        <w:rPr>
          <w:rFonts w:ascii="Cambria" w:hAnsi="Cambria" w:cs="Times New Roman"/>
          <w:noProof/>
        </w:rPr>
        <w:tab/>
        <w:t xml:space="preserve">Tao, J.J., K. Visvanathan, and A.C. Wolff, </w:t>
      </w:r>
      <w:r w:rsidRPr="007C4791">
        <w:rPr>
          <w:rFonts w:ascii="Cambria" w:hAnsi="Cambria" w:cs="Times New Roman"/>
          <w:i/>
          <w:noProof/>
        </w:rPr>
        <w:t>Long term side effects of adjuvant chemotherapy in patients with early breast cancer.</w:t>
      </w:r>
      <w:r w:rsidRPr="007C4791">
        <w:rPr>
          <w:rFonts w:ascii="Cambria" w:hAnsi="Cambria" w:cs="Times New Roman"/>
          <w:noProof/>
        </w:rPr>
        <w:t xml:space="preserve"> Breast, 2015. </w:t>
      </w:r>
      <w:r w:rsidRPr="007C4791">
        <w:rPr>
          <w:rFonts w:ascii="Cambria" w:hAnsi="Cambria" w:cs="Times New Roman"/>
          <w:b/>
          <w:noProof/>
        </w:rPr>
        <w:t>24 Suppl 2</w:t>
      </w:r>
      <w:r w:rsidRPr="007C4791">
        <w:rPr>
          <w:rFonts w:ascii="Cambria" w:hAnsi="Cambria" w:cs="Times New Roman"/>
          <w:noProof/>
        </w:rPr>
        <w:t>: p. S149-53.</w:t>
      </w:r>
      <w:bookmarkEnd w:id="12"/>
    </w:p>
    <w:p w14:paraId="3AD00EF7" w14:textId="77777777" w:rsidR="007C4791" w:rsidRPr="007C4791" w:rsidRDefault="007C4791" w:rsidP="007C4791">
      <w:pPr>
        <w:ind w:left="720" w:hanging="720"/>
        <w:rPr>
          <w:rFonts w:ascii="Cambria" w:hAnsi="Cambria" w:cs="Times New Roman"/>
          <w:noProof/>
        </w:rPr>
      </w:pPr>
      <w:bookmarkStart w:id="13" w:name="_ENREF_6"/>
      <w:r w:rsidRPr="007C4791">
        <w:rPr>
          <w:rFonts w:ascii="Cambria" w:hAnsi="Cambria" w:cs="Times New Roman"/>
          <w:noProof/>
        </w:rPr>
        <w:t>6.</w:t>
      </w:r>
      <w:r w:rsidRPr="007C4791">
        <w:rPr>
          <w:rFonts w:ascii="Cambria" w:hAnsi="Cambria" w:cs="Times New Roman"/>
          <w:noProof/>
        </w:rPr>
        <w:tab/>
        <w:t xml:space="preserve">Early Breast Cancer Trialists' Collaborative Group, </w:t>
      </w:r>
      <w:r w:rsidRPr="007C4791">
        <w:rPr>
          <w:rFonts w:ascii="Cambria" w:hAnsi="Cambria" w:cs="Times New Roman"/>
          <w:i/>
          <w:noProof/>
        </w:rPr>
        <w:t>Effects of chemotherapy and hormonal therapy for early breast cancer on recurrence and 15-year survival: an overview of the randomised trials.</w:t>
      </w:r>
      <w:r w:rsidRPr="007C4791">
        <w:rPr>
          <w:rFonts w:ascii="Cambria" w:hAnsi="Cambria" w:cs="Times New Roman"/>
          <w:noProof/>
        </w:rPr>
        <w:t xml:space="preserve"> Lancet, 2005. </w:t>
      </w:r>
      <w:r w:rsidRPr="007C4791">
        <w:rPr>
          <w:rFonts w:ascii="Cambria" w:hAnsi="Cambria" w:cs="Times New Roman"/>
          <w:b/>
          <w:noProof/>
        </w:rPr>
        <w:t>365</w:t>
      </w:r>
      <w:r w:rsidRPr="007C4791">
        <w:rPr>
          <w:rFonts w:ascii="Cambria" w:hAnsi="Cambria" w:cs="Times New Roman"/>
          <w:noProof/>
        </w:rPr>
        <w:t>(9472): p. 1687-717.</w:t>
      </w:r>
      <w:bookmarkEnd w:id="13"/>
    </w:p>
    <w:p w14:paraId="0910DDD6" w14:textId="77777777" w:rsidR="007C4791" w:rsidRPr="007C4791" w:rsidRDefault="007C4791" w:rsidP="007C4791">
      <w:pPr>
        <w:ind w:left="720" w:hanging="720"/>
        <w:rPr>
          <w:rFonts w:ascii="Cambria" w:hAnsi="Cambria" w:cs="Times New Roman"/>
          <w:noProof/>
        </w:rPr>
      </w:pPr>
      <w:bookmarkStart w:id="14" w:name="_ENREF_7"/>
      <w:r w:rsidRPr="007C4791">
        <w:rPr>
          <w:rFonts w:ascii="Cambria" w:hAnsi="Cambria" w:cs="Times New Roman"/>
          <w:noProof/>
        </w:rPr>
        <w:t>7.</w:t>
      </w:r>
      <w:r w:rsidRPr="007C4791">
        <w:rPr>
          <w:rFonts w:ascii="Cambria" w:hAnsi="Cambria" w:cs="Times New Roman"/>
          <w:noProof/>
        </w:rPr>
        <w:tab/>
        <w:t xml:space="preserve">Azim, H.A., Jr., et al., </w:t>
      </w:r>
      <w:r w:rsidRPr="007C4791">
        <w:rPr>
          <w:rFonts w:ascii="Cambria" w:hAnsi="Cambria" w:cs="Times New Roman"/>
          <w:i/>
          <w:noProof/>
        </w:rPr>
        <w:t>Long-term toxic effects of adjuvant chemotherapy in breast cancer.</w:t>
      </w:r>
      <w:r w:rsidRPr="007C4791">
        <w:rPr>
          <w:rFonts w:ascii="Cambria" w:hAnsi="Cambria" w:cs="Times New Roman"/>
          <w:noProof/>
        </w:rPr>
        <w:t xml:space="preserve"> Ann Oncol, 2011. </w:t>
      </w:r>
      <w:r w:rsidRPr="007C4791">
        <w:rPr>
          <w:rFonts w:ascii="Cambria" w:hAnsi="Cambria" w:cs="Times New Roman"/>
          <w:b/>
          <w:noProof/>
        </w:rPr>
        <w:t>22</w:t>
      </w:r>
      <w:r w:rsidRPr="007C4791">
        <w:rPr>
          <w:rFonts w:ascii="Cambria" w:hAnsi="Cambria" w:cs="Times New Roman"/>
          <w:noProof/>
        </w:rPr>
        <w:t>(9): p. 1939-47.</w:t>
      </w:r>
      <w:bookmarkEnd w:id="14"/>
    </w:p>
    <w:p w14:paraId="143C892C" w14:textId="77777777" w:rsidR="007C4791" w:rsidRPr="007C4791" w:rsidRDefault="007C4791" w:rsidP="007C4791">
      <w:pPr>
        <w:ind w:left="720" w:hanging="720"/>
        <w:rPr>
          <w:rFonts w:ascii="Cambria" w:hAnsi="Cambria" w:cs="Times New Roman"/>
          <w:noProof/>
        </w:rPr>
      </w:pPr>
      <w:bookmarkStart w:id="15" w:name="_ENREF_8"/>
      <w:r w:rsidRPr="007C4791">
        <w:rPr>
          <w:rFonts w:ascii="Cambria" w:hAnsi="Cambria" w:cs="Times New Roman"/>
          <w:noProof/>
        </w:rPr>
        <w:t>8.</w:t>
      </w:r>
      <w:r w:rsidRPr="007C4791">
        <w:rPr>
          <w:rFonts w:ascii="Cambria" w:hAnsi="Cambria" w:cs="Times New Roman"/>
          <w:noProof/>
        </w:rPr>
        <w:tab/>
        <w:t xml:space="preserve">Ono, M., et al., </w:t>
      </w:r>
      <w:r w:rsidRPr="007C4791">
        <w:rPr>
          <w:rFonts w:ascii="Cambria" w:hAnsi="Cambria" w:cs="Times New Roman"/>
          <w:i/>
          <w:noProof/>
        </w:rPr>
        <w:t>A meta-analysis of cognitive impairment and decline associated with adjuvant chemotherapy in women with breast cancer.</w:t>
      </w:r>
      <w:r w:rsidRPr="007C4791">
        <w:rPr>
          <w:rFonts w:ascii="Cambria" w:hAnsi="Cambria" w:cs="Times New Roman"/>
          <w:noProof/>
        </w:rPr>
        <w:t xml:space="preserve"> Front Oncol, 2015. </w:t>
      </w:r>
      <w:r w:rsidRPr="007C4791">
        <w:rPr>
          <w:rFonts w:ascii="Cambria" w:hAnsi="Cambria" w:cs="Times New Roman"/>
          <w:b/>
          <w:noProof/>
        </w:rPr>
        <w:t>5</w:t>
      </w:r>
      <w:r w:rsidRPr="007C4791">
        <w:rPr>
          <w:rFonts w:ascii="Cambria" w:hAnsi="Cambria" w:cs="Times New Roman"/>
          <w:noProof/>
        </w:rPr>
        <w:t>: p. 59.</w:t>
      </w:r>
      <w:bookmarkEnd w:id="15"/>
    </w:p>
    <w:p w14:paraId="64F5F4AF" w14:textId="77777777" w:rsidR="007C4791" w:rsidRPr="007C4791" w:rsidRDefault="007C4791" w:rsidP="007C4791">
      <w:pPr>
        <w:ind w:left="720" w:hanging="720"/>
        <w:rPr>
          <w:rFonts w:ascii="Cambria" w:hAnsi="Cambria" w:cs="Times New Roman"/>
          <w:noProof/>
        </w:rPr>
      </w:pPr>
      <w:bookmarkStart w:id="16" w:name="_ENREF_9"/>
      <w:r w:rsidRPr="007C4791">
        <w:rPr>
          <w:rFonts w:ascii="Cambria" w:hAnsi="Cambria" w:cs="Times New Roman"/>
          <w:noProof/>
        </w:rPr>
        <w:t>9.</w:t>
      </w:r>
      <w:r w:rsidRPr="007C4791">
        <w:rPr>
          <w:rFonts w:ascii="Cambria" w:hAnsi="Cambria" w:cs="Times New Roman"/>
          <w:noProof/>
        </w:rPr>
        <w:tab/>
        <w:t xml:space="preserve">Mandelblatt, J.S., P.B. Jacobsen, and T. Ahles, </w:t>
      </w:r>
      <w:r w:rsidRPr="007C4791">
        <w:rPr>
          <w:rFonts w:ascii="Cambria" w:hAnsi="Cambria" w:cs="Times New Roman"/>
          <w:i/>
          <w:noProof/>
        </w:rPr>
        <w:t>Cognitive effects of cancer systemic therapy: implications for the care of older patients and survivors.</w:t>
      </w:r>
      <w:r w:rsidRPr="007C4791">
        <w:rPr>
          <w:rFonts w:ascii="Cambria" w:hAnsi="Cambria" w:cs="Times New Roman"/>
          <w:noProof/>
        </w:rPr>
        <w:t xml:space="preserve"> J Clin Oncol, 2014. </w:t>
      </w:r>
      <w:r w:rsidRPr="007C4791">
        <w:rPr>
          <w:rFonts w:ascii="Cambria" w:hAnsi="Cambria" w:cs="Times New Roman"/>
          <w:b/>
          <w:noProof/>
        </w:rPr>
        <w:t>32</w:t>
      </w:r>
      <w:r w:rsidRPr="007C4791">
        <w:rPr>
          <w:rFonts w:ascii="Cambria" w:hAnsi="Cambria" w:cs="Times New Roman"/>
          <w:noProof/>
        </w:rPr>
        <w:t>(24): p. 2617-26.</w:t>
      </w:r>
      <w:bookmarkEnd w:id="16"/>
    </w:p>
    <w:p w14:paraId="367D1CB7" w14:textId="77777777" w:rsidR="007C4791" w:rsidRPr="007C4791" w:rsidRDefault="007C4791" w:rsidP="007C4791">
      <w:pPr>
        <w:ind w:left="720" w:hanging="720"/>
        <w:rPr>
          <w:rFonts w:ascii="Cambria" w:hAnsi="Cambria" w:cs="Times New Roman"/>
          <w:noProof/>
        </w:rPr>
      </w:pPr>
      <w:bookmarkStart w:id="17" w:name="_ENREF_10"/>
      <w:r w:rsidRPr="007C4791">
        <w:rPr>
          <w:rFonts w:ascii="Cambria" w:hAnsi="Cambria" w:cs="Times New Roman"/>
          <w:noProof/>
        </w:rPr>
        <w:t>10.</w:t>
      </w:r>
      <w:r w:rsidRPr="007C4791">
        <w:rPr>
          <w:rFonts w:ascii="Cambria" w:hAnsi="Cambria" w:cs="Times New Roman"/>
          <w:noProof/>
        </w:rPr>
        <w:tab/>
        <w:t xml:space="preserve">Vardy, J., </w:t>
      </w:r>
      <w:r w:rsidRPr="007C4791">
        <w:rPr>
          <w:rFonts w:ascii="Cambria" w:hAnsi="Cambria" w:cs="Times New Roman"/>
          <w:i/>
          <w:noProof/>
        </w:rPr>
        <w:t>Cognitive function in breast cancer survivors.</w:t>
      </w:r>
      <w:r w:rsidRPr="007C4791">
        <w:rPr>
          <w:rFonts w:ascii="Cambria" w:hAnsi="Cambria" w:cs="Times New Roman"/>
          <w:noProof/>
        </w:rPr>
        <w:t xml:space="preserve"> Cancer Treat Res, 2009. </w:t>
      </w:r>
      <w:r w:rsidRPr="007C4791">
        <w:rPr>
          <w:rFonts w:ascii="Cambria" w:hAnsi="Cambria" w:cs="Times New Roman"/>
          <w:b/>
          <w:noProof/>
        </w:rPr>
        <w:t>151</w:t>
      </w:r>
      <w:r w:rsidRPr="007C4791">
        <w:rPr>
          <w:rFonts w:ascii="Cambria" w:hAnsi="Cambria" w:cs="Times New Roman"/>
          <w:noProof/>
        </w:rPr>
        <w:t>: p. 387-419.</w:t>
      </w:r>
      <w:bookmarkEnd w:id="17"/>
    </w:p>
    <w:p w14:paraId="7ADD9E4A" w14:textId="77777777" w:rsidR="007C4791" w:rsidRPr="007C4791" w:rsidRDefault="007C4791" w:rsidP="007C4791">
      <w:pPr>
        <w:ind w:left="720" w:hanging="720"/>
        <w:rPr>
          <w:rFonts w:ascii="Cambria" w:hAnsi="Cambria" w:cs="Times New Roman"/>
          <w:noProof/>
        </w:rPr>
      </w:pPr>
      <w:bookmarkStart w:id="18" w:name="_ENREF_11"/>
      <w:r w:rsidRPr="007C4791">
        <w:rPr>
          <w:rFonts w:ascii="Cambria" w:hAnsi="Cambria" w:cs="Times New Roman"/>
          <w:noProof/>
        </w:rPr>
        <w:t>11.</w:t>
      </w:r>
      <w:r w:rsidRPr="007C4791">
        <w:rPr>
          <w:rFonts w:ascii="Cambria" w:hAnsi="Cambria" w:cs="Times New Roman"/>
          <w:noProof/>
        </w:rPr>
        <w:tab/>
        <w:t xml:space="preserve">Ahles, T.A., J.C. Root, and E.L. Ryan, </w:t>
      </w:r>
      <w:r w:rsidRPr="007C4791">
        <w:rPr>
          <w:rFonts w:ascii="Cambria" w:hAnsi="Cambria" w:cs="Times New Roman"/>
          <w:i/>
          <w:noProof/>
        </w:rPr>
        <w:t>Cancer- and cancer treatment-associated cognitive change: an update on the state of the science.</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(30): p. 3675-86.</w:t>
      </w:r>
      <w:bookmarkEnd w:id="18"/>
    </w:p>
    <w:p w14:paraId="6211CE72" w14:textId="77777777" w:rsidR="007C4791" w:rsidRPr="007C4791" w:rsidRDefault="007C4791" w:rsidP="007C4791">
      <w:pPr>
        <w:ind w:left="720" w:hanging="720"/>
        <w:rPr>
          <w:rFonts w:ascii="Cambria" w:hAnsi="Cambria" w:cs="Times New Roman"/>
          <w:noProof/>
        </w:rPr>
      </w:pPr>
      <w:bookmarkStart w:id="19" w:name="_ENREF_12"/>
      <w:r w:rsidRPr="007C4791">
        <w:rPr>
          <w:rFonts w:ascii="Cambria" w:hAnsi="Cambria" w:cs="Times New Roman"/>
          <w:noProof/>
        </w:rPr>
        <w:t>12.</w:t>
      </w:r>
      <w:r w:rsidRPr="007C4791">
        <w:rPr>
          <w:rFonts w:ascii="Cambria" w:hAnsi="Cambria" w:cs="Times New Roman"/>
          <w:noProof/>
        </w:rPr>
        <w:tab/>
        <w:t xml:space="preserve">Ahles, T.A., et al., </w:t>
      </w:r>
      <w:r w:rsidRPr="007C4791">
        <w:rPr>
          <w:rFonts w:ascii="Cambria" w:hAnsi="Cambria" w:cs="Times New Roman"/>
          <w:i/>
          <w:noProof/>
        </w:rPr>
        <w:t>The relationship of APOE genotype to neuropsychological performance in long-term cancer survivors treated with standard dose chemotherapy.</w:t>
      </w:r>
      <w:r w:rsidRPr="007C4791">
        <w:rPr>
          <w:rFonts w:ascii="Cambria" w:hAnsi="Cambria" w:cs="Times New Roman"/>
          <w:noProof/>
        </w:rPr>
        <w:t xml:space="preserve"> Psychooncology, 2003. </w:t>
      </w:r>
      <w:r w:rsidRPr="007C4791">
        <w:rPr>
          <w:rFonts w:ascii="Cambria" w:hAnsi="Cambria" w:cs="Times New Roman"/>
          <w:b/>
          <w:noProof/>
        </w:rPr>
        <w:t>12</w:t>
      </w:r>
      <w:r w:rsidRPr="007C4791">
        <w:rPr>
          <w:rFonts w:ascii="Cambria" w:hAnsi="Cambria" w:cs="Times New Roman"/>
          <w:noProof/>
        </w:rPr>
        <w:t>(6): p. 612-9.</w:t>
      </w:r>
      <w:bookmarkEnd w:id="19"/>
    </w:p>
    <w:p w14:paraId="05785BDD" w14:textId="77777777" w:rsidR="007C4791" w:rsidRPr="007C4791" w:rsidRDefault="007C4791" w:rsidP="007C4791">
      <w:pPr>
        <w:ind w:left="720" w:hanging="720"/>
        <w:rPr>
          <w:rFonts w:ascii="Cambria" w:hAnsi="Cambria" w:cs="Times New Roman"/>
          <w:noProof/>
        </w:rPr>
      </w:pPr>
      <w:bookmarkStart w:id="20" w:name="_ENREF_13"/>
      <w:r w:rsidRPr="007C4791">
        <w:rPr>
          <w:rFonts w:ascii="Cambria" w:hAnsi="Cambria" w:cs="Times New Roman"/>
          <w:noProof/>
        </w:rPr>
        <w:t>13.</w:t>
      </w:r>
      <w:r w:rsidRPr="007C4791">
        <w:rPr>
          <w:rFonts w:ascii="Cambria" w:hAnsi="Cambria" w:cs="Times New Roman"/>
          <w:noProof/>
        </w:rPr>
        <w:tab/>
        <w:t xml:space="preserve">Falleti, M.G., et al., </w:t>
      </w:r>
      <w:r w:rsidRPr="007C4791">
        <w:rPr>
          <w:rFonts w:ascii="Cambria" w:hAnsi="Cambria" w:cs="Times New Roman"/>
          <w:i/>
          <w:noProof/>
        </w:rPr>
        <w:t>The nature and severity of cognitive impairment associated with adjuvant chemotherapy in women with breast cancer: a meta-analysis of the current literature.</w:t>
      </w:r>
      <w:r w:rsidRPr="007C4791">
        <w:rPr>
          <w:rFonts w:ascii="Cambria" w:hAnsi="Cambria" w:cs="Times New Roman"/>
          <w:noProof/>
        </w:rPr>
        <w:t xml:space="preserve"> Brain Cogn, 2005. </w:t>
      </w:r>
      <w:r w:rsidRPr="007C4791">
        <w:rPr>
          <w:rFonts w:ascii="Cambria" w:hAnsi="Cambria" w:cs="Times New Roman"/>
          <w:b/>
          <w:noProof/>
        </w:rPr>
        <w:t>59</w:t>
      </w:r>
      <w:r w:rsidRPr="007C4791">
        <w:rPr>
          <w:rFonts w:ascii="Cambria" w:hAnsi="Cambria" w:cs="Times New Roman"/>
          <w:noProof/>
        </w:rPr>
        <w:t>(1): p. 60-70.</w:t>
      </w:r>
      <w:bookmarkEnd w:id="20"/>
    </w:p>
    <w:p w14:paraId="0F1441B3" w14:textId="77777777" w:rsidR="007C4791" w:rsidRPr="007C4791" w:rsidRDefault="007C4791" w:rsidP="007C4791">
      <w:pPr>
        <w:ind w:left="720" w:hanging="720"/>
        <w:rPr>
          <w:rFonts w:ascii="Cambria" w:hAnsi="Cambria" w:cs="Times New Roman"/>
          <w:noProof/>
        </w:rPr>
      </w:pPr>
      <w:bookmarkStart w:id="21" w:name="_ENREF_14"/>
      <w:r w:rsidRPr="007C4791">
        <w:rPr>
          <w:rFonts w:ascii="Cambria" w:hAnsi="Cambria" w:cs="Times New Roman"/>
          <w:noProof/>
        </w:rPr>
        <w:t>14.</w:t>
      </w:r>
      <w:r w:rsidRPr="007C4791">
        <w:rPr>
          <w:rFonts w:ascii="Cambria" w:hAnsi="Cambria" w:cs="Times New Roman"/>
          <w:noProof/>
        </w:rPr>
        <w:tab/>
        <w:t xml:space="preserve">Stewart, A., et al., </w:t>
      </w:r>
      <w:r w:rsidRPr="007C4791">
        <w:rPr>
          <w:rFonts w:ascii="Cambria" w:hAnsi="Cambria" w:cs="Times New Roman"/>
          <w:i/>
          <w:noProof/>
        </w:rPr>
        <w:t>A meta-analysis of the neuropsychological effects of adjuvant chemotherapy treatment in women treated for breast cancer.</w:t>
      </w:r>
      <w:r w:rsidRPr="007C4791">
        <w:rPr>
          <w:rFonts w:ascii="Cambria" w:hAnsi="Cambria" w:cs="Times New Roman"/>
          <w:noProof/>
        </w:rPr>
        <w:t xml:space="preserve"> Clin Neuropsychol, 2006. </w:t>
      </w:r>
      <w:r w:rsidRPr="007C4791">
        <w:rPr>
          <w:rFonts w:ascii="Cambria" w:hAnsi="Cambria" w:cs="Times New Roman"/>
          <w:b/>
          <w:noProof/>
        </w:rPr>
        <w:t>20</w:t>
      </w:r>
      <w:r w:rsidRPr="007C4791">
        <w:rPr>
          <w:rFonts w:ascii="Cambria" w:hAnsi="Cambria" w:cs="Times New Roman"/>
          <w:noProof/>
        </w:rPr>
        <w:t>(1): p. 76-89.</w:t>
      </w:r>
      <w:bookmarkEnd w:id="21"/>
    </w:p>
    <w:p w14:paraId="2251E5DF" w14:textId="77777777" w:rsidR="007C4791" w:rsidRPr="007C4791" w:rsidRDefault="007C4791" w:rsidP="007C4791">
      <w:pPr>
        <w:ind w:left="720" w:hanging="720"/>
        <w:rPr>
          <w:rFonts w:ascii="Cambria" w:hAnsi="Cambria" w:cs="Times New Roman"/>
          <w:noProof/>
        </w:rPr>
      </w:pPr>
      <w:bookmarkStart w:id="22" w:name="_ENREF_15"/>
      <w:r w:rsidRPr="007C4791">
        <w:rPr>
          <w:rFonts w:ascii="Cambria" w:hAnsi="Cambria" w:cs="Times New Roman"/>
          <w:noProof/>
        </w:rPr>
        <w:t>15.</w:t>
      </w:r>
      <w:r w:rsidRPr="007C4791">
        <w:rPr>
          <w:rFonts w:ascii="Cambria" w:hAnsi="Cambria" w:cs="Times New Roman"/>
          <w:noProof/>
        </w:rPr>
        <w:tab/>
        <w:t xml:space="preserve">Jim, H.S., et al., </w:t>
      </w:r>
      <w:r w:rsidRPr="007C4791">
        <w:rPr>
          <w:rFonts w:ascii="Cambria" w:hAnsi="Cambria" w:cs="Times New Roman"/>
          <w:i/>
          <w:noProof/>
        </w:rPr>
        <w:t>Meta-analysis of cognitive functioning in breast cancer survivors previously treated with standard-dose chemotherapy.</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(29): p. 3578-87.</w:t>
      </w:r>
      <w:bookmarkEnd w:id="22"/>
    </w:p>
    <w:p w14:paraId="1BCD268B" w14:textId="77777777" w:rsidR="007C4791" w:rsidRPr="007C4791" w:rsidRDefault="007C4791" w:rsidP="007C4791">
      <w:pPr>
        <w:ind w:left="720" w:hanging="720"/>
        <w:rPr>
          <w:rFonts w:ascii="Cambria" w:hAnsi="Cambria" w:cs="Times New Roman"/>
          <w:noProof/>
        </w:rPr>
      </w:pPr>
      <w:bookmarkStart w:id="23" w:name="_ENREF_16"/>
      <w:r w:rsidRPr="007C4791">
        <w:rPr>
          <w:rFonts w:ascii="Cambria" w:hAnsi="Cambria" w:cs="Times New Roman"/>
          <w:noProof/>
        </w:rPr>
        <w:t>16.</w:t>
      </w:r>
      <w:r w:rsidRPr="007C4791">
        <w:rPr>
          <w:rFonts w:ascii="Cambria" w:hAnsi="Cambria" w:cs="Times New Roman"/>
          <w:noProof/>
        </w:rPr>
        <w:tab/>
        <w:t xml:space="preserve">Fan, H.G., et al., </w:t>
      </w:r>
      <w:r w:rsidRPr="007C4791">
        <w:rPr>
          <w:rFonts w:ascii="Cambria" w:hAnsi="Cambria" w:cs="Times New Roman"/>
          <w:i/>
          <w:noProof/>
        </w:rPr>
        <w:t>Fatigue, menopausal symptoms, and cognitive function in women after adjuvant chemotherapy for breast cancer: 1- and 2-year follow-up of a prospective controlled study.</w:t>
      </w:r>
      <w:r w:rsidRPr="007C4791">
        <w:rPr>
          <w:rFonts w:ascii="Cambria" w:hAnsi="Cambria" w:cs="Times New Roman"/>
          <w:noProof/>
        </w:rPr>
        <w:t xml:space="preserve"> J Clin Oncol, 2005. </w:t>
      </w:r>
      <w:r w:rsidRPr="007C4791">
        <w:rPr>
          <w:rFonts w:ascii="Cambria" w:hAnsi="Cambria" w:cs="Times New Roman"/>
          <w:b/>
          <w:noProof/>
        </w:rPr>
        <w:t>23</w:t>
      </w:r>
      <w:r w:rsidRPr="007C4791">
        <w:rPr>
          <w:rFonts w:ascii="Cambria" w:hAnsi="Cambria" w:cs="Times New Roman"/>
          <w:noProof/>
        </w:rPr>
        <w:t>(31): p. 8025-32.</w:t>
      </w:r>
      <w:bookmarkEnd w:id="23"/>
    </w:p>
    <w:p w14:paraId="03F982EB" w14:textId="77777777" w:rsidR="007C4791" w:rsidRPr="007C4791" w:rsidRDefault="007C4791" w:rsidP="007C4791">
      <w:pPr>
        <w:ind w:left="720" w:hanging="720"/>
        <w:rPr>
          <w:rFonts w:ascii="Cambria" w:hAnsi="Cambria" w:cs="Times New Roman"/>
          <w:noProof/>
        </w:rPr>
      </w:pPr>
      <w:bookmarkStart w:id="24" w:name="_ENREF_17"/>
      <w:r w:rsidRPr="007C4791">
        <w:rPr>
          <w:rFonts w:ascii="Cambria" w:hAnsi="Cambria" w:cs="Times New Roman"/>
          <w:noProof/>
        </w:rPr>
        <w:t>17.</w:t>
      </w:r>
      <w:r w:rsidRPr="007C4791">
        <w:rPr>
          <w:rFonts w:ascii="Cambria" w:hAnsi="Cambria" w:cs="Times New Roman"/>
          <w:noProof/>
        </w:rPr>
        <w:tab/>
        <w:t xml:space="preserve">Tager, F.A., et al., </w:t>
      </w:r>
      <w:r w:rsidRPr="007C4791">
        <w:rPr>
          <w:rFonts w:ascii="Cambria" w:hAnsi="Cambria" w:cs="Times New Roman"/>
          <w:i/>
          <w:noProof/>
        </w:rPr>
        <w:t>The cognitive effects of chemotherapy in post-menopausal breast cancer patients: a controlled longitudinal study.</w:t>
      </w:r>
      <w:r w:rsidRPr="007C4791">
        <w:rPr>
          <w:rFonts w:ascii="Cambria" w:hAnsi="Cambria" w:cs="Times New Roman"/>
          <w:noProof/>
        </w:rPr>
        <w:t xml:space="preserve"> Breast Cancer Res Treat, 2010. </w:t>
      </w:r>
      <w:r w:rsidRPr="007C4791">
        <w:rPr>
          <w:rFonts w:ascii="Cambria" w:hAnsi="Cambria" w:cs="Times New Roman"/>
          <w:b/>
          <w:noProof/>
        </w:rPr>
        <w:t>123</w:t>
      </w:r>
      <w:r w:rsidRPr="007C4791">
        <w:rPr>
          <w:rFonts w:ascii="Cambria" w:hAnsi="Cambria" w:cs="Times New Roman"/>
          <w:noProof/>
        </w:rPr>
        <w:t>(1): p. 25-34.</w:t>
      </w:r>
      <w:bookmarkEnd w:id="24"/>
    </w:p>
    <w:p w14:paraId="3A82EDDF" w14:textId="77777777" w:rsidR="007C4791" w:rsidRPr="007C4791" w:rsidRDefault="007C4791" w:rsidP="007C4791">
      <w:pPr>
        <w:ind w:left="720" w:hanging="720"/>
        <w:rPr>
          <w:rFonts w:ascii="Cambria" w:hAnsi="Cambria" w:cs="Times New Roman"/>
          <w:noProof/>
        </w:rPr>
      </w:pPr>
      <w:bookmarkStart w:id="25" w:name="_ENREF_18"/>
      <w:r w:rsidRPr="007C4791">
        <w:rPr>
          <w:rFonts w:ascii="Cambria" w:hAnsi="Cambria" w:cs="Times New Roman"/>
          <w:noProof/>
        </w:rPr>
        <w:t>18.</w:t>
      </w:r>
      <w:r w:rsidRPr="007C4791">
        <w:rPr>
          <w:rFonts w:ascii="Cambria" w:hAnsi="Cambria" w:cs="Times New Roman"/>
          <w:noProof/>
        </w:rPr>
        <w:tab/>
        <w:t xml:space="preserve">Jenkins, V., et al., </w:t>
      </w:r>
      <w:r w:rsidRPr="007C4791">
        <w:rPr>
          <w:rFonts w:ascii="Cambria" w:hAnsi="Cambria" w:cs="Times New Roman"/>
          <w:i/>
          <w:noProof/>
        </w:rPr>
        <w:t>A 3-year prospective study of the effects of adjuvant treatments on cognition in women with early stage breast cancer.</w:t>
      </w:r>
      <w:r w:rsidRPr="007C4791">
        <w:rPr>
          <w:rFonts w:ascii="Cambria" w:hAnsi="Cambria" w:cs="Times New Roman"/>
          <w:noProof/>
        </w:rPr>
        <w:t xml:space="preserve"> Br J Cancer, 2006. </w:t>
      </w:r>
      <w:r w:rsidRPr="007C4791">
        <w:rPr>
          <w:rFonts w:ascii="Cambria" w:hAnsi="Cambria" w:cs="Times New Roman"/>
          <w:b/>
          <w:noProof/>
        </w:rPr>
        <w:t>94</w:t>
      </w:r>
      <w:r w:rsidRPr="007C4791">
        <w:rPr>
          <w:rFonts w:ascii="Cambria" w:hAnsi="Cambria" w:cs="Times New Roman"/>
          <w:noProof/>
        </w:rPr>
        <w:t>(6): p. 828-34.</w:t>
      </w:r>
      <w:bookmarkEnd w:id="25"/>
    </w:p>
    <w:p w14:paraId="29BFB60A" w14:textId="77777777" w:rsidR="007C4791" w:rsidRPr="007C4791" w:rsidRDefault="007C4791" w:rsidP="007C4791">
      <w:pPr>
        <w:ind w:left="720" w:hanging="720"/>
        <w:rPr>
          <w:rFonts w:ascii="Cambria" w:hAnsi="Cambria" w:cs="Times New Roman"/>
          <w:noProof/>
        </w:rPr>
      </w:pPr>
      <w:bookmarkStart w:id="26" w:name="_ENREF_19"/>
      <w:r w:rsidRPr="007C4791">
        <w:rPr>
          <w:rFonts w:ascii="Cambria" w:hAnsi="Cambria" w:cs="Times New Roman"/>
          <w:noProof/>
        </w:rPr>
        <w:t>19.</w:t>
      </w:r>
      <w:r w:rsidRPr="007C4791">
        <w:rPr>
          <w:rFonts w:ascii="Cambria" w:hAnsi="Cambria" w:cs="Times New Roman"/>
          <w:noProof/>
        </w:rPr>
        <w:tab/>
        <w:t xml:space="preserve">Ahles, T.A., et al., </w:t>
      </w:r>
      <w:r w:rsidRPr="007C4791">
        <w:rPr>
          <w:rFonts w:ascii="Cambria" w:hAnsi="Cambria" w:cs="Times New Roman"/>
          <w:i/>
          <w:noProof/>
        </w:rPr>
        <w:t>Longitudinal assessment of cognitive changes associated with adjuvant treatment for breast cancer: impact of age and cognitive reserve.</w:t>
      </w:r>
      <w:r w:rsidRPr="007C4791">
        <w:rPr>
          <w:rFonts w:ascii="Cambria" w:hAnsi="Cambria" w:cs="Times New Roman"/>
          <w:noProof/>
        </w:rPr>
        <w:t xml:space="preserve"> J Clin Oncol, 2010. </w:t>
      </w:r>
      <w:r w:rsidRPr="007C4791">
        <w:rPr>
          <w:rFonts w:ascii="Cambria" w:hAnsi="Cambria" w:cs="Times New Roman"/>
          <w:b/>
          <w:noProof/>
        </w:rPr>
        <w:t>28</w:t>
      </w:r>
      <w:r w:rsidRPr="007C4791">
        <w:rPr>
          <w:rFonts w:ascii="Cambria" w:hAnsi="Cambria" w:cs="Times New Roman"/>
          <w:noProof/>
        </w:rPr>
        <w:t>(29): p. 4434-40.</w:t>
      </w:r>
      <w:bookmarkEnd w:id="26"/>
    </w:p>
    <w:p w14:paraId="2619CC10" w14:textId="77777777" w:rsidR="007C4791" w:rsidRPr="007C4791" w:rsidRDefault="007C4791" w:rsidP="007C4791">
      <w:pPr>
        <w:ind w:left="720" w:hanging="720"/>
        <w:rPr>
          <w:rFonts w:ascii="Cambria" w:hAnsi="Cambria" w:cs="Times New Roman"/>
          <w:noProof/>
        </w:rPr>
      </w:pPr>
      <w:bookmarkStart w:id="27" w:name="_ENREF_20"/>
      <w:r w:rsidRPr="007C4791">
        <w:rPr>
          <w:rFonts w:ascii="Cambria" w:hAnsi="Cambria" w:cs="Times New Roman"/>
          <w:noProof/>
        </w:rPr>
        <w:t>20.</w:t>
      </w:r>
      <w:r w:rsidRPr="007C4791">
        <w:rPr>
          <w:rFonts w:ascii="Cambria" w:hAnsi="Cambria" w:cs="Times New Roman"/>
          <w:noProof/>
        </w:rPr>
        <w:tab/>
        <w:t xml:space="preserve">Konstantopoulos, S., </w:t>
      </w:r>
      <w:r w:rsidRPr="007C4791">
        <w:rPr>
          <w:rFonts w:ascii="Cambria" w:hAnsi="Cambria" w:cs="Times New Roman"/>
          <w:i/>
          <w:noProof/>
        </w:rPr>
        <w:t>Fixed effects and variance components estimation in three-level meta-analysis.</w:t>
      </w:r>
      <w:r w:rsidRPr="007C4791">
        <w:rPr>
          <w:rFonts w:ascii="Cambria" w:hAnsi="Cambria" w:cs="Times New Roman"/>
          <w:noProof/>
        </w:rPr>
        <w:t xml:space="preserve"> Res Synth Methods, 2011. </w:t>
      </w:r>
      <w:r w:rsidRPr="007C4791">
        <w:rPr>
          <w:rFonts w:ascii="Cambria" w:hAnsi="Cambria" w:cs="Times New Roman"/>
          <w:b/>
          <w:noProof/>
        </w:rPr>
        <w:t>2</w:t>
      </w:r>
      <w:r w:rsidRPr="007C4791">
        <w:rPr>
          <w:rFonts w:ascii="Cambria" w:hAnsi="Cambria" w:cs="Times New Roman"/>
          <w:noProof/>
        </w:rPr>
        <w:t>(1): p. 61-76.</w:t>
      </w:r>
      <w:bookmarkEnd w:id="27"/>
    </w:p>
    <w:p w14:paraId="185EEB36" w14:textId="77777777" w:rsidR="007C4791" w:rsidRPr="007C4791" w:rsidRDefault="007C4791" w:rsidP="007C4791">
      <w:pPr>
        <w:ind w:left="720" w:hanging="720"/>
        <w:rPr>
          <w:rFonts w:ascii="Cambria" w:hAnsi="Cambria" w:cs="Times New Roman"/>
          <w:noProof/>
        </w:rPr>
      </w:pPr>
      <w:bookmarkStart w:id="28" w:name="_ENREF_21"/>
      <w:r w:rsidRPr="007C4791">
        <w:rPr>
          <w:rFonts w:ascii="Cambria" w:hAnsi="Cambria" w:cs="Times New Roman"/>
          <w:noProof/>
        </w:rPr>
        <w:t>21.</w:t>
      </w:r>
      <w:r w:rsidRPr="007C4791">
        <w:rPr>
          <w:rFonts w:ascii="Cambria" w:hAnsi="Cambria" w:cs="Times New Roman"/>
          <w:noProof/>
        </w:rPr>
        <w:tab/>
        <w:t xml:space="preserve">Burgess C, R.A., Cornelius V, Love S, Graham J, Richards M., </w:t>
      </w:r>
      <w:r w:rsidRPr="007C4791">
        <w:rPr>
          <w:rFonts w:ascii="Cambria" w:hAnsi="Cambria" w:cs="Times New Roman"/>
          <w:i/>
          <w:noProof/>
        </w:rPr>
        <w:t>Depression and anxiety in women with early breast cancer: five year observational cohort study. .</w:t>
      </w:r>
      <w:r w:rsidRPr="007C4791">
        <w:rPr>
          <w:rFonts w:ascii="Cambria" w:hAnsi="Cambria" w:cs="Times New Roman"/>
          <w:noProof/>
        </w:rPr>
        <w:t xml:space="preserve"> BMJ, 2005. </w:t>
      </w:r>
      <w:r w:rsidRPr="007C4791">
        <w:rPr>
          <w:rFonts w:ascii="Cambria" w:hAnsi="Cambria" w:cs="Times New Roman"/>
          <w:b/>
          <w:noProof/>
        </w:rPr>
        <w:t>330</w:t>
      </w:r>
      <w:r w:rsidRPr="007C4791">
        <w:rPr>
          <w:rFonts w:ascii="Cambria" w:hAnsi="Cambria" w:cs="Times New Roman"/>
          <w:noProof/>
        </w:rPr>
        <w:t>: p. 702-705.</w:t>
      </w:r>
      <w:bookmarkEnd w:id="28"/>
    </w:p>
    <w:p w14:paraId="172C79B3" w14:textId="77777777" w:rsidR="007C4791" w:rsidRPr="007C4791" w:rsidRDefault="007C4791" w:rsidP="007C4791">
      <w:pPr>
        <w:ind w:left="720" w:hanging="720"/>
        <w:rPr>
          <w:rFonts w:ascii="Cambria" w:hAnsi="Cambria" w:cs="Times New Roman"/>
          <w:noProof/>
        </w:rPr>
      </w:pPr>
      <w:bookmarkStart w:id="29" w:name="_ENREF_22"/>
      <w:r w:rsidRPr="007C4791">
        <w:rPr>
          <w:rFonts w:ascii="Cambria" w:hAnsi="Cambria" w:cs="Times New Roman"/>
          <w:noProof/>
        </w:rPr>
        <w:t>22.</w:t>
      </w:r>
      <w:r w:rsidRPr="007C4791">
        <w:rPr>
          <w:rFonts w:ascii="Cambria" w:hAnsi="Cambria" w:cs="Times New Roman"/>
          <w:noProof/>
        </w:rPr>
        <w:tab/>
        <w:t xml:space="preserve">Ahles, T.A., et al., </w:t>
      </w:r>
      <w:r w:rsidRPr="007C4791">
        <w:rPr>
          <w:rFonts w:ascii="Cambria" w:hAnsi="Cambria" w:cs="Times New Roman"/>
          <w:i/>
          <w:noProof/>
        </w:rPr>
        <w:t>Cognitive function in breast cancer patients prior to adjuvant treatment.</w:t>
      </w:r>
      <w:r w:rsidRPr="007C4791">
        <w:rPr>
          <w:rFonts w:ascii="Cambria" w:hAnsi="Cambria" w:cs="Times New Roman"/>
          <w:noProof/>
        </w:rPr>
        <w:t xml:space="preserve"> Breast Cancer Res Treat, 2008. </w:t>
      </w:r>
      <w:r w:rsidRPr="007C4791">
        <w:rPr>
          <w:rFonts w:ascii="Cambria" w:hAnsi="Cambria" w:cs="Times New Roman"/>
          <w:b/>
          <w:noProof/>
        </w:rPr>
        <w:t>110</w:t>
      </w:r>
      <w:r w:rsidRPr="007C4791">
        <w:rPr>
          <w:rFonts w:ascii="Cambria" w:hAnsi="Cambria" w:cs="Times New Roman"/>
          <w:noProof/>
        </w:rPr>
        <w:t>(1): p. 143-52.</w:t>
      </w:r>
      <w:bookmarkEnd w:id="29"/>
    </w:p>
    <w:p w14:paraId="6DC21CEF" w14:textId="77777777" w:rsidR="007C4791" w:rsidRPr="007C4791" w:rsidRDefault="007C4791" w:rsidP="007C4791">
      <w:pPr>
        <w:ind w:left="720" w:hanging="720"/>
        <w:rPr>
          <w:rFonts w:ascii="Cambria" w:hAnsi="Cambria" w:cs="Times New Roman"/>
          <w:noProof/>
        </w:rPr>
      </w:pPr>
      <w:bookmarkStart w:id="30" w:name="_ENREF_23"/>
      <w:r w:rsidRPr="007C4791">
        <w:rPr>
          <w:rFonts w:ascii="Cambria" w:hAnsi="Cambria" w:cs="Times New Roman"/>
          <w:noProof/>
        </w:rPr>
        <w:t>23.</w:t>
      </w:r>
      <w:r w:rsidRPr="007C4791">
        <w:rPr>
          <w:rFonts w:ascii="Cambria" w:hAnsi="Cambria" w:cs="Times New Roman"/>
          <w:noProof/>
        </w:rPr>
        <w:tab/>
        <w:t xml:space="preserve">Hermelink, K., et al., </w:t>
      </w:r>
      <w:r w:rsidRPr="007C4791">
        <w:rPr>
          <w:rFonts w:ascii="Cambria" w:hAnsi="Cambria" w:cs="Times New Roman"/>
          <w:i/>
          <w:noProof/>
        </w:rPr>
        <w:t>Elucidating pretreatment cognitive impairment in breast cancer patients: the impact of cancer-related post-traumatic stress.</w:t>
      </w:r>
      <w:r w:rsidRPr="007C4791">
        <w:rPr>
          <w:rFonts w:ascii="Cambria" w:hAnsi="Cambria" w:cs="Times New Roman"/>
          <w:noProof/>
        </w:rPr>
        <w:t xml:space="preserve"> J Natl Cancer Inst, 2015. </w:t>
      </w:r>
      <w:r w:rsidRPr="007C4791">
        <w:rPr>
          <w:rFonts w:ascii="Cambria" w:hAnsi="Cambria" w:cs="Times New Roman"/>
          <w:b/>
          <w:noProof/>
        </w:rPr>
        <w:t>107</w:t>
      </w:r>
      <w:r w:rsidRPr="007C4791">
        <w:rPr>
          <w:rFonts w:ascii="Cambria" w:hAnsi="Cambria" w:cs="Times New Roman"/>
          <w:noProof/>
        </w:rPr>
        <w:t>(7).</w:t>
      </w:r>
      <w:bookmarkEnd w:id="30"/>
    </w:p>
    <w:p w14:paraId="6E5192F8" w14:textId="77777777" w:rsidR="007C4791" w:rsidRPr="007C4791" w:rsidRDefault="007C4791" w:rsidP="007C4791">
      <w:pPr>
        <w:ind w:left="720" w:hanging="720"/>
        <w:rPr>
          <w:rFonts w:ascii="Cambria" w:hAnsi="Cambria" w:cs="Times New Roman"/>
          <w:noProof/>
        </w:rPr>
      </w:pPr>
      <w:bookmarkStart w:id="31" w:name="_ENREF_24"/>
      <w:r w:rsidRPr="007C4791">
        <w:rPr>
          <w:rFonts w:ascii="Cambria" w:hAnsi="Cambria" w:cs="Times New Roman"/>
          <w:noProof/>
        </w:rPr>
        <w:t>24.</w:t>
      </w:r>
      <w:r w:rsidRPr="007C4791">
        <w:rPr>
          <w:rFonts w:ascii="Cambria" w:hAnsi="Cambria" w:cs="Times New Roman"/>
          <w:noProof/>
        </w:rPr>
        <w:tab/>
        <w:t xml:space="preserve">Jansen, C.E., et al., </w:t>
      </w:r>
      <w:r w:rsidRPr="007C4791">
        <w:rPr>
          <w:rFonts w:ascii="Cambria" w:hAnsi="Cambria" w:cs="Times New Roman"/>
          <w:i/>
          <w:noProof/>
        </w:rPr>
        <w:t>A metaanalysis of studies of the effects of cancer chemotherapy on various domains of cognitive function.</w:t>
      </w:r>
      <w:r w:rsidRPr="007C4791">
        <w:rPr>
          <w:rFonts w:ascii="Cambria" w:hAnsi="Cambria" w:cs="Times New Roman"/>
          <w:noProof/>
        </w:rPr>
        <w:t xml:space="preserve"> Cancer, 2005. </w:t>
      </w:r>
      <w:r w:rsidRPr="007C4791">
        <w:rPr>
          <w:rFonts w:ascii="Cambria" w:hAnsi="Cambria" w:cs="Times New Roman"/>
          <w:b/>
          <w:noProof/>
        </w:rPr>
        <w:t>104</w:t>
      </w:r>
      <w:r w:rsidRPr="007C4791">
        <w:rPr>
          <w:rFonts w:ascii="Cambria" w:hAnsi="Cambria" w:cs="Times New Roman"/>
          <w:noProof/>
        </w:rPr>
        <w:t>(10): p. 2222-33.</w:t>
      </w:r>
      <w:bookmarkEnd w:id="31"/>
    </w:p>
    <w:p w14:paraId="330CDD3D" w14:textId="77777777" w:rsidR="007C4791" w:rsidRPr="007C4791" w:rsidRDefault="007C4791" w:rsidP="007C4791">
      <w:pPr>
        <w:ind w:left="720" w:hanging="720"/>
        <w:rPr>
          <w:rFonts w:ascii="Cambria" w:hAnsi="Cambria" w:cs="Times New Roman"/>
          <w:noProof/>
        </w:rPr>
      </w:pPr>
      <w:bookmarkStart w:id="32" w:name="_ENREF_25"/>
      <w:r w:rsidRPr="007C4791">
        <w:rPr>
          <w:rFonts w:ascii="Cambria" w:hAnsi="Cambria" w:cs="Times New Roman"/>
          <w:noProof/>
        </w:rPr>
        <w:t>25.</w:t>
      </w:r>
      <w:r w:rsidRPr="007C4791">
        <w:rPr>
          <w:rFonts w:ascii="Cambria" w:hAnsi="Cambria" w:cs="Times New Roman"/>
          <w:noProof/>
        </w:rPr>
        <w:tab/>
        <w:t xml:space="preserve">Vardy, J. and I. Tannock, </w:t>
      </w:r>
      <w:r w:rsidRPr="007C4791">
        <w:rPr>
          <w:rFonts w:ascii="Cambria" w:hAnsi="Cambria" w:cs="Times New Roman"/>
          <w:i/>
          <w:noProof/>
        </w:rPr>
        <w:t>Cognitive function after chemotherapy in adults with solid tumours.</w:t>
      </w:r>
      <w:r w:rsidRPr="007C4791">
        <w:rPr>
          <w:rFonts w:ascii="Cambria" w:hAnsi="Cambria" w:cs="Times New Roman"/>
          <w:noProof/>
        </w:rPr>
        <w:t xml:space="preserve"> Crit Rev Oncol Hematol, 2007. </w:t>
      </w:r>
      <w:r w:rsidRPr="007C4791">
        <w:rPr>
          <w:rFonts w:ascii="Cambria" w:hAnsi="Cambria" w:cs="Times New Roman"/>
          <w:b/>
          <w:noProof/>
        </w:rPr>
        <w:t>63</w:t>
      </w:r>
      <w:r w:rsidRPr="007C4791">
        <w:rPr>
          <w:rFonts w:ascii="Cambria" w:hAnsi="Cambria" w:cs="Times New Roman"/>
          <w:noProof/>
        </w:rPr>
        <w:t>(3): p. 183-202.</w:t>
      </w:r>
      <w:bookmarkEnd w:id="32"/>
    </w:p>
    <w:p w14:paraId="13FCA7E1" w14:textId="77777777" w:rsidR="007C4791" w:rsidRPr="007C4791" w:rsidRDefault="007C4791" w:rsidP="007C4791">
      <w:pPr>
        <w:ind w:left="720" w:hanging="720"/>
        <w:rPr>
          <w:rFonts w:ascii="Cambria" w:hAnsi="Cambria" w:cs="Times New Roman"/>
          <w:noProof/>
        </w:rPr>
      </w:pPr>
      <w:bookmarkStart w:id="33" w:name="_ENREF_26"/>
      <w:r w:rsidRPr="007C4791">
        <w:rPr>
          <w:rFonts w:ascii="Cambria" w:hAnsi="Cambria" w:cs="Times New Roman"/>
          <w:noProof/>
        </w:rPr>
        <w:t>26.</w:t>
      </w:r>
      <w:r w:rsidRPr="007C4791">
        <w:rPr>
          <w:rFonts w:ascii="Cambria" w:hAnsi="Cambria" w:cs="Times New Roman"/>
          <w:noProof/>
        </w:rPr>
        <w:tab/>
        <w:t xml:space="preserve">Jansen, C.E., et al., </w:t>
      </w:r>
      <w:r w:rsidRPr="007C4791">
        <w:rPr>
          <w:rFonts w:ascii="Cambria" w:hAnsi="Cambria" w:cs="Times New Roman"/>
          <w:i/>
          <w:noProof/>
        </w:rPr>
        <w:t>A meta-analysis of the sensitivity of various neuropsychological tests used to detect chemotherapy-induced cognitive impairment in patients with breast cancer.</w:t>
      </w:r>
      <w:r w:rsidRPr="007C4791">
        <w:rPr>
          <w:rFonts w:ascii="Cambria" w:hAnsi="Cambria" w:cs="Times New Roman"/>
          <w:noProof/>
        </w:rPr>
        <w:t xml:space="preserve"> Oncol Nurs Forum, 2007. </w:t>
      </w:r>
      <w:r w:rsidRPr="007C4791">
        <w:rPr>
          <w:rFonts w:ascii="Cambria" w:hAnsi="Cambria" w:cs="Times New Roman"/>
          <w:b/>
          <w:noProof/>
        </w:rPr>
        <w:t>34</w:t>
      </w:r>
      <w:r w:rsidRPr="007C4791">
        <w:rPr>
          <w:rFonts w:ascii="Cambria" w:hAnsi="Cambria" w:cs="Times New Roman"/>
          <w:noProof/>
        </w:rPr>
        <w:t>(5): p. 997-1005.</w:t>
      </w:r>
      <w:bookmarkEnd w:id="33"/>
    </w:p>
    <w:p w14:paraId="07D6681B" w14:textId="77777777" w:rsidR="007C4791" w:rsidRPr="007C4791" w:rsidRDefault="007C4791" w:rsidP="007C4791">
      <w:pPr>
        <w:ind w:left="720" w:hanging="720"/>
        <w:rPr>
          <w:rFonts w:ascii="Cambria" w:hAnsi="Cambria" w:cs="Times New Roman"/>
          <w:noProof/>
        </w:rPr>
      </w:pPr>
      <w:bookmarkStart w:id="34" w:name="_ENREF_27"/>
      <w:r w:rsidRPr="007C4791">
        <w:rPr>
          <w:rFonts w:ascii="Cambria" w:hAnsi="Cambria" w:cs="Times New Roman"/>
          <w:noProof/>
        </w:rPr>
        <w:t>27.</w:t>
      </w:r>
      <w:r w:rsidRPr="007C4791">
        <w:rPr>
          <w:rFonts w:ascii="Cambria" w:hAnsi="Cambria" w:cs="Times New Roman"/>
          <w:noProof/>
        </w:rPr>
        <w:tab/>
        <w:t xml:space="preserve">Demakis, G.J., </w:t>
      </w:r>
      <w:r w:rsidRPr="007C4791">
        <w:rPr>
          <w:rFonts w:ascii="Cambria" w:hAnsi="Cambria" w:cs="Times New Roman"/>
          <w:i/>
          <w:noProof/>
        </w:rPr>
        <w:t>Meta-analysis in neuropsychology: basic approaches, findings, and applications.</w:t>
      </w:r>
      <w:r w:rsidRPr="007C4791">
        <w:rPr>
          <w:rFonts w:ascii="Cambria" w:hAnsi="Cambria" w:cs="Times New Roman"/>
          <w:noProof/>
        </w:rPr>
        <w:t xml:space="preserve"> Clin Neuropsychol, 2006. </w:t>
      </w:r>
      <w:r w:rsidRPr="007C4791">
        <w:rPr>
          <w:rFonts w:ascii="Cambria" w:hAnsi="Cambria" w:cs="Times New Roman"/>
          <w:b/>
          <w:noProof/>
        </w:rPr>
        <w:t>20</w:t>
      </w:r>
      <w:r w:rsidRPr="007C4791">
        <w:rPr>
          <w:rFonts w:ascii="Cambria" w:hAnsi="Cambria" w:cs="Times New Roman"/>
          <w:noProof/>
        </w:rPr>
        <w:t>(1): p. 10-26.</w:t>
      </w:r>
      <w:bookmarkEnd w:id="34"/>
    </w:p>
    <w:p w14:paraId="09D4404E" w14:textId="77777777" w:rsidR="007C4791" w:rsidRPr="007C4791" w:rsidRDefault="007C4791" w:rsidP="007C4791">
      <w:pPr>
        <w:ind w:left="720" w:hanging="720"/>
        <w:rPr>
          <w:rFonts w:ascii="Cambria" w:hAnsi="Cambria" w:cs="Times New Roman"/>
          <w:noProof/>
        </w:rPr>
      </w:pPr>
      <w:bookmarkStart w:id="35" w:name="_ENREF_28"/>
      <w:r w:rsidRPr="007C4791">
        <w:rPr>
          <w:rFonts w:ascii="Cambria" w:hAnsi="Cambria" w:cs="Times New Roman"/>
          <w:noProof/>
        </w:rPr>
        <w:t>28.</w:t>
      </w:r>
      <w:r w:rsidRPr="007C4791">
        <w:rPr>
          <w:rFonts w:ascii="Cambria" w:hAnsi="Cambria" w:cs="Times New Roman"/>
          <w:noProof/>
        </w:rPr>
        <w:tab/>
        <w:t xml:space="preserve">Rosenthal, R. and M.R. DiMatteo, </w:t>
      </w:r>
      <w:r w:rsidRPr="007C4791">
        <w:rPr>
          <w:rFonts w:ascii="Cambria" w:hAnsi="Cambria" w:cs="Times New Roman"/>
          <w:i/>
          <w:noProof/>
        </w:rPr>
        <w:t>Meta-analysis: recent developments in quantitative methods for literature reviews.</w:t>
      </w:r>
      <w:r w:rsidRPr="007C4791">
        <w:rPr>
          <w:rFonts w:ascii="Cambria" w:hAnsi="Cambria" w:cs="Times New Roman"/>
          <w:noProof/>
        </w:rPr>
        <w:t xml:space="preserve"> Annu Rev Psychol, 2001. </w:t>
      </w:r>
      <w:r w:rsidRPr="007C4791">
        <w:rPr>
          <w:rFonts w:ascii="Cambria" w:hAnsi="Cambria" w:cs="Times New Roman"/>
          <w:b/>
          <w:noProof/>
        </w:rPr>
        <w:t>52</w:t>
      </w:r>
      <w:r w:rsidRPr="007C4791">
        <w:rPr>
          <w:rFonts w:ascii="Cambria" w:hAnsi="Cambria" w:cs="Times New Roman"/>
          <w:noProof/>
        </w:rPr>
        <w:t>: p. 59-82.</w:t>
      </w:r>
      <w:bookmarkEnd w:id="35"/>
    </w:p>
    <w:p w14:paraId="3AD448ED" w14:textId="77777777" w:rsidR="007C4791" w:rsidRPr="007C4791" w:rsidRDefault="007C4791" w:rsidP="007C4791">
      <w:pPr>
        <w:ind w:left="720" w:hanging="720"/>
        <w:rPr>
          <w:rFonts w:ascii="Cambria" w:hAnsi="Cambria" w:cs="Times New Roman"/>
          <w:noProof/>
        </w:rPr>
      </w:pPr>
      <w:bookmarkStart w:id="36" w:name="_ENREF_29"/>
      <w:r w:rsidRPr="007C4791">
        <w:rPr>
          <w:rFonts w:ascii="Cambria" w:hAnsi="Cambria" w:cs="Times New Roman"/>
          <w:noProof/>
        </w:rPr>
        <w:t>29.</w:t>
      </w:r>
      <w:r w:rsidRPr="007C4791">
        <w:rPr>
          <w:rFonts w:ascii="Cambria" w:hAnsi="Cambria" w:cs="Times New Roman"/>
          <w:noProof/>
        </w:rPr>
        <w:tab/>
        <w:t xml:space="preserve">Collins, B., et al., </w:t>
      </w:r>
      <w:r w:rsidRPr="007C4791">
        <w:rPr>
          <w:rFonts w:ascii="Cambria" w:hAnsi="Cambria" w:cs="Times New Roman"/>
          <w:i/>
          <w:noProof/>
        </w:rPr>
        <w:t>Cognitive effects of chemotherapy in post-menopausal breast cancer patients 1 year after treatment.</w:t>
      </w:r>
      <w:r w:rsidRPr="007C4791">
        <w:rPr>
          <w:rFonts w:ascii="Cambria" w:hAnsi="Cambria" w:cs="Times New Roman"/>
          <w:noProof/>
        </w:rPr>
        <w:t xml:space="preserve"> Psychooncology, 2009. </w:t>
      </w:r>
      <w:r w:rsidRPr="007C4791">
        <w:rPr>
          <w:rFonts w:ascii="Cambria" w:hAnsi="Cambria" w:cs="Times New Roman"/>
          <w:b/>
          <w:noProof/>
        </w:rPr>
        <w:t>18</w:t>
      </w:r>
      <w:r w:rsidRPr="007C4791">
        <w:rPr>
          <w:rFonts w:ascii="Cambria" w:hAnsi="Cambria" w:cs="Times New Roman"/>
          <w:noProof/>
        </w:rPr>
        <w:t>(2): p. 134-43.</w:t>
      </w:r>
      <w:bookmarkEnd w:id="36"/>
    </w:p>
    <w:p w14:paraId="455F2079" w14:textId="77777777" w:rsidR="007C4791" w:rsidRPr="007C4791" w:rsidRDefault="007C4791" w:rsidP="007C4791">
      <w:pPr>
        <w:ind w:left="720" w:hanging="720"/>
        <w:rPr>
          <w:rFonts w:ascii="Cambria" w:hAnsi="Cambria" w:cs="Times New Roman"/>
          <w:noProof/>
        </w:rPr>
      </w:pPr>
      <w:bookmarkStart w:id="37" w:name="_ENREF_30"/>
      <w:r w:rsidRPr="007C4791">
        <w:rPr>
          <w:rFonts w:ascii="Cambria" w:hAnsi="Cambria" w:cs="Times New Roman"/>
          <w:noProof/>
        </w:rPr>
        <w:t>30.</w:t>
      </w:r>
      <w:r w:rsidRPr="007C4791">
        <w:rPr>
          <w:rFonts w:ascii="Cambria" w:hAnsi="Cambria" w:cs="Times New Roman"/>
          <w:noProof/>
        </w:rPr>
        <w:tab/>
        <w:t xml:space="preserve">Bender, C.M., et al., </w:t>
      </w:r>
      <w:r w:rsidRPr="007C4791">
        <w:rPr>
          <w:rFonts w:ascii="Cambria" w:hAnsi="Cambria" w:cs="Times New Roman"/>
          <w:i/>
          <w:noProof/>
        </w:rPr>
        <w:t>Cognitive impairment associated with adjuvant therapy in breast cancer.</w:t>
      </w:r>
      <w:r w:rsidRPr="007C4791">
        <w:rPr>
          <w:rFonts w:ascii="Cambria" w:hAnsi="Cambria" w:cs="Times New Roman"/>
          <w:noProof/>
        </w:rPr>
        <w:t xml:space="preserve"> Psychooncology, 2006. </w:t>
      </w:r>
      <w:r w:rsidRPr="007C4791">
        <w:rPr>
          <w:rFonts w:ascii="Cambria" w:hAnsi="Cambria" w:cs="Times New Roman"/>
          <w:b/>
          <w:noProof/>
        </w:rPr>
        <w:t>15</w:t>
      </w:r>
      <w:r w:rsidRPr="007C4791">
        <w:rPr>
          <w:rFonts w:ascii="Cambria" w:hAnsi="Cambria" w:cs="Times New Roman"/>
          <w:noProof/>
        </w:rPr>
        <w:t>(5): p. 422-30.</w:t>
      </w:r>
      <w:bookmarkEnd w:id="37"/>
    </w:p>
    <w:p w14:paraId="6C6DB9D8" w14:textId="77777777" w:rsidR="007C4791" w:rsidRPr="007C4791" w:rsidRDefault="007C4791" w:rsidP="007C4791">
      <w:pPr>
        <w:ind w:left="720" w:hanging="720"/>
        <w:rPr>
          <w:rFonts w:ascii="Cambria" w:hAnsi="Cambria" w:cs="Times New Roman"/>
          <w:noProof/>
        </w:rPr>
      </w:pPr>
      <w:bookmarkStart w:id="38" w:name="_ENREF_31"/>
      <w:r w:rsidRPr="007C4791">
        <w:rPr>
          <w:rFonts w:ascii="Cambria" w:hAnsi="Cambria" w:cs="Times New Roman"/>
          <w:noProof/>
        </w:rPr>
        <w:t>31.</w:t>
      </w:r>
      <w:r w:rsidRPr="007C4791">
        <w:rPr>
          <w:rFonts w:ascii="Cambria" w:hAnsi="Cambria" w:cs="Times New Roman"/>
          <w:noProof/>
        </w:rPr>
        <w:tab/>
        <w:t xml:space="preserve">Wefel, J.S., et al., </w:t>
      </w:r>
      <w:r w:rsidRPr="007C4791">
        <w:rPr>
          <w:rFonts w:ascii="Cambria" w:hAnsi="Cambria" w:cs="Times New Roman"/>
          <w:i/>
          <w:noProof/>
        </w:rPr>
        <w:t>The cognitive sequelae of standard-dose adjuvant chemotherapy in women with breast carcinoma: results of a prospective, randomized, longitudinal trial.</w:t>
      </w:r>
      <w:r w:rsidRPr="007C4791">
        <w:rPr>
          <w:rFonts w:ascii="Cambria" w:hAnsi="Cambria" w:cs="Times New Roman"/>
          <w:noProof/>
        </w:rPr>
        <w:t xml:space="preserve"> Cancer, 2004. </w:t>
      </w:r>
      <w:r w:rsidRPr="007C4791">
        <w:rPr>
          <w:rFonts w:ascii="Cambria" w:hAnsi="Cambria" w:cs="Times New Roman"/>
          <w:b/>
          <w:noProof/>
        </w:rPr>
        <w:t>100</w:t>
      </w:r>
      <w:r w:rsidRPr="007C4791">
        <w:rPr>
          <w:rFonts w:ascii="Cambria" w:hAnsi="Cambria" w:cs="Times New Roman"/>
          <w:noProof/>
        </w:rPr>
        <w:t>(11): p. 2292-9.</w:t>
      </w:r>
      <w:bookmarkEnd w:id="38"/>
    </w:p>
    <w:p w14:paraId="5FEF6F10" w14:textId="77777777" w:rsidR="007C4791" w:rsidRPr="007C4791" w:rsidRDefault="007C4791" w:rsidP="007C4791">
      <w:pPr>
        <w:ind w:left="720" w:hanging="720"/>
        <w:rPr>
          <w:rFonts w:ascii="Cambria" w:hAnsi="Cambria" w:cs="Times New Roman"/>
          <w:noProof/>
        </w:rPr>
      </w:pPr>
      <w:bookmarkStart w:id="39" w:name="_ENREF_32"/>
      <w:r w:rsidRPr="007C4791">
        <w:rPr>
          <w:rFonts w:ascii="Cambria" w:hAnsi="Cambria" w:cs="Times New Roman"/>
          <w:noProof/>
        </w:rPr>
        <w:t>32.</w:t>
      </w:r>
      <w:r w:rsidRPr="007C4791">
        <w:rPr>
          <w:rFonts w:ascii="Cambria" w:hAnsi="Cambria" w:cs="Times New Roman"/>
          <w:noProof/>
        </w:rPr>
        <w:tab/>
        <w:t xml:space="preserve">McDonald, B.C., et al., </w:t>
      </w:r>
      <w:r w:rsidRPr="007C4791">
        <w:rPr>
          <w:rFonts w:ascii="Cambria" w:hAnsi="Cambria" w:cs="Times New Roman"/>
          <w:i/>
          <w:noProof/>
        </w:rPr>
        <w:t>Alterations in brain activation during working memory processing associated with breast cancer and treatment: a prospective functional magnetic resonance imaging study.</w:t>
      </w:r>
      <w:r w:rsidRPr="007C4791">
        <w:rPr>
          <w:rFonts w:ascii="Cambria" w:hAnsi="Cambria" w:cs="Times New Roman"/>
          <w:noProof/>
        </w:rPr>
        <w:t xml:space="preserve"> J Clin Oncol, 2012. </w:t>
      </w:r>
      <w:r w:rsidRPr="007C4791">
        <w:rPr>
          <w:rFonts w:ascii="Cambria" w:hAnsi="Cambria" w:cs="Times New Roman"/>
          <w:b/>
          <w:noProof/>
        </w:rPr>
        <w:t>30</w:t>
      </w:r>
      <w:r w:rsidRPr="007C4791">
        <w:rPr>
          <w:rFonts w:ascii="Cambria" w:hAnsi="Cambria" w:cs="Times New Roman"/>
          <w:noProof/>
        </w:rPr>
        <w:t>(20): p. 2500-8.</w:t>
      </w:r>
      <w:bookmarkEnd w:id="39"/>
    </w:p>
    <w:p w14:paraId="4388F6BA" w14:textId="487F8A74" w:rsidR="007C4791" w:rsidRDefault="007C4791" w:rsidP="007C4791">
      <w:pPr>
        <w:rPr>
          <w:rFonts w:ascii="Cambria" w:hAnsi="Cambria" w:cs="Times New Roman"/>
          <w:noProof/>
        </w:rPr>
      </w:pPr>
    </w:p>
    <w:p w14:paraId="7794D641" w14:textId="100C50EB" w:rsidR="00103676" w:rsidRDefault="0053651F" w:rsidP="0053651F">
      <w:pPr>
        <w:spacing w:line="480" w:lineRule="auto"/>
        <w:rPr>
          <w:rFonts w:ascii="Times New Roman" w:hAnsi="Times New Roman" w:cs="Times New Roman"/>
        </w:rPr>
        <w:sectPr w:rsidR="00103676" w:rsidSect="00AF78C0">
          <w:pgSz w:w="12240" w:h="15840"/>
          <w:pgMar w:top="1440" w:right="1440" w:bottom="1440" w:left="1440" w:header="720" w:footer="720" w:gutter="0"/>
          <w:cols w:space="720"/>
          <w:docGrid w:linePitch="360"/>
        </w:sectPr>
      </w:pPr>
      <w:r w:rsidRPr="00D83A01">
        <w:rPr>
          <w:rFonts w:ascii="Times New Roman" w:hAnsi="Times New Roman" w:cs="Times New Roman"/>
        </w:rPr>
        <w:fldChar w:fldCharType="end"/>
      </w:r>
    </w:p>
    <w:p w14:paraId="15CF81C6" w14:textId="58497C64" w:rsidR="0010486B" w:rsidRPr="007D657B" w:rsidRDefault="007815B6" w:rsidP="007815B6">
      <w:pPr>
        <w:rPr>
          <w:rFonts w:ascii="Times New Roman" w:hAnsi="Times New Roman" w:cs="Times New Roman"/>
        </w:rPr>
      </w:pPr>
      <w:r>
        <w:rPr>
          <w:rFonts w:ascii="Times New Roman" w:hAnsi="Times New Roman" w:cs="Times New Roman"/>
          <w:b/>
        </w:rPr>
        <w:t xml:space="preserve">Table 1. </w:t>
      </w:r>
      <w:r w:rsidR="007D657B" w:rsidRPr="007D657B">
        <w:rPr>
          <w:rFonts w:ascii="Times New Roman" w:hAnsi="Times New Roman" w:cs="Times New Roman"/>
        </w:rPr>
        <w:t>Summary of</w:t>
      </w:r>
      <w:r w:rsidR="007D657B">
        <w:rPr>
          <w:rFonts w:ascii="Times New Roman" w:hAnsi="Times New Roman" w:cs="Times New Roman"/>
        </w:rPr>
        <w:t xml:space="preserve"> meta-analyses </w:t>
      </w:r>
      <w:r w:rsidR="00C82C01">
        <w:rPr>
          <w:rFonts w:ascii="Times New Roman" w:hAnsi="Times New Roman" w:cs="Times New Roman"/>
        </w:rPr>
        <w:t xml:space="preserve">included </w:t>
      </w:r>
      <w:r w:rsidR="007D657B">
        <w:rPr>
          <w:rFonts w:ascii="Times New Roman" w:hAnsi="Times New Roman" w:cs="Times New Roman"/>
        </w:rPr>
        <w:t>longitudinal cohort studies</w:t>
      </w:r>
      <w:r w:rsidR="00A3285E">
        <w:rPr>
          <w:rFonts w:ascii="Times New Roman" w:hAnsi="Times New Roman" w:cs="Times New Roman"/>
        </w:rPr>
        <w:t xml:space="preserve"> </w:t>
      </w:r>
    </w:p>
    <w:tbl>
      <w:tblPr>
        <w:tblStyle w:val="LightList-Accent1"/>
        <w:tblpPr w:leftFromText="180" w:rightFromText="180" w:vertAnchor="text" w:horzAnchor="margin" w:tblpY="243"/>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1"/>
        <w:gridCol w:w="1859"/>
        <w:gridCol w:w="6465"/>
        <w:gridCol w:w="3665"/>
      </w:tblGrid>
      <w:tr w:rsidR="007815B6" w:rsidRPr="00153D8F" w14:paraId="57AA8E5C" w14:textId="77777777" w:rsidTr="00C1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6DC8A1FC" w14:textId="77777777" w:rsidR="007815B6" w:rsidRPr="003105D0" w:rsidRDefault="007815B6" w:rsidP="007815B6">
            <w:pPr>
              <w:jc w:val="center"/>
              <w:rPr>
                <w:rFonts w:ascii="Times" w:hAnsi="Times"/>
                <w:color w:val="auto"/>
                <w:sz w:val="20"/>
                <w:szCs w:val="20"/>
              </w:rPr>
            </w:pPr>
            <w:r w:rsidRPr="003105D0">
              <w:rPr>
                <w:rFonts w:ascii="Times" w:hAnsi="Times"/>
                <w:color w:val="auto"/>
                <w:sz w:val="20"/>
                <w:szCs w:val="20"/>
              </w:rPr>
              <w:t>Author (Year)</w:t>
            </w:r>
          </w:p>
        </w:tc>
        <w:tc>
          <w:tcPr>
            <w:tcW w:w="1859"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44FB2D31"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Characteristics</w:t>
            </w:r>
          </w:p>
        </w:tc>
        <w:tc>
          <w:tcPr>
            <w:tcW w:w="6465"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73019953"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Results</w:t>
            </w:r>
          </w:p>
        </w:tc>
        <w:tc>
          <w:tcPr>
            <w:tcW w:w="3665" w:type="dxa"/>
            <w:tcBorders>
              <w:top w:val="single" w:sz="12" w:space="0" w:color="auto"/>
              <w:bottom w:val="single" w:sz="8" w:space="0" w:color="auto"/>
            </w:tcBorders>
            <w:shd w:val="clear" w:color="auto" w:fill="auto"/>
            <w:tcMar>
              <w:top w:w="58" w:type="dxa"/>
              <w:left w:w="115" w:type="dxa"/>
              <w:bottom w:w="58" w:type="dxa"/>
              <w:right w:w="115" w:type="dxa"/>
            </w:tcMar>
            <w:vAlign w:val="bottom"/>
          </w:tcPr>
          <w:p w14:paraId="1F63EDE8" w14:textId="77777777" w:rsidR="007815B6" w:rsidRPr="003105D0" w:rsidRDefault="007815B6" w:rsidP="007815B6">
            <w:pPr>
              <w:jc w:val="center"/>
              <w:cnfStyle w:val="100000000000" w:firstRow="1" w:lastRow="0" w:firstColumn="0" w:lastColumn="0" w:oddVBand="0" w:evenVBand="0" w:oddHBand="0" w:evenHBand="0" w:firstRowFirstColumn="0" w:firstRowLastColumn="0" w:lastRowFirstColumn="0" w:lastRowLastColumn="0"/>
              <w:rPr>
                <w:rFonts w:ascii="Times" w:hAnsi="Times"/>
                <w:color w:val="auto"/>
                <w:sz w:val="20"/>
                <w:szCs w:val="20"/>
              </w:rPr>
            </w:pPr>
            <w:r w:rsidRPr="003105D0">
              <w:rPr>
                <w:rFonts w:ascii="Times" w:hAnsi="Times"/>
                <w:color w:val="auto"/>
                <w:sz w:val="20"/>
                <w:szCs w:val="20"/>
              </w:rPr>
              <w:t>Conclusion</w:t>
            </w:r>
          </w:p>
        </w:tc>
      </w:tr>
      <w:tr w:rsidR="00C1713B" w:rsidRPr="00866E71" w14:paraId="2E6AC9B6" w14:textId="77777777" w:rsidTr="00C1713B">
        <w:trPr>
          <w:cnfStyle w:val="000000100000" w:firstRow="0" w:lastRow="0" w:firstColumn="0" w:lastColumn="0" w:oddVBand="0" w:evenVBand="0" w:oddHBand="1" w:evenHBand="0" w:firstRowFirstColumn="0" w:firstRowLastColumn="0" w:lastRowFirstColumn="0" w:lastRowLastColumn="0"/>
          <w:trHeight w:val="2027"/>
        </w:trPr>
        <w:tc>
          <w:tcPr>
            <w:cnfStyle w:val="001000000000" w:firstRow="0" w:lastRow="0" w:firstColumn="1" w:lastColumn="0" w:oddVBand="0" w:evenVBand="0" w:oddHBand="0" w:evenHBand="0" w:firstRowFirstColumn="0" w:firstRowLastColumn="0" w:lastRowFirstColumn="0" w:lastRowLastColumn="0"/>
            <w:tcW w:w="971" w:type="dxa"/>
            <w:tcBorders>
              <w:top w:val="single" w:sz="8" w:space="0" w:color="auto"/>
              <w:left w:val="none" w:sz="0" w:space="0" w:color="auto"/>
              <w:bottom w:val="none" w:sz="0" w:space="0" w:color="auto"/>
            </w:tcBorders>
            <w:tcMar>
              <w:top w:w="43" w:type="dxa"/>
              <w:left w:w="115" w:type="dxa"/>
              <w:bottom w:w="43" w:type="dxa"/>
              <w:right w:w="115" w:type="dxa"/>
            </w:tcMar>
          </w:tcPr>
          <w:p w14:paraId="17494E7A" w14:textId="77777777" w:rsidR="00C1713B" w:rsidRPr="003105D0" w:rsidRDefault="00C1713B" w:rsidP="00C1713B">
            <w:pPr>
              <w:jc w:val="center"/>
              <w:rPr>
                <w:rFonts w:ascii="Times" w:hAnsi="Times" w:cs="Arial"/>
                <w:sz w:val="20"/>
                <w:szCs w:val="20"/>
              </w:rPr>
            </w:pPr>
            <w:proofErr w:type="spellStart"/>
            <w:r>
              <w:rPr>
                <w:rFonts w:ascii="Times" w:hAnsi="Times" w:cs="Arial"/>
                <w:sz w:val="20"/>
                <w:szCs w:val="20"/>
              </w:rPr>
              <w:t>Falleti</w:t>
            </w:r>
            <w:proofErr w:type="spellEnd"/>
            <w:r>
              <w:rPr>
                <w:rFonts w:ascii="Times" w:hAnsi="Times" w:cs="Arial"/>
                <w:sz w:val="20"/>
                <w:szCs w:val="20"/>
              </w:rPr>
              <w:t xml:space="preserve"> (2005</w:t>
            </w:r>
            <w:r w:rsidRPr="003105D0">
              <w:rPr>
                <w:rFonts w:ascii="Times" w:hAnsi="Times" w:cs="Arial"/>
                <w:sz w:val="20"/>
                <w:szCs w:val="20"/>
              </w:rPr>
              <w:t>)</w:t>
            </w:r>
          </w:p>
          <w:p w14:paraId="72545E75" w14:textId="7A38EA5F" w:rsidR="00C1713B" w:rsidRPr="003105D0" w:rsidRDefault="00C1713B" w:rsidP="007C4791">
            <w:pPr>
              <w:jc w:val="center"/>
              <w:rPr>
                <w:rFonts w:ascii="Times" w:hAnsi="Times" w:cs="Arial"/>
                <w:sz w:val="20"/>
                <w:szCs w:val="20"/>
              </w:rPr>
            </w:pPr>
            <w:r w:rsidRPr="003105D0">
              <w:rPr>
                <w:rFonts w:ascii="Times" w:hAnsi="Times" w:cs="Arial"/>
                <w:sz w:val="20"/>
                <w:szCs w:val="20"/>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w:hAnsi="Times" w:cs="Arial"/>
                <w:sz w:val="20"/>
                <w:szCs w:val="20"/>
              </w:rPr>
              <w:instrText xml:space="preserve"> ADDIN EN.CITE </w:instrText>
            </w:r>
            <w:r w:rsidR="00510179">
              <w:rPr>
                <w:rFonts w:ascii="Times" w:hAnsi="Times" w:cs="Arial"/>
                <w:sz w:val="20"/>
                <w:szCs w:val="20"/>
              </w:rPr>
              <w:fldChar w:fldCharType="begin">
                <w:fldData xml:space="preserve">PEVuZE5vdGU+PENpdGU+PEF1dGhvcj5GYWxsZXRpPC9BdXRob3I+PFllYXI+MjAwNTwvWWVhcj48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</w:fldData>
              </w:fldChar>
            </w:r>
            <w:r w:rsidR="00510179">
              <w:rPr>
                <w:rFonts w:ascii="Times" w:hAnsi="Times" w:cs="Arial"/>
                <w:sz w:val="20"/>
                <w:szCs w:val="20"/>
              </w:rPr>
              <w:instrText xml:space="preserve"> ADDIN EN.CITE.DATA  </w:instrText>
            </w:r>
            <w:r w:rsidR="00510179">
              <w:rPr>
                <w:rFonts w:ascii="Times" w:hAnsi="Times" w:cs="Arial"/>
                <w:sz w:val="20"/>
                <w:szCs w:val="20"/>
              </w:rPr>
            </w:r>
            <w:r w:rsidR="00510179">
              <w:rPr>
                <w:rFonts w:ascii="Times" w:hAnsi="Times" w:cs="Arial"/>
                <w:sz w:val="20"/>
                <w:szCs w:val="20"/>
              </w:rPr>
              <w:fldChar w:fldCharType="end"/>
            </w:r>
            <w:r w:rsidRPr="003105D0">
              <w:rPr>
                <w:rFonts w:ascii="Times" w:hAnsi="Times" w:cs="Arial"/>
                <w:sz w:val="20"/>
                <w:szCs w:val="20"/>
              </w:rPr>
            </w:r>
            <w:r w:rsidRPr="003105D0">
              <w:rPr>
                <w:rFonts w:ascii="Times" w:hAnsi="Times" w:cs="Arial"/>
                <w:sz w:val="20"/>
                <w:szCs w:val="20"/>
              </w:rPr>
              <w:fldChar w:fldCharType="separate"/>
            </w:r>
            <w:r w:rsidR="00510179">
              <w:rPr>
                <w:rFonts w:ascii="Times" w:hAnsi="Times" w:cs="Arial"/>
                <w:noProof/>
                <w:sz w:val="20"/>
                <w:szCs w:val="20"/>
              </w:rPr>
              <w:t>[</w:t>
            </w:r>
            <w:hyperlink w:anchor="_ENREF_13" w:tooltip="Falleti, 2005 #151" w:history="1">
              <w:r w:rsidR="007C4791">
                <w:rPr>
                  <w:rFonts w:ascii="Times" w:hAnsi="Times" w:cs="Arial"/>
                  <w:noProof/>
                  <w:sz w:val="20"/>
                  <w:szCs w:val="20"/>
                </w:rPr>
                <w:t>13</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Borders>
              <w:top w:val="single" w:sz="8" w:space="0" w:color="auto"/>
              <w:bottom w:val="none" w:sz="0" w:space="0" w:color="auto"/>
            </w:tcBorders>
            <w:tcMar>
              <w:top w:w="43" w:type="dxa"/>
              <w:left w:w="115" w:type="dxa"/>
              <w:bottom w:w="43" w:type="dxa"/>
              <w:right w:w="115" w:type="dxa"/>
            </w:tcMar>
          </w:tcPr>
          <w:p w14:paraId="29B89AED"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6 </w:t>
            </w:r>
          </w:p>
          <w:p w14:paraId="2A1C49A5"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5 cross sectional</w:t>
            </w:r>
          </w:p>
          <w:p w14:paraId="1A4206BA" w14:textId="36894654" w:rsidR="00C1713B" w:rsidRPr="003105D0" w:rsidRDefault="00C1713B" w:rsidP="007E68AE">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1 prospective </w:t>
            </w:r>
          </w:p>
        </w:tc>
        <w:tc>
          <w:tcPr>
            <w:tcW w:w="6465" w:type="dxa"/>
            <w:tcBorders>
              <w:top w:val="single" w:sz="8" w:space="0" w:color="auto"/>
              <w:bottom w:val="none" w:sz="0" w:space="0" w:color="auto"/>
            </w:tcBorders>
            <w:tcMar>
              <w:top w:w="43" w:type="dxa"/>
              <w:left w:w="115" w:type="dxa"/>
              <w:bottom w:w="43" w:type="dxa"/>
              <w:right w:w="115" w:type="dxa"/>
            </w:tcMar>
          </w:tcPr>
          <w:p w14:paraId="7208C17E"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For the cross-sectional studies, each of the cognitive domains assessed (besides attention) showed small to moderate effect sizes (-0.18 to -0.51). </w:t>
            </w:r>
          </w:p>
          <w:p w14:paraId="54F3FA41"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The effect sizes for each study were small to moderate (-0.07 to -0.50) and regression analysis detected a significant negative logarithmic relationship between study effect size and the time since last receiving chemotherapy. </w:t>
            </w:r>
          </w:p>
          <w:p w14:paraId="2ED476A4" w14:textId="7D028F10"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For the prospective study, effect sizes ranged from small to large (</w:t>
            </w:r>
            <w:r w:rsidR="00830151">
              <w:rPr>
                <w:rFonts w:ascii="Times" w:eastAsia="Times New Roman" w:hAnsi="Times" w:cs="Arial"/>
                <w:color w:val="000000"/>
                <w:sz w:val="20"/>
                <w:szCs w:val="20"/>
                <w:shd w:val="clear" w:color="auto" w:fill="FFFFFF"/>
              </w:rPr>
              <w:t xml:space="preserve">d= </w:t>
            </w:r>
            <w:r w:rsidRPr="003105D0">
              <w:rPr>
                <w:rFonts w:ascii="Times" w:eastAsia="Times New Roman" w:hAnsi="Times" w:cs="Arial"/>
                <w:color w:val="000000"/>
                <w:sz w:val="20"/>
                <w:szCs w:val="20"/>
                <w:shd w:val="clear" w:color="auto" w:fill="FFFFFF"/>
              </w:rPr>
              <w:t>0.11-1.09) and indicated improvements in cognitive function from T0 to T1 and T2.</w:t>
            </w:r>
            <w:r w:rsidRPr="003105D0">
              <w:rPr>
                <w:rFonts w:ascii="Times" w:hAnsi="Times" w:cs="Arial"/>
                <w:sz w:val="20"/>
                <w:szCs w:val="20"/>
              </w:rPr>
              <w:t xml:space="preserve"> </w:t>
            </w:r>
          </w:p>
        </w:tc>
        <w:tc>
          <w:tcPr>
            <w:tcW w:w="3665" w:type="dxa"/>
            <w:tcBorders>
              <w:top w:val="single" w:sz="8" w:space="0" w:color="auto"/>
              <w:bottom w:val="none" w:sz="0" w:space="0" w:color="auto"/>
              <w:right w:val="none" w:sz="0" w:space="0" w:color="auto"/>
            </w:tcBorders>
            <w:tcMar>
              <w:top w:w="43" w:type="dxa"/>
              <w:left w:w="115" w:type="dxa"/>
              <w:bottom w:w="43" w:type="dxa"/>
              <w:right w:w="115" w:type="dxa"/>
            </w:tcMar>
          </w:tcPr>
          <w:p w14:paraId="27D8420E" w14:textId="77777777" w:rsidR="00C1713B" w:rsidRPr="003105D0" w:rsidRDefault="00C1713B" w:rsidP="00C1713B">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Cognitive impairment occurs reliably in chemotherapy, but that the magnitude of this impairment depends on the type of design that was used (i.e. cross-sectional or prospective).</w:t>
            </w:r>
          </w:p>
        </w:tc>
      </w:tr>
      <w:tr w:rsidR="002B1744" w:rsidRPr="00866E71" w14:paraId="0CE72DB7" w14:textId="77777777" w:rsidTr="00982BC7">
        <w:trPr>
          <w:trHeight w:val="807"/>
        </w:trPr>
        <w:tc>
          <w:tcPr>
            <w:cnfStyle w:val="001000000000" w:firstRow="0" w:lastRow="0" w:firstColumn="1" w:lastColumn="0" w:oddVBand="0" w:evenVBand="0" w:oddHBand="0" w:evenHBand="0" w:firstRowFirstColumn="0" w:firstRowLastColumn="0" w:lastRowFirstColumn="0" w:lastRowLastColumn="0"/>
            <w:tcW w:w="971" w:type="dxa"/>
            <w:tcMar>
              <w:top w:w="43" w:type="dxa"/>
              <w:left w:w="86" w:type="dxa"/>
              <w:bottom w:w="43" w:type="dxa"/>
              <w:right w:w="86" w:type="dxa"/>
            </w:tcMar>
          </w:tcPr>
          <w:p w14:paraId="407FF6AD" w14:textId="77777777" w:rsidR="002B1744" w:rsidRPr="003105D0" w:rsidRDefault="002B1744" w:rsidP="002B1744">
            <w:pPr>
              <w:shd w:val="clear" w:color="auto" w:fill="FFFFFF"/>
              <w:jc w:val="center"/>
              <w:textAlignment w:val="baseline"/>
              <w:rPr>
                <w:rFonts w:ascii="Times" w:hAnsi="Times" w:cs="Arial"/>
                <w:sz w:val="20"/>
                <w:szCs w:val="20"/>
              </w:rPr>
            </w:pPr>
            <w:r w:rsidRPr="003105D0">
              <w:rPr>
                <w:rFonts w:ascii="Times" w:hAnsi="Times" w:cs="Arial"/>
                <w:sz w:val="20"/>
                <w:szCs w:val="20"/>
              </w:rPr>
              <w:t>Stewart (2006)</w:t>
            </w:r>
          </w:p>
          <w:p w14:paraId="082726CA" w14:textId="4335F958" w:rsidR="002B1744" w:rsidRPr="003105D0" w:rsidRDefault="002B1744" w:rsidP="007C4791">
            <w:pPr>
              <w:shd w:val="clear" w:color="auto" w:fill="FFFFFF"/>
              <w:jc w:val="center"/>
              <w:textAlignment w:val="baseline"/>
              <w:rPr>
                <w:rFonts w:ascii="Times" w:hAnsi="Times" w:cs="Arial"/>
                <w:sz w:val="20"/>
                <w:szCs w:val="20"/>
              </w:rPr>
            </w:pPr>
            <w:r w:rsidRPr="003105D0">
              <w:rPr>
                <w:rFonts w:ascii="Times" w:hAnsi="Times" w:cs="Arial"/>
                <w:sz w:val="20"/>
                <w:szCs w:val="20"/>
              </w:rPr>
              <w:fldChar w:fldCharType="begin"/>
            </w:r>
            <w:r w:rsidR="00510179">
              <w:rPr>
                <w:rFonts w:ascii="Times" w:hAnsi="Times" w:cs="Arial"/>
                <w:sz w:val="20"/>
                <w:szCs w:val="20"/>
              </w:rPr>
              <w:instrText xml:space="preserve"> ADDIN EN.CITE &lt;EndNote&gt;&lt;Cite&gt;&lt;Author&gt;Stewart&lt;/Author&gt;&lt;Year&gt;2006&lt;/Year&gt;&lt;RecNum&gt;153&lt;/RecNum&gt;&lt;DisplayText&gt;[14]&lt;/DisplayText&gt;&lt;record&gt;&lt;rec-number&gt;153&lt;/rec-number&gt;&lt;foreign-keys&gt;&lt;key app="EN" db-id="zpavdps519dpphez2fk52x990wfpxrx20tsa"&gt;153&lt;/key&gt;&lt;/foreign-keys&gt;&lt;ref-type name="Journal Article"&gt;17&lt;/ref-type&gt;&lt;contributors&gt;&lt;authors&gt;&lt;author&gt;Stewart, A.&lt;/author&gt;&lt;author&gt;Bielajew, C.&lt;/author&gt;&lt;author&gt;Collins, B.&lt;/author&gt;&lt;author&gt;Parkinson, M.&lt;/author&gt;&lt;author&gt;Tomiak, E.&lt;/author&gt;&lt;/authors&gt;&lt;/contributors&gt;&lt;auth-address&gt;School of Psychology, University of Ottawa, Ottawa, Ontario, Canada.&lt;/auth-address&gt;&lt;titles&gt;&lt;title&gt;A meta-analysis of the neuropsychological effects of adjuvant chemotherapy treatment in women treated for breast cancer&lt;/title&gt;&lt;secondary-title&gt;Clin Neuropsychol&lt;/secondary-title&gt;&lt;alt-title&gt;The Clinical neuropsychologist&lt;/alt-title&gt;&lt;/titles&gt;&lt;periodical&gt;&lt;full-title&gt;Clin Neuropsychol&lt;/full-title&gt;&lt;abbr-1&gt;The Clinical neuropsychologist&lt;/abbr-1&gt;&lt;/periodical&gt;&lt;alt-periodical&gt;&lt;full-title&gt;Clin Neuropsychol&lt;/full-title&gt;&lt;abbr-1&gt;The Clinical neuropsychologist&lt;/abbr-1&gt;&lt;/alt-periodical&gt;&lt;pages&gt;76-89&lt;/pages&gt;&lt;volume&gt;20&lt;/volume&gt;&lt;number&gt;1&lt;/number&gt;&lt;edition&gt;2006/01/18&lt;/edition&gt;&lt;keywords&gt;&lt;keyword&gt;Breast Neoplasms/ drug therapy&lt;/keyword&gt;&lt;keyword&gt;Chemotherapy, Adjuvant/ adverse effects&lt;/keyword&gt;&lt;keyword&gt;Cognition Disorders/ diagnosis/ etiology&lt;/keyword&gt;&lt;keyword&gt;Female&lt;/keyword&gt;&lt;keyword&gt;Humans&lt;/keyword&gt;&lt;keyword&gt;Memory Disorders/ diagnosis/ etiology&lt;/keyword&gt;&lt;keyword&gt;Neuropsychological Tests&lt;/keyword&gt;&lt;keyword&gt;Reaction Time&lt;/keyword&gt;&lt;keyword&gt;Severity of Illness Index&lt;/keyword&gt;&lt;keyword&gt;Time Factors&lt;/keyword&gt;&lt;/keywords&gt;&lt;dates&gt;&lt;year&gt;2006&lt;/year&gt;&lt;pub-dates&gt;&lt;date&gt;Feb&lt;/date&gt;&lt;/pub-dates&gt;&lt;/dates&gt;&lt;isbn&gt;1385-4046 (Print)&amp;#xD;1385-4046 (Linking)&lt;/isbn&gt;&lt;accession-num&gt;16410227&lt;/accession-num&gt;&lt;urls&gt;&lt;/urls&gt;&lt;electronic-resource-num&gt;10.1080/138540491005875&lt;/electronic-resource-num&gt;&lt;remote-database-provider&gt;NLM&lt;/remote-database-provider&gt;&lt;language&gt;eng&lt;/language&gt;&lt;/record&gt;&lt;/Cite&gt;&lt;/EndNote&gt;</w:instrText>
            </w:r>
            <w:r w:rsidRPr="003105D0">
              <w:rPr>
                <w:rFonts w:ascii="Times" w:hAnsi="Times" w:cs="Arial"/>
                <w:sz w:val="20"/>
                <w:szCs w:val="20"/>
              </w:rPr>
              <w:fldChar w:fldCharType="separate"/>
            </w:r>
            <w:r w:rsidR="00510179">
              <w:rPr>
                <w:rFonts w:ascii="Times" w:hAnsi="Times" w:cs="Arial"/>
                <w:noProof/>
                <w:sz w:val="20"/>
                <w:szCs w:val="20"/>
              </w:rPr>
              <w:t>[</w:t>
            </w:r>
            <w:hyperlink w:anchor="_ENREF_14" w:tooltip="Stewart, 2006 #153" w:history="1">
              <w:r w:rsidR="007C4791">
                <w:rPr>
                  <w:rFonts w:ascii="Times" w:hAnsi="Times" w:cs="Arial"/>
                  <w:noProof/>
                  <w:sz w:val="20"/>
                  <w:szCs w:val="20"/>
                </w:rPr>
                <w:t>14</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Mar>
              <w:top w:w="43" w:type="dxa"/>
              <w:left w:w="115" w:type="dxa"/>
              <w:bottom w:w="43" w:type="dxa"/>
              <w:right w:w="115" w:type="dxa"/>
            </w:tcMar>
          </w:tcPr>
          <w:p w14:paraId="6107C1FD" w14:textId="77777777" w:rsidR="002B1744" w:rsidRPr="003105D0" w:rsidRDefault="002B1744"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K= 7</w:t>
            </w:r>
          </w:p>
          <w:p w14:paraId="01A9E001" w14:textId="143ACEBF" w:rsidR="002B1744" w:rsidRPr="003105D0" w:rsidRDefault="001D2DF0"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Pr>
                <w:rFonts w:ascii="Times" w:hAnsi="Times" w:cs="Arial"/>
                <w:sz w:val="20"/>
                <w:szCs w:val="20"/>
              </w:rPr>
              <w:t>6</w:t>
            </w:r>
            <w:r w:rsidR="002B1744" w:rsidRPr="003105D0">
              <w:rPr>
                <w:rFonts w:ascii="Times" w:hAnsi="Times" w:cs="Arial"/>
                <w:sz w:val="20"/>
                <w:szCs w:val="20"/>
              </w:rPr>
              <w:t xml:space="preserve"> cross sectional</w:t>
            </w:r>
          </w:p>
          <w:p w14:paraId="6D0338B6" w14:textId="4B5BDCA2" w:rsidR="002B1744" w:rsidRPr="003105D0" w:rsidRDefault="001D2DF0" w:rsidP="007E68AE">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Pr>
                <w:rFonts w:ascii="Times" w:hAnsi="Times" w:cs="Arial"/>
                <w:sz w:val="20"/>
                <w:szCs w:val="20"/>
              </w:rPr>
              <w:t>1</w:t>
            </w:r>
            <w:r w:rsidR="002B1744" w:rsidRPr="003105D0">
              <w:rPr>
                <w:rFonts w:ascii="Times" w:hAnsi="Times" w:cs="Arial"/>
                <w:sz w:val="20"/>
                <w:szCs w:val="20"/>
              </w:rPr>
              <w:t xml:space="preserve"> prospective </w:t>
            </w:r>
          </w:p>
        </w:tc>
        <w:tc>
          <w:tcPr>
            <w:tcW w:w="6465" w:type="dxa"/>
            <w:tcMar>
              <w:top w:w="43" w:type="dxa"/>
              <w:left w:w="115" w:type="dxa"/>
              <w:bottom w:w="43" w:type="dxa"/>
              <w:right w:w="115" w:type="dxa"/>
            </w:tcMar>
          </w:tcPr>
          <w:p w14:paraId="22E1843B" w14:textId="05FCB5FF" w:rsidR="00830151" w:rsidRPr="00830151" w:rsidRDefault="002B1744" w:rsidP="00830151">
            <w:pPr>
              <w:cnfStyle w:val="000000000000" w:firstRow="0" w:lastRow="0" w:firstColumn="0" w:lastColumn="0" w:oddVBand="0" w:evenVBand="0" w:oddHBand="0" w:evenHBand="0" w:firstRowFirstColumn="0" w:firstRowLastColumn="0" w:lastRowFirstColumn="0" w:lastRowLastColumn="0"/>
              <w:rPr>
                <w:rFonts w:ascii="Times" w:eastAsia="Times New Roman" w:hAnsi="Times" w:cs="Times New Roman"/>
                <w:sz w:val="20"/>
                <w:szCs w:val="20"/>
              </w:rPr>
            </w:pPr>
            <w:r w:rsidRPr="003105D0">
              <w:rPr>
                <w:rFonts w:ascii="Times" w:eastAsia="Times New Roman" w:hAnsi="Times" w:cs="Arial"/>
                <w:color w:val="000000"/>
                <w:sz w:val="20"/>
                <w:szCs w:val="20"/>
                <w:shd w:val="clear" w:color="auto" w:fill="FFFFFF"/>
              </w:rPr>
              <w:t xml:space="preserve">Small to medium cumulative effect </w:t>
            </w:r>
            <w:r w:rsidRPr="00830151">
              <w:rPr>
                <w:rFonts w:ascii="Times" w:eastAsia="Times New Roman" w:hAnsi="Times" w:cs="Arial"/>
                <w:color w:val="000000"/>
                <w:sz w:val="20"/>
                <w:szCs w:val="20"/>
                <w:shd w:val="clear" w:color="auto" w:fill="FFFFFF"/>
              </w:rPr>
              <w:t>sizes</w:t>
            </w:r>
            <w:r w:rsidR="00830151" w:rsidRPr="00830151">
              <w:rPr>
                <w:rFonts w:ascii="Times" w:eastAsia="Times New Roman" w:hAnsi="Times" w:cs="Arial"/>
                <w:color w:val="000000"/>
                <w:sz w:val="20"/>
                <w:szCs w:val="20"/>
                <w:shd w:val="clear" w:color="auto" w:fill="FFFFFF"/>
              </w:rPr>
              <w:t xml:space="preserve"> </w:t>
            </w:r>
            <w:r w:rsidR="00830151" w:rsidRPr="00830151">
              <w:rPr>
                <w:rFonts w:ascii="Times" w:eastAsia="Times New Roman" w:hAnsi="Times" w:cs="Times New Roman"/>
                <w:color w:val="000000"/>
                <w:sz w:val="20"/>
                <w:szCs w:val="20"/>
                <w:shd w:val="clear" w:color="auto" w:fill="FFFFFF"/>
              </w:rPr>
              <w:t xml:space="preserve"> (</w:t>
            </w:r>
            <w:r w:rsidR="00830151" w:rsidRPr="00830151">
              <w:rPr>
                <w:rFonts w:ascii="Times" w:eastAsia="Times New Roman" w:hAnsi="Times" w:cs="Times New Roman"/>
                <w:i/>
                <w:iCs/>
                <w:color w:val="000000"/>
                <w:sz w:val="20"/>
                <w:szCs w:val="20"/>
                <w:shd w:val="clear" w:color="auto" w:fill="FFFFFF"/>
              </w:rPr>
              <w:t>d</w:t>
            </w:r>
            <w:r w:rsidR="00830151" w:rsidRPr="00830151">
              <w:rPr>
                <w:rFonts w:ascii="Times" w:eastAsia="Times New Roman" w:hAnsi="Times" w:cs="Times New Roman"/>
                <w:color w:val="000000"/>
                <w:sz w:val="20"/>
                <w:szCs w:val="20"/>
                <w:shd w:val="clear" w:color="auto" w:fill="FFFFFF"/>
              </w:rPr>
              <w:t> = −0.22 to −0.37)</w:t>
            </w:r>
            <w:r w:rsidR="00830151" w:rsidRPr="003105D0">
              <w:rPr>
                <w:rFonts w:ascii="Times" w:eastAsia="Times New Roman" w:hAnsi="Times" w:cs="Arial"/>
                <w:color w:val="000000"/>
                <w:sz w:val="20"/>
                <w:szCs w:val="20"/>
                <w:shd w:val="clear" w:color="auto" w:fill="FFFFFF"/>
              </w:rPr>
              <w:t>, showing</w:t>
            </w:r>
          </w:p>
          <w:p w14:paraId="2FA3A0B8" w14:textId="4F29D878" w:rsidR="002B1744" w:rsidRPr="003105D0" w:rsidRDefault="002B1744" w:rsidP="00830151">
            <w:pPr>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 xml:space="preserve">diminished cognitive function for chemotherapy group compared to control group, were obtained for each of the eight cognitive domains. </w:t>
            </w:r>
          </w:p>
        </w:tc>
        <w:tc>
          <w:tcPr>
            <w:tcW w:w="3665" w:type="dxa"/>
            <w:tcMar>
              <w:top w:w="43" w:type="dxa"/>
              <w:left w:w="115" w:type="dxa"/>
              <w:bottom w:w="43" w:type="dxa"/>
              <w:right w:w="115" w:type="dxa"/>
            </w:tcMar>
          </w:tcPr>
          <w:p w14:paraId="335988F0" w14:textId="77777777" w:rsidR="002B1744" w:rsidRPr="003105D0" w:rsidRDefault="002B1744" w:rsidP="002B1744">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Women who undergo adjuvant chemotherapy may experience subtle cognitive decline.</w:t>
            </w:r>
            <w:r w:rsidRPr="003105D0">
              <w:rPr>
                <w:rFonts w:ascii="Times" w:hAnsi="Times" w:cs="Arial"/>
                <w:sz w:val="20"/>
                <w:szCs w:val="20"/>
              </w:rPr>
              <w:t xml:space="preserve"> </w:t>
            </w:r>
          </w:p>
        </w:tc>
      </w:tr>
      <w:tr w:rsidR="002B1744" w:rsidRPr="00866E71" w14:paraId="4579E559" w14:textId="77777777" w:rsidTr="00644B80">
        <w:trPr>
          <w:cnfStyle w:val="000000100000" w:firstRow="0" w:lastRow="0" w:firstColumn="0" w:lastColumn="0" w:oddVBand="0" w:evenVBand="0" w:oddHBand="1" w:evenHBand="0" w:firstRowFirstColumn="0" w:firstRowLastColumn="0" w:lastRowFirstColumn="0" w:lastRowLastColumn="0"/>
          <w:trHeight w:val="1406"/>
        </w:trPr>
        <w:tc>
          <w:tcPr>
            <w:cnfStyle w:val="001000000000" w:firstRow="0" w:lastRow="0" w:firstColumn="1" w:lastColumn="0" w:oddVBand="0" w:evenVBand="0" w:oddHBand="0" w:evenHBand="0" w:firstRowFirstColumn="0" w:firstRowLastColumn="0" w:lastRowFirstColumn="0" w:lastRowLastColumn="0"/>
            <w:tcW w:w="971" w:type="dxa"/>
            <w:tcBorders>
              <w:top w:val="none" w:sz="0" w:space="0" w:color="auto"/>
              <w:left w:val="none" w:sz="0" w:space="0" w:color="auto"/>
              <w:bottom w:val="none" w:sz="0" w:space="0" w:color="auto"/>
            </w:tcBorders>
            <w:tcMar>
              <w:top w:w="43" w:type="dxa"/>
              <w:left w:w="115" w:type="dxa"/>
              <w:bottom w:w="43" w:type="dxa"/>
              <w:right w:w="115" w:type="dxa"/>
            </w:tcMar>
          </w:tcPr>
          <w:p w14:paraId="5B87598F" w14:textId="77777777" w:rsidR="002B1744" w:rsidRPr="003105D0" w:rsidRDefault="002B1744" w:rsidP="002B1744">
            <w:pPr>
              <w:jc w:val="center"/>
              <w:rPr>
                <w:rFonts w:ascii="Times" w:hAnsi="Times" w:cs="Arial"/>
                <w:sz w:val="20"/>
                <w:szCs w:val="20"/>
              </w:rPr>
            </w:pPr>
            <w:r w:rsidRPr="003105D0">
              <w:rPr>
                <w:rFonts w:ascii="Times" w:hAnsi="Times" w:cs="Arial"/>
                <w:sz w:val="20"/>
                <w:szCs w:val="20"/>
              </w:rPr>
              <w:t>Jim (2012)</w:t>
            </w:r>
          </w:p>
          <w:p w14:paraId="7283B36A" w14:textId="604140F1" w:rsidR="002B1744" w:rsidRPr="003105D0" w:rsidRDefault="002B1744" w:rsidP="007C4791">
            <w:pPr>
              <w:jc w:val="center"/>
              <w:rPr>
                <w:rFonts w:ascii="Times" w:hAnsi="Times" w:cs="Arial"/>
                <w:sz w:val="20"/>
                <w:szCs w:val="20"/>
              </w:rPr>
            </w:pPr>
            <w:r w:rsidRPr="003105D0">
              <w:rPr>
                <w:rFonts w:ascii="Times" w:hAnsi="Times" w:cs="Arial"/>
                <w:sz w:val="20"/>
                <w:szCs w:val="20"/>
              </w:rPr>
              <w:fldChar w:fldCharType="begin">
                <w:fldData xml:space="preserve">PEVuZE5vdGU+PENpdGU+PEF1dGhvcj5KaW08L0F1dGhvcj48WWVhcj4yMDEyPC9ZZWFyPjxSZWNO
dW0+MTQ4PC9SZWNOdW0+PERpc3BsYXlUZXh0PlsxNV08L0Rpc3BsYXlUZXh0PjxyZWNvcmQ+PHJl
Yy1udW1iZXI+MTQ4PC9yZWMtbnVtYmVyPjxmb3JlaWduLWtleXM+PGtleSBhcHA9IkVOIiBkYi1p
ZD0ienBhdmRwczUxOWRwcGhlejJmazUyeDk5MHdmcHhyeDIwdHNhIj4xNDg8L2tleT48L2ZvcmVp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w:hAnsi="Times" w:cs="Arial"/>
                <w:sz w:val="20"/>
                <w:szCs w:val="20"/>
              </w:rPr>
              <w:instrText xml:space="preserve"> ADDIN EN.CITE </w:instrText>
            </w:r>
            <w:r w:rsidR="00510179">
              <w:rPr>
                <w:rFonts w:ascii="Times" w:hAnsi="Times" w:cs="Arial"/>
                <w:sz w:val="20"/>
                <w:szCs w:val="20"/>
              </w:rPr>
              <w:fldChar w:fldCharType="begin">
                <w:fldData xml:space="preserve">PEVuZE5vdGU+PENpdGU+PEF1dGhvcj5KaW08L0F1dGhvcj48WWVhcj4yMDEyPC9ZZWFyPjxSZWNO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</w:fldData>
              </w:fldChar>
            </w:r>
            <w:r w:rsidR="00510179">
              <w:rPr>
                <w:rFonts w:ascii="Times" w:hAnsi="Times" w:cs="Arial"/>
                <w:sz w:val="20"/>
                <w:szCs w:val="20"/>
              </w:rPr>
              <w:instrText xml:space="preserve"> ADDIN EN.CITE.DATA  </w:instrText>
            </w:r>
            <w:r w:rsidR="00510179">
              <w:rPr>
                <w:rFonts w:ascii="Times" w:hAnsi="Times" w:cs="Arial"/>
                <w:sz w:val="20"/>
                <w:szCs w:val="20"/>
              </w:rPr>
            </w:r>
            <w:r w:rsidR="00510179">
              <w:rPr>
                <w:rFonts w:ascii="Times" w:hAnsi="Times" w:cs="Arial"/>
                <w:sz w:val="20"/>
                <w:szCs w:val="20"/>
              </w:rPr>
              <w:fldChar w:fldCharType="end"/>
            </w:r>
            <w:r w:rsidRPr="003105D0">
              <w:rPr>
                <w:rFonts w:ascii="Times" w:hAnsi="Times" w:cs="Arial"/>
                <w:sz w:val="20"/>
                <w:szCs w:val="20"/>
              </w:rPr>
            </w:r>
            <w:r w:rsidRPr="003105D0">
              <w:rPr>
                <w:rFonts w:ascii="Times" w:hAnsi="Times" w:cs="Arial"/>
                <w:sz w:val="20"/>
                <w:szCs w:val="20"/>
              </w:rPr>
              <w:fldChar w:fldCharType="separate"/>
            </w:r>
            <w:r w:rsidR="00510179">
              <w:rPr>
                <w:rFonts w:ascii="Times" w:hAnsi="Times" w:cs="Arial"/>
                <w:noProof/>
                <w:sz w:val="20"/>
                <w:szCs w:val="20"/>
              </w:rPr>
              <w:t>[</w:t>
            </w:r>
            <w:hyperlink w:anchor="_ENREF_15" w:tooltip="Jim, 2012 #149" w:history="1">
              <w:r w:rsidR="007C4791">
                <w:rPr>
                  <w:rFonts w:ascii="Times" w:hAnsi="Times" w:cs="Arial"/>
                  <w:noProof/>
                  <w:sz w:val="20"/>
                  <w:szCs w:val="20"/>
                </w:rPr>
                <w:t>15</w:t>
              </w:r>
            </w:hyperlink>
            <w:r w:rsidR="00510179">
              <w:rPr>
                <w:rFonts w:ascii="Times" w:hAnsi="Times" w:cs="Arial"/>
                <w:noProof/>
                <w:sz w:val="20"/>
                <w:szCs w:val="20"/>
              </w:rPr>
              <w:t>]</w:t>
            </w:r>
            <w:r w:rsidRPr="003105D0">
              <w:rPr>
                <w:rFonts w:ascii="Times" w:hAnsi="Times" w:cs="Arial"/>
                <w:sz w:val="20"/>
                <w:szCs w:val="20"/>
              </w:rPr>
              <w:fldChar w:fldCharType="end"/>
            </w:r>
            <w:r w:rsidRPr="003105D0">
              <w:rPr>
                <w:rFonts w:ascii="Times" w:hAnsi="Times" w:cs="Arial"/>
                <w:sz w:val="20"/>
                <w:szCs w:val="20"/>
              </w:rPr>
              <w:t xml:space="preserve"> </w:t>
            </w:r>
          </w:p>
        </w:tc>
        <w:tc>
          <w:tcPr>
            <w:tcW w:w="1859" w:type="dxa"/>
            <w:tcBorders>
              <w:top w:val="none" w:sz="0" w:space="0" w:color="auto"/>
              <w:bottom w:val="none" w:sz="0" w:space="0" w:color="auto"/>
            </w:tcBorders>
            <w:tcMar>
              <w:top w:w="43" w:type="dxa"/>
              <w:left w:w="115" w:type="dxa"/>
              <w:bottom w:w="43" w:type="dxa"/>
              <w:right w:w="115" w:type="dxa"/>
            </w:tcMar>
          </w:tcPr>
          <w:p w14:paraId="4186DC00"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17 </w:t>
            </w:r>
          </w:p>
          <w:p w14:paraId="6DB2B474"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9 cross sectional</w:t>
            </w:r>
          </w:p>
          <w:p w14:paraId="7BC1B8C7"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hAnsi="Times" w:cs="Arial"/>
                <w:sz w:val="20"/>
                <w:szCs w:val="20"/>
              </w:rPr>
              <w:t>8 prospective</w:t>
            </w:r>
          </w:p>
        </w:tc>
        <w:tc>
          <w:tcPr>
            <w:tcW w:w="6465" w:type="dxa"/>
            <w:tcBorders>
              <w:top w:val="none" w:sz="0" w:space="0" w:color="auto"/>
              <w:bottom w:val="none" w:sz="0" w:space="0" w:color="auto"/>
            </w:tcBorders>
            <w:tcMar>
              <w:top w:w="43" w:type="dxa"/>
              <w:left w:w="115" w:type="dxa"/>
              <w:bottom w:w="43" w:type="dxa"/>
              <w:right w:w="115" w:type="dxa"/>
            </w:tcMar>
          </w:tcPr>
          <w:p w14:paraId="4C4D2193" w14:textId="729715ED"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Chemotherapy group performed worse than non-cancer controls in verbal ability</w:t>
            </w:r>
            <w:r w:rsidR="00644B80">
              <w:rPr>
                <w:rFonts w:ascii="Times" w:eastAsia="Times New Roman" w:hAnsi="Times" w:cs="Arial"/>
                <w:color w:val="000000"/>
                <w:sz w:val="20"/>
                <w:szCs w:val="20"/>
                <w:shd w:val="clear" w:color="auto" w:fill="FFFFFF"/>
              </w:rPr>
              <w:t xml:space="preserve"> </w:t>
            </w:r>
            <w:r w:rsidR="00644B80">
              <w:rPr>
                <w:rFonts w:ascii="Times" w:hAnsi="Times" w:cs="Arial"/>
                <w:sz w:val="20"/>
                <w:szCs w:val="20"/>
              </w:rPr>
              <w:t>(g= -0.19, p&lt;0.01)</w:t>
            </w:r>
            <w:r w:rsidRPr="003105D0">
              <w:rPr>
                <w:rFonts w:ascii="Times" w:eastAsia="Times New Roman" w:hAnsi="Times" w:cs="Arial"/>
                <w:color w:val="000000"/>
                <w:sz w:val="20"/>
                <w:szCs w:val="20"/>
                <w:shd w:val="clear" w:color="auto" w:fill="FFFFFF"/>
              </w:rPr>
              <w:t xml:space="preserve"> and worse than no chemo in </w:t>
            </w:r>
            <w:proofErr w:type="spellStart"/>
            <w:r w:rsidRPr="003105D0">
              <w:rPr>
                <w:rFonts w:ascii="Times" w:eastAsia="Times New Roman" w:hAnsi="Times" w:cs="Arial"/>
                <w:color w:val="000000"/>
                <w:sz w:val="20"/>
                <w:szCs w:val="20"/>
                <w:shd w:val="clear" w:color="auto" w:fill="FFFFFF"/>
              </w:rPr>
              <w:t>visuospatial</w:t>
            </w:r>
            <w:proofErr w:type="spellEnd"/>
            <w:r w:rsidRPr="003105D0">
              <w:rPr>
                <w:rFonts w:ascii="Times" w:eastAsia="Times New Roman" w:hAnsi="Times" w:cs="Arial"/>
                <w:color w:val="000000"/>
                <w:sz w:val="20"/>
                <w:szCs w:val="20"/>
                <w:shd w:val="clear" w:color="auto" w:fill="FFFFFF"/>
              </w:rPr>
              <w:t xml:space="preserve"> ability</w:t>
            </w:r>
            <w:r w:rsidR="00644B80">
              <w:rPr>
                <w:rFonts w:ascii="Times" w:eastAsia="Times New Roman" w:hAnsi="Times" w:cs="Arial"/>
                <w:color w:val="000000"/>
                <w:sz w:val="20"/>
                <w:szCs w:val="20"/>
                <w:shd w:val="clear" w:color="auto" w:fill="FFFFFF"/>
              </w:rPr>
              <w:t xml:space="preserve"> </w:t>
            </w:r>
            <w:r w:rsidR="00644B80">
              <w:rPr>
                <w:rFonts w:ascii="Times" w:hAnsi="Times" w:cs="Arial"/>
                <w:sz w:val="20"/>
                <w:szCs w:val="20"/>
              </w:rPr>
              <w:t>(g= 0.27, p&lt;0.01)</w:t>
            </w:r>
            <w:r w:rsidRPr="003105D0">
              <w:rPr>
                <w:rFonts w:ascii="Times" w:eastAsia="Times New Roman" w:hAnsi="Times" w:cs="Arial"/>
                <w:color w:val="000000"/>
                <w:sz w:val="20"/>
                <w:szCs w:val="20"/>
                <w:shd w:val="clear" w:color="auto" w:fill="FFFFFF"/>
              </w:rPr>
              <w:t xml:space="preserve">. </w:t>
            </w:r>
          </w:p>
          <w:p w14:paraId="460DDA45"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 xml:space="preserve">Age, education, time since treatment, and endocrine treatment did not moderate observed cognitive deficits in verbal ability or </w:t>
            </w:r>
            <w:proofErr w:type="spellStart"/>
            <w:r w:rsidRPr="003105D0">
              <w:rPr>
                <w:rFonts w:ascii="Times" w:eastAsia="Times New Roman" w:hAnsi="Times" w:cs="Arial"/>
                <w:color w:val="000000"/>
                <w:sz w:val="20"/>
                <w:szCs w:val="20"/>
                <w:shd w:val="clear" w:color="auto" w:fill="FFFFFF"/>
              </w:rPr>
              <w:t>visuospatial</w:t>
            </w:r>
            <w:proofErr w:type="spellEnd"/>
            <w:r w:rsidRPr="003105D0">
              <w:rPr>
                <w:rFonts w:ascii="Times" w:eastAsia="Times New Roman" w:hAnsi="Times" w:cs="Arial"/>
                <w:color w:val="000000"/>
                <w:sz w:val="20"/>
                <w:szCs w:val="20"/>
                <w:shd w:val="clear" w:color="auto" w:fill="FFFFFF"/>
              </w:rPr>
              <w:t xml:space="preserve"> ability.</w:t>
            </w:r>
          </w:p>
        </w:tc>
        <w:tc>
          <w:tcPr>
            <w:tcW w:w="3665" w:type="dxa"/>
            <w:tcBorders>
              <w:top w:val="none" w:sz="0" w:space="0" w:color="auto"/>
              <w:bottom w:val="none" w:sz="0" w:space="0" w:color="auto"/>
              <w:right w:val="none" w:sz="0" w:space="0" w:color="auto"/>
            </w:tcBorders>
            <w:tcMar>
              <w:top w:w="43" w:type="dxa"/>
              <w:left w:w="115" w:type="dxa"/>
              <w:bottom w:w="43" w:type="dxa"/>
              <w:right w:w="115" w:type="dxa"/>
            </w:tcMar>
          </w:tcPr>
          <w:p w14:paraId="1C7B690D" w14:textId="77777777" w:rsidR="002B1744" w:rsidRPr="003105D0" w:rsidRDefault="002B1744" w:rsidP="002B1744">
            <w:pPr>
              <w:ind w:left="288" w:hanging="288"/>
              <w:cnfStyle w:val="000000100000" w:firstRow="0" w:lastRow="0" w:firstColumn="0" w:lastColumn="0" w:oddVBand="0" w:evenVBand="0" w:oddHBand="1"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 xml:space="preserve">Observed cognitive deficits in patients with breast cancer previously treated with chemotherapy are small in magnitude and limited to domains of verbal and </w:t>
            </w:r>
            <w:proofErr w:type="spellStart"/>
            <w:r w:rsidRPr="003105D0">
              <w:rPr>
                <w:rFonts w:ascii="Times" w:eastAsia="Times New Roman" w:hAnsi="Times" w:cs="Arial"/>
                <w:color w:val="000000"/>
                <w:sz w:val="20"/>
                <w:szCs w:val="20"/>
                <w:shd w:val="clear" w:color="auto" w:fill="FFFFFF"/>
              </w:rPr>
              <w:t>visuospatial</w:t>
            </w:r>
            <w:proofErr w:type="spellEnd"/>
            <w:r w:rsidRPr="003105D0">
              <w:rPr>
                <w:rFonts w:ascii="Times" w:eastAsia="Times New Roman" w:hAnsi="Times" w:cs="Arial"/>
                <w:color w:val="000000"/>
                <w:sz w:val="20"/>
                <w:szCs w:val="20"/>
                <w:shd w:val="clear" w:color="auto" w:fill="FFFFFF"/>
              </w:rPr>
              <w:t xml:space="preserve"> ability.</w:t>
            </w:r>
            <w:r w:rsidRPr="003105D0">
              <w:rPr>
                <w:rFonts w:ascii="Times" w:hAnsi="Times" w:cs="Arial"/>
                <w:sz w:val="20"/>
                <w:szCs w:val="20"/>
              </w:rPr>
              <w:t xml:space="preserve"> </w:t>
            </w:r>
          </w:p>
        </w:tc>
      </w:tr>
      <w:tr w:rsidR="007815B6" w:rsidRPr="00866E71" w14:paraId="4FDBADA6" w14:textId="77777777" w:rsidTr="00FD0A89">
        <w:tc>
          <w:tcPr>
            <w:cnfStyle w:val="001000000000" w:firstRow="0" w:lastRow="0" w:firstColumn="1" w:lastColumn="0" w:oddVBand="0" w:evenVBand="0" w:oddHBand="0" w:evenHBand="0" w:firstRowFirstColumn="0" w:firstRowLastColumn="0" w:lastRowFirstColumn="0" w:lastRowLastColumn="0"/>
            <w:tcW w:w="971" w:type="dxa"/>
            <w:tcMar>
              <w:top w:w="43" w:type="dxa"/>
              <w:left w:w="115" w:type="dxa"/>
              <w:bottom w:w="43" w:type="dxa"/>
              <w:right w:w="115" w:type="dxa"/>
            </w:tcMar>
          </w:tcPr>
          <w:p w14:paraId="1C7346E7" w14:textId="77777777" w:rsidR="00B61358" w:rsidRPr="003105D0" w:rsidRDefault="007815B6" w:rsidP="007815B6">
            <w:pPr>
              <w:jc w:val="center"/>
              <w:rPr>
                <w:rFonts w:ascii="Times" w:hAnsi="Times" w:cs="Arial"/>
                <w:sz w:val="20"/>
                <w:szCs w:val="20"/>
              </w:rPr>
            </w:pPr>
            <w:r w:rsidRPr="003105D0">
              <w:rPr>
                <w:rFonts w:ascii="Times" w:hAnsi="Times" w:cs="Arial"/>
                <w:sz w:val="20"/>
                <w:szCs w:val="20"/>
              </w:rPr>
              <w:t>Ono (2015)</w:t>
            </w:r>
          </w:p>
          <w:p w14:paraId="66160540" w14:textId="46350EA4" w:rsidR="007815B6" w:rsidRPr="003105D0" w:rsidRDefault="00B61358" w:rsidP="007C4791">
            <w:pPr>
              <w:jc w:val="center"/>
              <w:rPr>
                <w:rFonts w:ascii="Times" w:hAnsi="Times" w:cs="Arial"/>
                <w:sz w:val="20"/>
                <w:szCs w:val="20"/>
              </w:rPr>
            </w:pPr>
            <w:r w:rsidRPr="003105D0">
              <w:rPr>
                <w:rFonts w:ascii="Times" w:hAnsi="Times" w:cs="Arial"/>
                <w:sz w:val="20"/>
                <w:szCs w:val="20"/>
              </w:rPr>
              <w:fldChar w:fldCharType="begin"/>
            </w:r>
            <w:r w:rsidR="00510179">
              <w:rPr>
                <w:rFonts w:ascii="Times" w:hAnsi="Times" w:cs="Arial"/>
                <w:sz w:val="20"/>
                <w:szCs w:val="20"/>
              </w:rPr>
              <w:instrText xml:space="preserve"> ADDIN EN.CITE &lt;EndNote&gt;&lt;Cite&gt;&lt;Author&gt;Ono&lt;/Author&gt;&lt;Year&gt;2015&lt;/Year&gt;&lt;RecNum&gt;146&lt;/RecNum&gt;&lt;DisplayText&gt;[8]&lt;/DisplayText&gt;&lt;record&gt;&lt;rec-number&gt;146&lt;/rec-number&gt;&lt;foreign-keys&gt;&lt;key app="EN" db-id="zpavdps519dpphez2fk52x990wfpxrx20tsa"&gt;146&lt;/key&gt;&lt;/foreign-keys&gt;&lt;ref-type name="Journal Article"&gt;17&lt;/ref-type&gt;&lt;contributors&gt;&lt;authors&gt;&lt;author&gt;Ono, M.&lt;/author&gt;&lt;author&gt;Ogilvie, J. M.&lt;/author&gt;&lt;author&gt;Wilson, J. S.&lt;/author&gt;&lt;author&gt;Green, H. J.&lt;/author&gt;&lt;author&gt;Chambers, S. K.&lt;/author&gt;&lt;author&gt;Ownsworth, T.&lt;/author&gt;&lt;author&gt;Shum, D. H.&lt;/author&gt;&lt;/authors&gt;&lt;/contributors&gt;&lt;auth-address&gt;Griffith Health Institute Behavioural Basis of Health Program, School of Applied Psychology, Griffith University , Brisbane, QLD , Australia.&amp;#xD;Griffith Health Institute Behavioural Basis of Health Program, School of Applied Psychology, Griffith University , Gold Coast, QLD , Australia.&amp;#xD;Griffith Health Institute Behavioural Basis of Health Program, School of Applied Psychology, Griffith University , Brisbane, QLD , Australia ; Griffith Health Institute Behavioural Basis of Health Program, School of Applied Psychology, Griffith University , Gold Coast, QLD , Australia.&lt;/auth-address&gt;&lt;titles&gt;&lt;title&gt;A meta-analysis of cognitive impairment and decline associated with adjuvant chemotherapy in women with breast cancer&lt;/title&gt;&lt;secondary-title&gt;Front Oncol&lt;/secondary-title&gt;&lt;alt-title&gt;Frontiers in oncology&lt;/alt-title&gt;&lt;/titles&gt;&lt;periodical&gt;&lt;full-title&gt;Front Oncol&lt;/full-title&gt;&lt;abbr-1&gt;Frontiers in oncology&lt;/abbr-1&gt;&lt;/periodical&gt;&lt;alt-periodical&gt;&lt;full-title&gt;Front Oncol&lt;/full-title&gt;&lt;abbr-1&gt;Frontiers in oncology&lt;/abbr-1&gt;&lt;/alt-periodical&gt;&lt;pages&gt;59&lt;/pages&gt;&lt;volume&gt;5&lt;/volume&gt;&lt;edition&gt;2015/03/26&lt;/edition&gt;&lt;dates&gt;&lt;year&gt;2015&lt;/year&gt;&lt;/dates&gt;&lt;isbn&gt;2234-943X (Electronic)&amp;#xD;2234-943X (Linking)&lt;/isbn&gt;&lt;accession-num&gt;25806355&lt;/accession-num&gt;&lt;urls&gt;&lt;/urls&gt;&lt;custom2&gt;PMC4354286&lt;/custom2&gt;&lt;electronic-resource-num&gt;10.3389/fonc.2015.00059&lt;/electronic-resource-num&gt;&lt;remote-database-provider&gt;NLM&lt;/remote-database-provider&gt;&lt;language&gt;eng&lt;/language&gt;&lt;/record&gt;&lt;/Cite&gt;&lt;/EndNote&gt;</w:instrText>
            </w:r>
            <w:r w:rsidRPr="003105D0">
              <w:rPr>
                <w:rFonts w:ascii="Times" w:hAnsi="Times" w:cs="Arial"/>
                <w:sz w:val="20"/>
                <w:szCs w:val="20"/>
              </w:rPr>
              <w:fldChar w:fldCharType="separate"/>
            </w:r>
            <w:r w:rsidR="00510179">
              <w:rPr>
                <w:rFonts w:ascii="Times" w:hAnsi="Times" w:cs="Arial"/>
                <w:noProof/>
                <w:sz w:val="20"/>
                <w:szCs w:val="20"/>
              </w:rPr>
              <w:t>[</w:t>
            </w:r>
            <w:hyperlink w:anchor="_ENREF_8" w:tooltip="Ono, 2015 #146" w:history="1">
              <w:r w:rsidR="007C4791">
                <w:rPr>
                  <w:rFonts w:ascii="Times" w:hAnsi="Times" w:cs="Arial"/>
                  <w:noProof/>
                  <w:sz w:val="20"/>
                  <w:szCs w:val="20"/>
                </w:rPr>
                <w:t>8</w:t>
              </w:r>
            </w:hyperlink>
            <w:r w:rsidR="00510179">
              <w:rPr>
                <w:rFonts w:ascii="Times" w:hAnsi="Times" w:cs="Arial"/>
                <w:noProof/>
                <w:sz w:val="20"/>
                <w:szCs w:val="20"/>
              </w:rPr>
              <w:t>]</w:t>
            </w:r>
            <w:r w:rsidRPr="003105D0">
              <w:rPr>
                <w:rFonts w:ascii="Times" w:hAnsi="Times" w:cs="Arial"/>
                <w:sz w:val="20"/>
                <w:szCs w:val="20"/>
              </w:rPr>
              <w:fldChar w:fldCharType="end"/>
            </w:r>
            <w:r w:rsidR="007815B6" w:rsidRPr="003105D0">
              <w:rPr>
                <w:rFonts w:ascii="Times" w:hAnsi="Times" w:cs="Arial"/>
                <w:sz w:val="20"/>
                <w:szCs w:val="20"/>
              </w:rPr>
              <w:t xml:space="preserve"> </w:t>
            </w:r>
          </w:p>
        </w:tc>
        <w:tc>
          <w:tcPr>
            <w:tcW w:w="1859" w:type="dxa"/>
            <w:tcMar>
              <w:top w:w="43" w:type="dxa"/>
              <w:left w:w="115" w:type="dxa"/>
              <w:bottom w:w="43" w:type="dxa"/>
              <w:right w:w="115" w:type="dxa"/>
            </w:tcMar>
          </w:tcPr>
          <w:p w14:paraId="75D44B74" w14:textId="2308A266" w:rsidR="007815B6" w:rsidRPr="003105D0" w:rsidRDefault="006A60F3"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K= </w:t>
            </w:r>
            <w:r w:rsidR="007815B6" w:rsidRPr="003105D0">
              <w:rPr>
                <w:rFonts w:ascii="Times" w:hAnsi="Times" w:cs="Arial"/>
                <w:sz w:val="20"/>
                <w:szCs w:val="20"/>
              </w:rPr>
              <w:t>27</w:t>
            </w:r>
          </w:p>
          <w:p w14:paraId="6C5F8DDC"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14 cross sectional </w:t>
            </w:r>
          </w:p>
          <w:p w14:paraId="28D22058"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 xml:space="preserve">5 prospective </w:t>
            </w:r>
          </w:p>
          <w:p w14:paraId="202F8758"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hAnsi="Times" w:cs="Arial"/>
                <w:sz w:val="20"/>
                <w:szCs w:val="20"/>
              </w:rPr>
              <w:t>8 both</w:t>
            </w:r>
          </w:p>
          <w:p w14:paraId="5A67F75C"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p>
        </w:tc>
        <w:tc>
          <w:tcPr>
            <w:tcW w:w="6465" w:type="dxa"/>
            <w:tcMar>
              <w:top w:w="43" w:type="dxa"/>
              <w:left w:w="115" w:type="dxa"/>
              <w:bottom w:w="43" w:type="dxa"/>
              <w:right w:w="115" w:type="dxa"/>
            </w:tcMar>
          </w:tcPr>
          <w:p w14:paraId="61896DB2" w14:textId="77777777"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Each cognitive domain produced small effect sizes for cross-sectional and prospective longitudinal studies (ranging from -0.25 to 0.41). </w:t>
            </w:r>
          </w:p>
          <w:p w14:paraId="7042275E" w14:textId="6AC67142"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Cross-sectional studies: sig</w:t>
            </w:r>
            <w:r w:rsidR="00A3285E" w:rsidRPr="003105D0">
              <w:rPr>
                <w:rFonts w:ascii="Times" w:eastAsia="Times New Roman" w:hAnsi="Times" w:cs="Arial"/>
                <w:color w:val="000000"/>
                <w:sz w:val="20"/>
                <w:szCs w:val="20"/>
                <w:shd w:val="clear" w:color="auto" w:fill="FFFFFF"/>
              </w:rPr>
              <w:t>nificant</w:t>
            </w:r>
            <w:r w:rsidRPr="003105D0">
              <w:rPr>
                <w:rFonts w:ascii="Times" w:eastAsia="Times New Roman" w:hAnsi="Times" w:cs="Arial"/>
                <w:color w:val="000000"/>
                <w:sz w:val="20"/>
                <w:szCs w:val="20"/>
                <w:shd w:val="clear" w:color="auto" w:fill="FFFFFF"/>
              </w:rPr>
              <w:t xml:space="preserve"> association between </w:t>
            </w:r>
            <w:r w:rsidR="00A3285E" w:rsidRPr="003105D0">
              <w:rPr>
                <w:rFonts w:ascii="Times" w:eastAsia="Times New Roman" w:hAnsi="Times" w:cs="Arial"/>
                <w:color w:val="000000"/>
                <w:sz w:val="20"/>
                <w:szCs w:val="20"/>
                <w:shd w:val="clear" w:color="auto" w:fill="FFFFFF"/>
              </w:rPr>
              <w:t>adjuvant chemotherapy</w:t>
            </w:r>
            <w:r w:rsidRPr="003105D0">
              <w:rPr>
                <w:rFonts w:ascii="Times" w:eastAsia="Times New Roman" w:hAnsi="Times" w:cs="Arial"/>
                <w:color w:val="000000"/>
                <w:sz w:val="20"/>
                <w:szCs w:val="20"/>
                <w:shd w:val="clear" w:color="auto" w:fill="FFFFFF"/>
              </w:rPr>
              <w:t xml:space="preserve"> and </w:t>
            </w:r>
            <w:r w:rsidR="00A3285E" w:rsidRPr="003105D0">
              <w:rPr>
                <w:rFonts w:ascii="Times" w:eastAsia="Times New Roman" w:hAnsi="Times" w:cs="Arial"/>
                <w:color w:val="000000"/>
                <w:sz w:val="20"/>
                <w:szCs w:val="20"/>
                <w:shd w:val="clear" w:color="auto" w:fill="FFFFFF"/>
              </w:rPr>
              <w:t>cognitive impairment</w:t>
            </w:r>
            <w:r w:rsidRPr="003105D0">
              <w:rPr>
                <w:rFonts w:ascii="Times" w:eastAsia="Times New Roman" w:hAnsi="Times" w:cs="Arial"/>
                <w:color w:val="000000"/>
                <w:sz w:val="20"/>
                <w:szCs w:val="20"/>
                <w:shd w:val="clear" w:color="auto" w:fill="FFFFFF"/>
              </w:rPr>
              <w:t xml:space="preserve"> that held across studies with varied methodological approaches. </w:t>
            </w:r>
          </w:p>
          <w:p w14:paraId="34ED3BF5" w14:textId="66B6704B" w:rsidR="007815B6" w:rsidRPr="003105D0" w:rsidRDefault="007815B6" w:rsidP="007815B6">
            <w:pPr>
              <w:ind w:left="288" w:hanging="288"/>
              <w:cnfStyle w:val="000000000000" w:firstRow="0" w:lastRow="0" w:firstColumn="0" w:lastColumn="0" w:oddVBand="0" w:evenVBand="0" w:oddHBand="0" w:evenHBand="0" w:firstRowFirstColumn="0" w:firstRowLastColumn="0" w:lastRowFirstColumn="0" w:lastRowLastColumn="0"/>
              <w:rPr>
                <w:rFonts w:ascii="Times" w:eastAsia="Times New Roman" w:hAnsi="Times" w:cs="Arial"/>
                <w:color w:val="000000"/>
                <w:sz w:val="20"/>
                <w:szCs w:val="20"/>
                <w:shd w:val="clear" w:color="auto" w:fill="FFFFFF"/>
              </w:rPr>
            </w:pPr>
            <w:r w:rsidRPr="003105D0">
              <w:rPr>
                <w:rFonts w:ascii="Times" w:eastAsia="Times New Roman" w:hAnsi="Times" w:cs="Arial"/>
                <w:color w:val="000000"/>
                <w:sz w:val="20"/>
                <w:szCs w:val="20"/>
                <w:shd w:val="clear" w:color="auto" w:fill="FFFFFF"/>
              </w:rPr>
              <w:t xml:space="preserve">Prospective studies: cognitive functioning improved over time after receiving </w:t>
            </w:r>
            <w:r w:rsidR="00A3285E" w:rsidRPr="003105D0">
              <w:rPr>
                <w:rFonts w:ascii="Times" w:eastAsia="Times New Roman" w:hAnsi="Times" w:cs="Arial"/>
                <w:color w:val="000000"/>
                <w:sz w:val="20"/>
                <w:szCs w:val="20"/>
                <w:shd w:val="clear" w:color="auto" w:fill="FFFFFF"/>
              </w:rPr>
              <w:t>adjuvant chemotherapy</w:t>
            </w:r>
            <w:r w:rsidRPr="003105D0">
              <w:rPr>
                <w:rFonts w:ascii="Times" w:eastAsia="Times New Roman" w:hAnsi="Times" w:cs="Arial"/>
                <w:color w:val="000000"/>
                <w:sz w:val="20"/>
                <w:szCs w:val="20"/>
                <w:shd w:val="clear" w:color="auto" w:fill="FFFFFF"/>
              </w:rPr>
              <w:t xml:space="preserve">. </w:t>
            </w:r>
          </w:p>
          <w:p w14:paraId="0C21F4C2" w14:textId="4D6CD990" w:rsidR="007815B6" w:rsidRPr="003105D0" w:rsidRDefault="007815B6" w:rsidP="00A3285E">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sz w:val="20"/>
                <w:szCs w:val="20"/>
              </w:rPr>
            </w:pPr>
            <w:r w:rsidRPr="003105D0">
              <w:rPr>
                <w:rFonts w:ascii="Times" w:eastAsia="Times New Roman" w:hAnsi="Times" w:cs="Arial"/>
                <w:color w:val="000000"/>
                <w:sz w:val="20"/>
                <w:szCs w:val="20"/>
                <w:shd w:val="clear" w:color="auto" w:fill="FFFFFF"/>
              </w:rPr>
              <w:t>Greater </w:t>
            </w:r>
            <w:r w:rsidR="00A3285E" w:rsidRPr="003105D0">
              <w:rPr>
                <w:rFonts w:ascii="Times" w:eastAsia="Times New Roman" w:hAnsi="Times" w:cs="Arial"/>
                <w:color w:val="000000"/>
                <w:sz w:val="20"/>
                <w:szCs w:val="20"/>
                <w:shd w:val="clear" w:color="auto" w:fill="FFFFFF"/>
              </w:rPr>
              <w:t>cognitive impairment</w:t>
            </w:r>
            <w:r w:rsidRPr="003105D0">
              <w:rPr>
                <w:rFonts w:ascii="Times" w:eastAsia="Times New Roman" w:hAnsi="Times" w:cs="Arial"/>
                <w:color w:val="000000"/>
                <w:sz w:val="20"/>
                <w:szCs w:val="20"/>
                <w:shd w:val="clear" w:color="auto" w:fill="FFFFFF"/>
              </w:rPr>
              <w:t xml:space="preserve"> was reported in cross-sectional studies comparing </w:t>
            </w:r>
            <w:r w:rsidR="00A3285E" w:rsidRPr="003105D0">
              <w:rPr>
                <w:rFonts w:ascii="Times" w:eastAsia="Times New Roman" w:hAnsi="Times" w:cs="Arial"/>
                <w:color w:val="000000"/>
                <w:sz w:val="20"/>
                <w:szCs w:val="20"/>
                <w:shd w:val="clear" w:color="auto" w:fill="FFFFFF"/>
              </w:rPr>
              <w:t>chemotherapy group with healthy control group</w:t>
            </w:r>
            <w:r w:rsidRPr="003105D0">
              <w:rPr>
                <w:rFonts w:ascii="Times" w:eastAsia="Times New Roman" w:hAnsi="Times" w:cs="Arial"/>
                <w:color w:val="000000"/>
                <w:sz w:val="20"/>
                <w:szCs w:val="20"/>
                <w:shd w:val="clear" w:color="auto" w:fill="FFFFFF"/>
              </w:rPr>
              <w:t xml:space="preserve">. </w:t>
            </w:r>
          </w:p>
        </w:tc>
        <w:tc>
          <w:tcPr>
            <w:tcW w:w="3665" w:type="dxa"/>
            <w:tcMar>
              <w:top w:w="43" w:type="dxa"/>
              <w:left w:w="115" w:type="dxa"/>
              <w:bottom w:w="43" w:type="dxa"/>
              <w:right w:w="115" w:type="dxa"/>
            </w:tcMar>
          </w:tcPr>
          <w:p w14:paraId="0DB76649" w14:textId="62F8149D" w:rsidR="007815B6" w:rsidRPr="003105D0" w:rsidRDefault="007C7DE8" w:rsidP="007815B6">
            <w:pPr>
              <w:ind w:left="288" w:hanging="288"/>
              <w:cnfStyle w:val="000000000000" w:firstRow="0" w:lastRow="0" w:firstColumn="0" w:lastColumn="0" w:oddVBand="0" w:evenVBand="0" w:oddHBand="0" w:evenHBand="0" w:firstRowFirstColumn="0" w:firstRowLastColumn="0" w:lastRowFirstColumn="0" w:lastRowLastColumn="0"/>
              <w:rPr>
                <w:rFonts w:ascii="Times" w:hAnsi="Times" w:cs="Arial"/>
                <w:b/>
                <w:sz w:val="20"/>
                <w:szCs w:val="20"/>
              </w:rPr>
            </w:pPr>
            <w:r w:rsidRPr="003105D0">
              <w:rPr>
                <w:rFonts w:ascii="Times" w:eastAsia="Times New Roman" w:hAnsi="Times" w:cs="Arial"/>
                <w:color w:val="000000"/>
                <w:sz w:val="20"/>
                <w:szCs w:val="20"/>
                <w:shd w:val="clear" w:color="auto" w:fill="FFFFFF"/>
              </w:rPr>
              <w:t>Cognitive impairment</w:t>
            </w:r>
            <w:r w:rsidR="007815B6" w:rsidRPr="003105D0">
              <w:rPr>
                <w:rFonts w:ascii="Times" w:eastAsia="Times New Roman" w:hAnsi="Times" w:cs="Arial"/>
                <w:color w:val="000000"/>
                <w:sz w:val="20"/>
                <w:szCs w:val="20"/>
                <w:shd w:val="clear" w:color="auto" w:fill="FFFFFF"/>
              </w:rPr>
              <w:t xml:space="preserve"> is present among breast cancer patients irrespective of a history of chemotherapy.</w:t>
            </w:r>
          </w:p>
        </w:tc>
      </w:tr>
    </w:tbl>
    <w:p w14:paraId="43C17EEE" w14:textId="77777777" w:rsidR="007815B6" w:rsidRDefault="007815B6" w:rsidP="007815B6">
      <w:pPr>
        <w:pBdr>
          <w:top w:val="single" w:sz="12" w:space="1" w:color="auto"/>
          <w:bottom w:val="single" w:sz="12" w:space="1" w:color="auto"/>
        </w:pBdr>
      </w:pPr>
    </w:p>
    <w:p w14:paraId="23FE4C7A" w14:textId="77777777" w:rsidR="007815B6" w:rsidRDefault="007815B6" w:rsidP="007815B6">
      <w:pPr>
        <w:rPr>
          <w:rFonts w:ascii="Times New Roman" w:hAnsi="Times New Roman" w:cs="Times New Roman"/>
          <w:b/>
        </w:rPr>
        <w:sectPr w:rsidR="007815B6" w:rsidSect="00103676">
          <w:pgSz w:w="15840" w:h="12240" w:orient="landscape"/>
          <w:pgMar w:top="1440" w:right="1440" w:bottom="1440" w:left="1440" w:header="720" w:footer="720" w:gutter="0"/>
          <w:cols w:space="720"/>
          <w:docGrid w:linePitch="360"/>
        </w:sectPr>
      </w:pPr>
    </w:p>
    <w:p w14:paraId="05696767" w14:textId="642D712E" w:rsidR="007A49C5" w:rsidRPr="00D72AB6" w:rsidRDefault="00536EBB" w:rsidP="000A6332">
      <w:pPr>
        <w:spacing w:after="120"/>
        <w:rPr>
          <w:rFonts w:ascii="Times New Roman" w:hAnsi="Times New Roman" w:cs="Times New Roman"/>
          <w:b/>
        </w:rPr>
      </w:pPr>
      <w:r>
        <w:rPr>
          <w:rFonts w:ascii="Times New Roman" w:hAnsi="Times New Roman" w:cs="Times New Roman"/>
          <w:b/>
        </w:rPr>
        <w:t>Table 2</w:t>
      </w:r>
      <w:r w:rsidR="007A49C5" w:rsidRPr="00D83A01">
        <w:rPr>
          <w:rFonts w:ascii="Times New Roman" w:hAnsi="Times New Roman" w:cs="Times New Roman"/>
          <w:b/>
        </w:rPr>
        <w:t>.</w:t>
      </w:r>
      <w:r w:rsidR="007A49C5" w:rsidRPr="00D83A01">
        <w:rPr>
          <w:rFonts w:ascii="Times New Roman" w:hAnsi="Times New Roman" w:cs="Times New Roman"/>
        </w:rPr>
        <w:t xml:space="preserve"> </w:t>
      </w:r>
      <w:r w:rsidR="00686444">
        <w:rPr>
          <w:rFonts w:ascii="Times New Roman" w:hAnsi="Times New Roman" w:cs="Times New Roman"/>
        </w:rPr>
        <w:t>N</w:t>
      </w:r>
      <w:r w:rsidR="007A49C5" w:rsidRPr="00D83A01">
        <w:rPr>
          <w:rFonts w:ascii="Times New Roman" w:hAnsi="Times New Roman" w:cs="Times New Roman"/>
        </w:rPr>
        <w:t xml:space="preserve">europsychological measures </w:t>
      </w:r>
      <w:r w:rsidR="00686444">
        <w:rPr>
          <w:rFonts w:ascii="Times New Roman" w:hAnsi="Times New Roman" w:cs="Times New Roman"/>
        </w:rPr>
        <w:t xml:space="preserve">assigned </w:t>
      </w:r>
      <w:r w:rsidR="007A49C5" w:rsidRPr="00D83A01">
        <w:rPr>
          <w:rFonts w:ascii="Times New Roman" w:hAnsi="Times New Roman" w:cs="Times New Roman"/>
        </w:rPr>
        <w:t>to specific cognitive domains</w:t>
      </w:r>
      <w:r w:rsidR="00686444">
        <w:rPr>
          <w:rFonts w:ascii="Times New Roman" w:hAnsi="Times New Roman" w:cs="Times New Roman"/>
        </w:rPr>
        <w:t xml:space="preserve"> by the included studies</w:t>
      </w:r>
      <w:r w:rsidR="007A49C5" w:rsidRPr="00D83A01">
        <w:rPr>
          <w:rFonts w:ascii="Times New Roman" w:hAnsi="Times New Roman" w:cs="Times New Roman"/>
        </w:rPr>
        <w:t xml:space="preserve"> </w:t>
      </w:r>
    </w:p>
    <w:tbl>
      <w:tblPr>
        <w:tblStyle w:val="TableGrid"/>
        <w:tblW w:w="108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8460"/>
      </w:tblGrid>
      <w:tr w:rsidR="00C86037" w:rsidRPr="00C3548C" w14:paraId="4F8AF975" w14:textId="6F341847" w:rsidTr="00C3548C">
        <w:tc>
          <w:tcPr>
            <w:tcW w:w="2430" w:type="dxa"/>
            <w:tcBorders>
              <w:top w:val="single" w:sz="4" w:space="0" w:color="auto"/>
              <w:bottom w:val="single" w:sz="4" w:space="0" w:color="auto"/>
            </w:tcBorders>
            <w:tcMar>
              <w:top w:w="43" w:type="dxa"/>
              <w:left w:w="115" w:type="dxa"/>
              <w:bottom w:w="43" w:type="dxa"/>
              <w:right w:w="115" w:type="dxa"/>
            </w:tcMar>
          </w:tcPr>
          <w:p w14:paraId="533AC54E" w14:textId="331D66A5" w:rsidR="00C86037" w:rsidRPr="00C3548C" w:rsidRDefault="00C86037">
            <w:pPr>
              <w:rPr>
                <w:rFonts w:ascii="Times New Roman" w:hAnsi="Times New Roman" w:cs="Times New Roman"/>
                <w:b/>
                <w:sz w:val="20"/>
                <w:szCs w:val="20"/>
              </w:rPr>
            </w:pPr>
            <w:r w:rsidRPr="00C3548C">
              <w:rPr>
                <w:rFonts w:ascii="Times New Roman" w:hAnsi="Times New Roman" w:cs="Times New Roman"/>
                <w:b/>
                <w:sz w:val="20"/>
                <w:szCs w:val="20"/>
              </w:rPr>
              <w:t>Domain</w:t>
            </w:r>
          </w:p>
        </w:tc>
        <w:tc>
          <w:tcPr>
            <w:tcW w:w="8460" w:type="dxa"/>
            <w:tcBorders>
              <w:top w:val="single" w:sz="4" w:space="0" w:color="auto"/>
              <w:bottom w:val="single" w:sz="4" w:space="0" w:color="auto"/>
            </w:tcBorders>
            <w:tcMar>
              <w:top w:w="43" w:type="dxa"/>
              <w:left w:w="115" w:type="dxa"/>
              <w:bottom w:w="43" w:type="dxa"/>
              <w:right w:w="115" w:type="dxa"/>
            </w:tcMar>
          </w:tcPr>
          <w:p w14:paraId="10B01E66" w14:textId="348037E6" w:rsidR="00C86037" w:rsidRPr="00C3548C" w:rsidRDefault="00C86037">
            <w:pPr>
              <w:rPr>
                <w:rFonts w:ascii="Times New Roman" w:hAnsi="Times New Roman" w:cs="Times New Roman"/>
                <w:b/>
                <w:sz w:val="20"/>
                <w:szCs w:val="20"/>
              </w:rPr>
            </w:pPr>
            <w:r w:rsidRPr="00C3548C">
              <w:rPr>
                <w:rFonts w:ascii="Times New Roman" w:hAnsi="Times New Roman" w:cs="Times New Roman"/>
                <w:b/>
                <w:sz w:val="20"/>
                <w:szCs w:val="20"/>
              </w:rPr>
              <w:t>Tests used in included studies</w:t>
            </w:r>
          </w:p>
        </w:tc>
      </w:tr>
      <w:tr w:rsidR="00C86037" w:rsidRPr="00D83A01" w14:paraId="6C2DC64D" w14:textId="1FBD184A" w:rsidTr="00C3548C">
        <w:tc>
          <w:tcPr>
            <w:tcW w:w="2430" w:type="dxa"/>
            <w:tcBorders>
              <w:top w:val="single" w:sz="4" w:space="0" w:color="auto"/>
            </w:tcBorders>
            <w:tcMar>
              <w:top w:w="72" w:type="dxa"/>
              <w:left w:w="115" w:type="dxa"/>
              <w:bottom w:w="72" w:type="dxa"/>
              <w:right w:w="115" w:type="dxa"/>
            </w:tcMar>
          </w:tcPr>
          <w:p w14:paraId="2190E582" w14:textId="5484752F" w:rsidR="00C86037" w:rsidRPr="00EB6765" w:rsidRDefault="00C86037" w:rsidP="00DE051E">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8460" w:type="dxa"/>
            <w:tcBorders>
              <w:top w:val="single" w:sz="4" w:space="0" w:color="auto"/>
            </w:tcBorders>
            <w:tcMar>
              <w:top w:w="72" w:type="dxa"/>
              <w:left w:w="115" w:type="dxa"/>
              <w:bottom w:w="72" w:type="dxa"/>
              <w:right w:w="115" w:type="dxa"/>
            </w:tcMar>
          </w:tcPr>
          <w:p w14:paraId="29CEA9C0" w14:textId="77777777" w:rsidR="00C86037" w:rsidRPr="00BA6C72" w:rsidRDefault="00C86037" w:rsidP="00BA6C72">
            <w:pPr>
              <w:rPr>
                <w:rFonts w:ascii="Times" w:hAnsi="Times" w:cs="Arial"/>
                <w:sz w:val="20"/>
                <w:szCs w:val="20"/>
              </w:rPr>
            </w:pPr>
            <w:r w:rsidRPr="00BA6C72">
              <w:rPr>
                <w:rFonts w:ascii="Times" w:hAnsi="Times" w:cs="Arial"/>
                <w:sz w:val="20"/>
                <w:szCs w:val="20"/>
              </w:rPr>
              <w:t>Trail Making Test Part A</w:t>
            </w:r>
          </w:p>
          <w:p w14:paraId="7852F68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Digital symbol</w:t>
            </w:r>
          </w:p>
          <w:p w14:paraId="21C77ED8"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Digit span</w:t>
            </w:r>
          </w:p>
          <w:p w14:paraId="7D59DF22"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Number/Letter sequencing</w:t>
            </w:r>
          </w:p>
          <w:p w14:paraId="7BD2242B"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WAIS-III Arithmetic; Consonant trigrams</w:t>
            </w:r>
          </w:p>
          <w:p w14:paraId="47C27989"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WMS-III Spatial span</w:t>
            </w:r>
          </w:p>
          <w:p w14:paraId="0ABD569D" w14:textId="77777777" w:rsidR="00C86037" w:rsidRPr="00BA6C72" w:rsidRDefault="00C86037" w:rsidP="00BA6C72">
            <w:pPr>
              <w:rPr>
                <w:rFonts w:ascii="Times" w:hAnsi="Times" w:cs="Arial"/>
                <w:sz w:val="20"/>
                <w:szCs w:val="20"/>
              </w:rPr>
            </w:pPr>
            <w:r w:rsidRPr="00BA6C72">
              <w:rPr>
                <w:rFonts w:ascii="Times" w:hAnsi="Times" w:cs="Arial"/>
                <w:sz w:val="20"/>
                <w:szCs w:val="20"/>
              </w:rPr>
              <w:t>WAIS-R Digit span</w:t>
            </w:r>
          </w:p>
          <w:p w14:paraId="1CB07059" w14:textId="77777777" w:rsidR="00C86037" w:rsidRPr="00BA6C72" w:rsidRDefault="00C86037" w:rsidP="00BA6C72">
            <w:pPr>
              <w:rPr>
                <w:rFonts w:ascii="Times" w:hAnsi="Times" w:cs="Arial"/>
                <w:sz w:val="20"/>
                <w:szCs w:val="20"/>
              </w:rPr>
            </w:pPr>
            <w:r w:rsidRPr="00BA6C72">
              <w:rPr>
                <w:rFonts w:ascii="Times" w:hAnsi="Times" w:cs="Arial"/>
                <w:sz w:val="20"/>
                <w:szCs w:val="20"/>
              </w:rPr>
              <w:t>WAIS-R Arithmetic</w:t>
            </w:r>
          </w:p>
          <w:p w14:paraId="37D2B95C"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Spatial span</w:t>
            </w:r>
          </w:p>
          <w:p w14:paraId="2A1DCCA6"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Letter/number sequencing</w:t>
            </w:r>
          </w:p>
          <w:p w14:paraId="5440C80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Digit span</w:t>
            </w:r>
          </w:p>
          <w:p w14:paraId="5447B36D"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PASAT</w:t>
            </w:r>
          </w:p>
          <w:p w14:paraId="4EC16433" w14:textId="5DBB3D7A" w:rsidR="00C86037" w:rsidRPr="00EB6765" w:rsidRDefault="00C86037" w:rsidP="00BA6C72">
            <w:pPr>
              <w:rPr>
                <w:rFonts w:ascii="Times New Roman" w:hAnsi="Times New Roman" w:cs="Times New Roman"/>
                <w:color w:val="000000"/>
                <w:sz w:val="20"/>
                <w:szCs w:val="20"/>
              </w:rPr>
            </w:pPr>
            <w:r w:rsidRPr="00BA6C72">
              <w:rPr>
                <w:rFonts w:ascii="Times" w:eastAsia="Times New Roman" w:hAnsi="Times" w:cs="Arial"/>
                <w:color w:val="000000"/>
                <w:sz w:val="20"/>
                <w:szCs w:val="20"/>
              </w:rPr>
              <w:t>N-back</w:t>
            </w:r>
          </w:p>
        </w:tc>
      </w:tr>
      <w:tr w:rsidR="00C86037" w:rsidRPr="00D83A01" w14:paraId="1DF61E2A" w14:textId="6B1B5BDF" w:rsidTr="00C3548C">
        <w:tc>
          <w:tcPr>
            <w:tcW w:w="2430" w:type="dxa"/>
            <w:tcMar>
              <w:top w:w="72" w:type="dxa"/>
              <w:left w:w="115" w:type="dxa"/>
              <w:bottom w:w="72" w:type="dxa"/>
              <w:right w:w="115" w:type="dxa"/>
            </w:tcMar>
          </w:tcPr>
          <w:p w14:paraId="6B8C97C2" w14:textId="29F524CA"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8460" w:type="dxa"/>
            <w:tcMar>
              <w:top w:w="72" w:type="dxa"/>
              <w:left w:w="115" w:type="dxa"/>
              <w:bottom w:w="72" w:type="dxa"/>
              <w:right w:w="115" w:type="dxa"/>
            </w:tcMar>
          </w:tcPr>
          <w:p w14:paraId="4484333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PASAT </w:t>
            </w:r>
          </w:p>
          <w:p w14:paraId="1EAC92C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Trail making B</w:t>
            </w:r>
          </w:p>
          <w:p w14:paraId="5D889E8F"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WCST </w:t>
            </w:r>
          </w:p>
          <w:p w14:paraId="5D37B6DA" w14:textId="77777777" w:rsidR="00C86037" w:rsidRPr="00BA6C72" w:rsidRDefault="00C86037" w:rsidP="00BA6C72">
            <w:pPr>
              <w:rPr>
                <w:rFonts w:ascii="Times" w:hAnsi="Times" w:cs="Arial"/>
                <w:sz w:val="20"/>
                <w:szCs w:val="20"/>
              </w:rPr>
            </w:pPr>
            <w:r w:rsidRPr="00BA6C72">
              <w:rPr>
                <w:rFonts w:ascii="Times" w:hAnsi="Times" w:cs="Arial"/>
                <w:sz w:val="20"/>
                <w:szCs w:val="20"/>
              </w:rPr>
              <w:t>MAE COWA</w:t>
            </w:r>
          </w:p>
          <w:p w14:paraId="3D6EC068" w14:textId="77777777" w:rsidR="00C86037" w:rsidRPr="00BA6C72" w:rsidRDefault="00C86037" w:rsidP="00BA6C72">
            <w:pPr>
              <w:rPr>
                <w:rFonts w:ascii="Times" w:hAnsi="Times" w:cs="Arial"/>
                <w:sz w:val="20"/>
                <w:szCs w:val="20"/>
              </w:rPr>
            </w:pPr>
            <w:r w:rsidRPr="00BA6C72">
              <w:rPr>
                <w:rFonts w:ascii="Times" w:hAnsi="Times" w:cs="Arial"/>
                <w:sz w:val="20"/>
                <w:szCs w:val="20"/>
              </w:rPr>
              <w:t>Trail making test Part B</w:t>
            </w:r>
          </w:p>
          <w:p w14:paraId="5CD82F3F"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Booklet category test </w:t>
            </w:r>
          </w:p>
          <w:p w14:paraId="6C995914"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similarities </w:t>
            </w:r>
          </w:p>
          <w:p w14:paraId="0BA6ED9C" w14:textId="51FB4242" w:rsidR="00C86037" w:rsidRPr="00EB6765" w:rsidRDefault="00C86037" w:rsidP="00BA6C72">
            <w:pPr>
              <w:ind w:left="362" w:hanging="362"/>
              <w:rPr>
                <w:rFonts w:ascii="Times New Roman" w:hAnsi="Times New Roman" w:cs="Times New Roman"/>
                <w:color w:val="000000"/>
                <w:sz w:val="20"/>
                <w:szCs w:val="20"/>
              </w:rPr>
            </w:pPr>
            <w:r w:rsidRPr="00BA6C72">
              <w:rPr>
                <w:rFonts w:ascii="Times" w:eastAsia="Times New Roman" w:hAnsi="Times" w:cs="Arial"/>
                <w:color w:val="000000"/>
                <w:sz w:val="20"/>
                <w:szCs w:val="20"/>
              </w:rPr>
              <w:t xml:space="preserve">The </w:t>
            </w:r>
            <w:proofErr w:type="spellStart"/>
            <w:r w:rsidRPr="00BA6C72">
              <w:rPr>
                <w:rFonts w:ascii="Times" w:eastAsia="Times New Roman" w:hAnsi="Times" w:cs="Arial"/>
                <w:color w:val="000000"/>
                <w:sz w:val="20"/>
                <w:szCs w:val="20"/>
              </w:rPr>
              <w:t>Stroop</w:t>
            </w:r>
            <w:proofErr w:type="spellEnd"/>
            <w:r w:rsidRPr="00BA6C72">
              <w:rPr>
                <w:rFonts w:ascii="Times" w:eastAsia="Times New Roman" w:hAnsi="Times" w:cs="Arial"/>
                <w:color w:val="000000"/>
                <w:sz w:val="20"/>
                <w:szCs w:val="20"/>
              </w:rPr>
              <w:t xml:space="preserve"> task</w:t>
            </w:r>
          </w:p>
        </w:tc>
      </w:tr>
      <w:tr w:rsidR="00C86037" w:rsidRPr="00D83A01" w14:paraId="3F97B1C2" w14:textId="0EB9BEF1" w:rsidTr="00C3548C">
        <w:tc>
          <w:tcPr>
            <w:tcW w:w="2430" w:type="dxa"/>
            <w:tcMar>
              <w:top w:w="72" w:type="dxa"/>
              <w:left w:w="115" w:type="dxa"/>
              <w:bottom w:w="72" w:type="dxa"/>
              <w:right w:w="115" w:type="dxa"/>
            </w:tcMar>
          </w:tcPr>
          <w:p w14:paraId="32143211" w14:textId="3731FD9B"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8460" w:type="dxa"/>
            <w:tcMar>
              <w:top w:w="72" w:type="dxa"/>
              <w:left w:w="115" w:type="dxa"/>
              <w:bottom w:w="72" w:type="dxa"/>
              <w:right w:w="115" w:type="dxa"/>
            </w:tcMar>
          </w:tcPr>
          <w:p w14:paraId="6F1EEB49"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Symbol Search </w:t>
            </w:r>
          </w:p>
          <w:p w14:paraId="10354755"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Digit Symbol Coding </w:t>
            </w:r>
          </w:p>
          <w:p w14:paraId="66FE4C70"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Trails Part A </w:t>
            </w:r>
          </w:p>
          <w:p w14:paraId="44C7463F"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Digit symbol </w:t>
            </w:r>
          </w:p>
          <w:p w14:paraId="2BDEA565"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Letter cancellation task </w:t>
            </w:r>
          </w:p>
          <w:p w14:paraId="177BEA9C"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Trail Making Test (D-KEFS), Color-Word Inference Test; (D-KEFS) </w:t>
            </w:r>
          </w:p>
          <w:p w14:paraId="4BD182E7" w14:textId="07E43120" w:rsidR="00C86037" w:rsidRPr="00EB6765" w:rsidRDefault="00C86037" w:rsidP="00BA6C72">
            <w:pPr>
              <w:rPr>
                <w:rFonts w:ascii="Times New Roman" w:hAnsi="Times New Roman" w:cs="Times New Roman"/>
                <w:color w:val="000000"/>
                <w:sz w:val="20"/>
                <w:szCs w:val="20"/>
              </w:rPr>
            </w:pPr>
            <w:r w:rsidRPr="00BA6C72">
              <w:rPr>
                <w:rFonts w:ascii="Times" w:eastAsia="Times New Roman" w:hAnsi="Times" w:cs="Arial"/>
                <w:color w:val="000000"/>
                <w:sz w:val="20"/>
                <w:szCs w:val="20"/>
              </w:rPr>
              <w:t>Grooved Pegboard</w:t>
            </w:r>
          </w:p>
        </w:tc>
      </w:tr>
      <w:tr w:rsidR="00C86037" w:rsidRPr="00D83A01" w14:paraId="28C65969" w14:textId="2C622AEF" w:rsidTr="00C3548C">
        <w:tc>
          <w:tcPr>
            <w:tcW w:w="2430" w:type="dxa"/>
            <w:tcMar>
              <w:top w:w="72" w:type="dxa"/>
              <w:left w:w="115" w:type="dxa"/>
              <w:bottom w:w="72" w:type="dxa"/>
              <w:right w:w="115" w:type="dxa"/>
            </w:tcMar>
          </w:tcPr>
          <w:p w14:paraId="34DF3F6F" w14:textId="360D9430"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8460" w:type="dxa"/>
            <w:tcMar>
              <w:top w:w="72" w:type="dxa"/>
              <w:left w:w="115" w:type="dxa"/>
              <w:bottom w:w="72" w:type="dxa"/>
              <w:right w:w="115" w:type="dxa"/>
            </w:tcMar>
          </w:tcPr>
          <w:p w14:paraId="28BBA6DB" w14:textId="77777777" w:rsidR="00C86037" w:rsidRPr="00EB6765" w:rsidRDefault="00C86037">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 board</w:t>
            </w:r>
          </w:p>
          <w:p w14:paraId="73915066" w14:textId="6F8846B6" w:rsidR="00C86037" w:rsidRPr="00EB6765" w:rsidRDefault="00C86037">
            <w:pPr>
              <w:rPr>
                <w:rFonts w:ascii="Times New Roman" w:hAnsi="Times New Roman" w:cs="Times New Roman"/>
                <w:sz w:val="20"/>
                <w:szCs w:val="20"/>
              </w:rPr>
            </w:pPr>
            <w:proofErr w:type="spellStart"/>
            <w:r w:rsidRPr="00EB6765">
              <w:rPr>
                <w:rFonts w:ascii="Times New Roman" w:hAnsi="Times New Roman" w:cs="Times New Roman"/>
                <w:color w:val="000000"/>
                <w:sz w:val="20"/>
                <w:szCs w:val="20"/>
              </w:rPr>
              <w:t>Fepsy</w:t>
            </w:r>
            <w:proofErr w:type="spellEnd"/>
            <w:r w:rsidRPr="00EB6765">
              <w:rPr>
                <w:rFonts w:ascii="Times New Roman" w:hAnsi="Times New Roman" w:cs="Times New Roman"/>
                <w:color w:val="000000"/>
                <w:sz w:val="20"/>
                <w:szCs w:val="20"/>
              </w:rPr>
              <w:t xml:space="preserve"> Finger tapping</w:t>
            </w:r>
          </w:p>
        </w:tc>
      </w:tr>
      <w:tr w:rsidR="00C86037" w:rsidRPr="00D83A01" w14:paraId="6FD40F73" w14:textId="5B72FAF5" w:rsidTr="00C3548C">
        <w:tc>
          <w:tcPr>
            <w:tcW w:w="2430" w:type="dxa"/>
            <w:tcMar>
              <w:top w:w="72" w:type="dxa"/>
              <w:left w:w="115" w:type="dxa"/>
              <w:bottom w:w="72" w:type="dxa"/>
              <w:right w:w="115" w:type="dxa"/>
            </w:tcMar>
          </w:tcPr>
          <w:p w14:paraId="059122E9" w14:textId="68DC0429"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8460" w:type="dxa"/>
            <w:tcMar>
              <w:top w:w="72" w:type="dxa"/>
              <w:left w:w="115" w:type="dxa"/>
              <w:bottom w:w="72" w:type="dxa"/>
              <w:right w:w="115" w:type="dxa"/>
            </w:tcMar>
          </w:tcPr>
          <w:p w14:paraId="15827215"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COWA (FAS) </w:t>
            </w:r>
          </w:p>
          <w:p w14:paraId="485F42BB"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Boston naming  </w:t>
            </w:r>
          </w:p>
          <w:p w14:paraId="2BF4F7D2" w14:textId="098FD521" w:rsidR="00C86037" w:rsidRPr="00EB6765" w:rsidRDefault="00C86037" w:rsidP="00BA6C72">
            <w:pPr>
              <w:rPr>
                <w:rFonts w:ascii="Times New Roman" w:hAnsi="Times New Roman" w:cs="Times New Roman"/>
                <w:sz w:val="20"/>
                <w:szCs w:val="20"/>
              </w:rPr>
            </w:pPr>
            <w:r w:rsidRPr="00BA6C72">
              <w:rPr>
                <w:rFonts w:ascii="Times" w:eastAsia="Times New Roman" w:hAnsi="Times" w:cs="Arial"/>
                <w:color w:val="000000"/>
                <w:sz w:val="20"/>
                <w:szCs w:val="20"/>
              </w:rPr>
              <w:t>Vocabulary (WASI, Verbal Fluency Test (Delis Kaplan Executive Function System [D-KEFS])</w:t>
            </w:r>
          </w:p>
        </w:tc>
      </w:tr>
      <w:tr w:rsidR="00C86037" w:rsidRPr="00D83A01" w14:paraId="2E94C258" w14:textId="0E9A5C4E" w:rsidTr="00C3548C">
        <w:tc>
          <w:tcPr>
            <w:tcW w:w="2430" w:type="dxa"/>
            <w:tcMar>
              <w:top w:w="72" w:type="dxa"/>
              <w:left w:w="115" w:type="dxa"/>
              <w:bottom w:w="72" w:type="dxa"/>
              <w:right w:w="115" w:type="dxa"/>
            </w:tcMar>
          </w:tcPr>
          <w:p w14:paraId="6E7F1C7E" w14:textId="1C61332B"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Verbal Memory</w:t>
            </w:r>
            <w:r w:rsidR="00FD562B">
              <w:rPr>
                <w:rFonts w:ascii="Times New Roman" w:hAnsi="Times New Roman" w:cs="Times New Roman"/>
                <w:sz w:val="20"/>
                <w:szCs w:val="20"/>
              </w:rPr>
              <w:t>/Learning</w:t>
            </w:r>
          </w:p>
        </w:tc>
        <w:tc>
          <w:tcPr>
            <w:tcW w:w="8460" w:type="dxa"/>
            <w:tcMar>
              <w:top w:w="72" w:type="dxa"/>
              <w:left w:w="115" w:type="dxa"/>
              <w:bottom w:w="72" w:type="dxa"/>
              <w:right w:w="115" w:type="dxa"/>
            </w:tcMar>
          </w:tcPr>
          <w:p w14:paraId="6AC28737" w14:textId="77777777" w:rsidR="00C86037" w:rsidRPr="00BA6C72" w:rsidRDefault="00C86037" w:rsidP="00BA6C72">
            <w:pPr>
              <w:rPr>
                <w:rFonts w:ascii="Times" w:eastAsia="Times New Roman" w:hAnsi="Times" w:cs="Arial"/>
                <w:color w:val="000000"/>
                <w:sz w:val="20"/>
                <w:szCs w:val="20"/>
              </w:rPr>
            </w:pPr>
            <w:proofErr w:type="spellStart"/>
            <w:r w:rsidRPr="00BA6C72">
              <w:rPr>
                <w:rFonts w:ascii="Times" w:eastAsia="Times New Roman" w:hAnsi="Times" w:cs="Arial"/>
                <w:color w:val="000000"/>
                <w:sz w:val="20"/>
                <w:szCs w:val="20"/>
              </w:rPr>
              <w:t>Buschke</w:t>
            </w:r>
            <w:proofErr w:type="spellEnd"/>
            <w:r w:rsidRPr="00BA6C72">
              <w:rPr>
                <w:rFonts w:ascii="Times" w:eastAsia="Times New Roman" w:hAnsi="Times" w:cs="Arial"/>
                <w:color w:val="000000"/>
                <w:sz w:val="20"/>
                <w:szCs w:val="20"/>
              </w:rPr>
              <w:t xml:space="preserve"> selective reminding test</w:t>
            </w:r>
          </w:p>
          <w:p w14:paraId="43CA4B0E"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AVLT recall</w:t>
            </w:r>
          </w:p>
          <w:p w14:paraId="42AE3E83"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WMS logical memory, immediate and delayed</w:t>
            </w:r>
          </w:p>
          <w:p w14:paraId="29B8538C" w14:textId="77777777" w:rsidR="00C86037" w:rsidRDefault="00C86037" w:rsidP="00BA6C72">
            <w:pPr>
              <w:ind w:left="362" w:hanging="362"/>
              <w:rPr>
                <w:rFonts w:ascii="Times" w:eastAsia="Times New Roman" w:hAnsi="Times" w:cs="Arial"/>
                <w:color w:val="000000"/>
                <w:sz w:val="20"/>
                <w:szCs w:val="20"/>
              </w:rPr>
            </w:pPr>
            <w:r w:rsidRPr="00BA6C72">
              <w:rPr>
                <w:rFonts w:ascii="Times" w:eastAsia="Times New Roman" w:hAnsi="Times" w:cs="Arial"/>
                <w:color w:val="000000"/>
                <w:sz w:val="20"/>
                <w:szCs w:val="20"/>
              </w:rPr>
              <w:t>CVLT-II, Logical memory I and II (Wechsler memory scale-III [WMS-III])</w:t>
            </w:r>
          </w:p>
          <w:p w14:paraId="1F69F050" w14:textId="77777777" w:rsidR="00FD562B" w:rsidRPr="00BA6C72" w:rsidRDefault="00FD562B" w:rsidP="00FD562B">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CVLT-II </w:t>
            </w:r>
          </w:p>
          <w:p w14:paraId="16C5999F" w14:textId="77777777" w:rsidR="00FD562B" w:rsidRDefault="00FD562B" w:rsidP="00FD562B">
            <w:pPr>
              <w:rPr>
                <w:rFonts w:ascii="Times" w:eastAsia="Times New Roman" w:hAnsi="Times" w:cs="Arial"/>
                <w:color w:val="000000"/>
                <w:sz w:val="20"/>
                <w:szCs w:val="20"/>
              </w:rPr>
            </w:pPr>
            <w:r w:rsidRPr="00BA6C72">
              <w:rPr>
                <w:rFonts w:ascii="Times" w:eastAsia="Times New Roman" w:hAnsi="Times" w:cs="Arial"/>
                <w:color w:val="000000"/>
                <w:sz w:val="20"/>
                <w:szCs w:val="20"/>
              </w:rPr>
              <w:t>WMS-III Logical memory II</w:t>
            </w:r>
          </w:p>
          <w:p w14:paraId="35A321C8" w14:textId="77777777" w:rsidR="00FD562B" w:rsidRDefault="00FD562B" w:rsidP="00FD562B">
            <w:pPr>
              <w:rPr>
                <w:rFonts w:ascii="Times" w:hAnsi="Times" w:cs="Arial"/>
                <w:sz w:val="20"/>
                <w:szCs w:val="20"/>
              </w:rPr>
            </w:pPr>
            <w:r w:rsidRPr="001D4794">
              <w:rPr>
                <w:rFonts w:ascii="Times" w:hAnsi="Times" w:cs="Arial"/>
                <w:sz w:val="20"/>
                <w:szCs w:val="20"/>
              </w:rPr>
              <w:t>VSRT Long-te</w:t>
            </w:r>
            <w:r>
              <w:rPr>
                <w:rFonts w:ascii="Times" w:hAnsi="Times" w:cs="Arial"/>
                <w:sz w:val="20"/>
                <w:szCs w:val="20"/>
              </w:rPr>
              <w:t>rm storage</w:t>
            </w:r>
          </w:p>
          <w:p w14:paraId="0C5B51A0" w14:textId="77777777" w:rsidR="00FD562B" w:rsidRDefault="00FD562B" w:rsidP="00FD562B">
            <w:pPr>
              <w:rPr>
                <w:rFonts w:ascii="Times" w:eastAsia="Times New Roman" w:hAnsi="Times" w:cs="Arial"/>
                <w:color w:val="000000"/>
                <w:sz w:val="20"/>
                <w:szCs w:val="20"/>
              </w:rPr>
            </w:pPr>
            <w:r>
              <w:rPr>
                <w:rFonts w:ascii="Times" w:hAnsi="Times" w:cs="Arial"/>
                <w:sz w:val="20"/>
                <w:szCs w:val="20"/>
              </w:rPr>
              <w:t>VSRT delayed recall</w:t>
            </w:r>
            <w:r w:rsidRPr="001D4794">
              <w:rPr>
                <w:rFonts w:ascii="Times" w:eastAsia="Times New Roman" w:hAnsi="Times" w:cs="Arial"/>
                <w:color w:val="000000"/>
                <w:sz w:val="20"/>
                <w:szCs w:val="20"/>
              </w:rPr>
              <w:t xml:space="preserve"> </w:t>
            </w:r>
          </w:p>
          <w:p w14:paraId="6A0A7B66" w14:textId="77777777" w:rsidR="007A3EDD" w:rsidRDefault="00FD562B" w:rsidP="00FD562B">
            <w:pPr>
              <w:rPr>
                <w:rFonts w:ascii="Times" w:eastAsia="Times New Roman" w:hAnsi="Times" w:cs="Arial"/>
                <w:color w:val="000000"/>
                <w:sz w:val="20"/>
                <w:szCs w:val="20"/>
              </w:rPr>
            </w:pPr>
            <w:r w:rsidRPr="001D4794">
              <w:rPr>
                <w:rFonts w:ascii="Times" w:eastAsia="Times New Roman" w:hAnsi="Times" w:cs="Arial"/>
                <w:color w:val="000000"/>
                <w:sz w:val="20"/>
                <w:szCs w:val="20"/>
              </w:rPr>
              <w:t>Four word short term memory test (4WSTM) - 5s; 15s; 30s</w:t>
            </w:r>
            <w:r w:rsidR="007A3EDD" w:rsidRPr="001D4794">
              <w:rPr>
                <w:rFonts w:ascii="Times" w:eastAsia="Times New Roman" w:hAnsi="Times" w:cs="Arial"/>
                <w:color w:val="000000"/>
                <w:sz w:val="20"/>
                <w:szCs w:val="20"/>
              </w:rPr>
              <w:t xml:space="preserve"> </w:t>
            </w:r>
          </w:p>
          <w:p w14:paraId="1D750D87" w14:textId="2F2CE8D3" w:rsidR="00FD562B" w:rsidRPr="00FD562B" w:rsidRDefault="007A3EDD" w:rsidP="00FD562B">
            <w:pPr>
              <w:rPr>
                <w:rFonts w:ascii="Times" w:hAnsi="Times" w:cs="Arial"/>
                <w:sz w:val="20"/>
                <w:szCs w:val="20"/>
              </w:rPr>
            </w:pPr>
            <w:r w:rsidRPr="001D4794">
              <w:rPr>
                <w:rFonts w:ascii="Times" w:eastAsia="Times New Roman" w:hAnsi="Times" w:cs="Arial"/>
                <w:color w:val="000000"/>
                <w:sz w:val="20"/>
                <w:szCs w:val="20"/>
              </w:rPr>
              <w:t>RAVL - total score; trial 6; delayed call</w:t>
            </w:r>
          </w:p>
        </w:tc>
      </w:tr>
      <w:tr w:rsidR="00C86037" w:rsidRPr="00D83A01" w14:paraId="1E48616F" w14:textId="25AF6F84" w:rsidTr="00C3548C">
        <w:tc>
          <w:tcPr>
            <w:tcW w:w="2430" w:type="dxa"/>
            <w:tcMar>
              <w:top w:w="72" w:type="dxa"/>
              <w:left w:w="115" w:type="dxa"/>
              <w:bottom w:w="72" w:type="dxa"/>
              <w:right w:w="115" w:type="dxa"/>
            </w:tcMar>
          </w:tcPr>
          <w:p w14:paraId="001DFF51" w14:textId="26A614A1" w:rsidR="00C86037" w:rsidRPr="00EB6765" w:rsidRDefault="00C86037">
            <w:pPr>
              <w:rPr>
                <w:rFonts w:ascii="Times New Roman" w:hAnsi="Times New Roman" w:cs="Times New Roman"/>
                <w:sz w:val="20"/>
                <w:szCs w:val="20"/>
              </w:rPr>
            </w:pPr>
            <w:r w:rsidRPr="00EB6765">
              <w:rPr>
                <w:rFonts w:ascii="Times New Roman" w:hAnsi="Times New Roman" w:cs="Times New Roman"/>
                <w:sz w:val="20"/>
                <w:szCs w:val="20"/>
              </w:rPr>
              <w:t>Visual Memory</w:t>
            </w:r>
            <w:r w:rsidR="00FD562B">
              <w:rPr>
                <w:rFonts w:ascii="Times New Roman" w:hAnsi="Times New Roman" w:cs="Times New Roman"/>
                <w:sz w:val="20"/>
                <w:szCs w:val="20"/>
              </w:rPr>
              <w:t>/Learning</w:t>
            </w:r>
          </w:p>
        </w:tc>
        <w:tc>
          <w:tcPr>
            <w:tcW w:w="8460" w:type="dxa"/>
            <w:tcMar>
              <w:top w:w="72" w:type="dxa"/>
              <w:left w:w="115" w:type="dxa"/>
              <w:bottom w:w="72" w:type="dxa"/>
              <w:right w:w="115" w:type="dxa"/>
            </w:tcMar>
          </w:tcPr>
          <w:p w14:paraId="543BB4B8"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Benton visual retention test</w:t>
            </w:r>
          </w:p>
          <w:p w14:paraId="1190CEBD"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Faces I and II (WMS-III)</w:t>
            </w:r>
          </w:p>
          <w:p w14:paraId="2D5AF540" w14:textId="0D3EF7B1" w:rsidR="00C86037" w:rsidRDefault="007A3EDD" w:rsidP="00BA6C72">
            <w:pPr>
              <w:ind w:left="362" w:hanging="362"/>
              <w:rPr>
                <w:rFonts w:ascii="Times" w:eastAsia="Times New Roman" w:hAnsi="Times" w:cs="Arial"/>
                <w:color w:val="000000"/>
                <w:sz w:val="20"/>
                <w:szCs w:val="20"/>
              </w:rPr>
            </w:pPr>
            <w:r>
              <w:rPr>
                <w:rFonts w:ascii="Times" w:eastAsia="Times New Roman" w:hAnsi="Times" w:cs="Arial"/>
                <w:color w:val="000000"/>
                <w:sz w:val="20"/>
                <w:szCs w:val="20"/>
              </w:rPr>
              <w:t xml:space="preserve">(Rey) </w:t>
            </w:r>
            <w:r w:rsidR="00C86037" w:rsidRPr="00BA6C72">
              <w:rPr>
                <w:rFonts w:ascii="Times" w:eastAsia="Times New Roman" w:hAnsi="Times" w:cs="Arial"/>
                <w:color w:val="000000"/>
                <w:sz w:val="20"/>
                <w:szCs w:val="20"/>
              </w:rPr>
              <w:t>Complex figure, immediate and delayed recall</w:t>
            </w:r>
          </w:p>
          <w:p w14:paraId="157F63C8" w14:textId="77777777" w:rsidR="00FD562B" w:rsidRPr="001D4794" w:rsidRDefault="00FD562B" w:rsidP="00FD562B">
            <w:pPr>
              <w:rPr>
                <w:rFonts w:ascii="Times" w:eastAsia="Times New Roman" w:hAnsi="Times" w:cs="Arial"/>
                <w:color w:val="000000"/>
                <w:sz w:val="20"/>
                <w:szCs w:val="20"/>
              </w:rPr>
            </w:pPr>
            <w:r w:rsidRPr="001D4794">
              <w:rPr>
                <w:rFonts w:ascii="Times" w:eastAsia="Times New Roman" w:hAnsi="Times" w:cs="Arial"/>
                <w:color w:val="000000"/>
                <w:sz w:val="20"/>
                <w:szCs w:val="20"/>
              </w:rPr>
              <w:t>RVLT</w:t>
            </w:r>
          </w:p>
          <w:p w14:paraId="348DD2A0" w14:textId="77777777" w:rsidR="00FD562B" w:rsidRDefault="00FD562B" w:rsidP="00FD562B">
            <w:pPr>
              <w:rPr>
                <w:rFonts w:ascii="Times" w:hAnsi="Times" w:cs="Arial"/>
                <w:sz w:val="20"/>
                <w:szCs w:val="20"/>
              </w:rPr>
            </w:pPr>
            <w:r w:rsidRPr="001D4794">
              <w:rPr>
                <w:rFonts w:ascii="Times" w:eastAsia="Times New Roman" w:hAnsi="Times" w:cs="Arial"/>
                <w:color w:val="000000"/>
                <w:sz w:val="20"/>
                <w:szCs w:val="20"/>
              </w:rPr>
              <w:t>WMS-III Family pictures II</w:t>
            </w:r>
            <w:r w:rsidRPr="001D4794">
              <w:rPr>
                <w:rFonts w:ascii="Times" w:hAnsi="Times" w:cs="Arial"/>
                <w:sz w:val="20"/>
                <w:szCs w:val="20"/>
              </w:rPr>
              <w:t xml:space="preserve"> </w:t>
            </w:r>
          </w:p>
          <w:p w14:paraId="654CEF09" w14:textId="77777777" w:rsidR="00FD562B" w:rsidRDefault="00FD562B" w:rsidP="00FD562B">
            <w:pPr>
              <w:ind w:left="362" w:hanging="362"/>
              <w:rPr>
                <w:rFonts w:ascii="Times" w:hAnsi="Times" w:cs="Arial"/>
                <w:sz w:val="20"/>
                <w:szCs w:val="20"/>
              </w:rPr>
            </w:pPr>
            <w:r w:rsidRPr="001D4794">
              <w:rPr>
                <w:rFonts w:ascii="Times" w:hAnsi="Times" w:cs="Arial"/>
                <w:sz w:val="20"/>
                <w:szCs w:val="20"/>
              </w:rPr>
              <w:t xml:space="preserve">NVSRT Long-term storage </w:t>
            </w:r>
          </w:p>
          <w:p w14:paraId="19D86932" w14:textId="537B117F" w:rsidR="00FD562B" w:rsidRPr="00EB6765" w:rsidRDefault="00FD562B" w:rsidP="00FD562B">
            <w:pPr>
              <w:ind w:left="362" w:hanging="362"/>
              <w:rPr>
                <w:rFonts w:ascii="Times New Roman" w:hAnsi="Times New Roman" w:cs="Times New Roman"/>
                <w:color w:val="000000"/>
                <w:sz w:val="20"/>
                <w:szCs w:val="20"/>
              </w:rPr>
            </w:pPr>
            <w:r w:rsidRPr="001D4794">
              <w:rPr>
                <w:rFonts w:ascii="Times" w:hAnsi="Times" w:cs="Arial"/>
                <w:sz w:val="20"/>
                <w:szCs w:val="20"/>
              </w:rPr>
              <w:t>NVSRT delayed recall</w:t>
            </w:r>
          </w:p>
        </w:tc>
      </w:tr>
      <w:tr w:rsidR="00C86037" w:rsidRPr="00D83A01" w14:paraId="29ABDA7F" w14:textId="39860DF7" w:rsidTr="00C3548C">
        <w:tc>
          <w:tcPr>
            <w:tcW w:w="2430" w:type="dxa"/>
            <w:tcMar>
              <w:top w:w="72" w:type="dxa"/>
              <w:left w:w="115" w:type="dxa"/>
              <w:bottom w:w="72" w:type="dxa"/>
              <w:right w:w="115" w:type="dxa"/>
            </w:tcMar>
          </w:tcPr>
          <w:p w14:paraId="204FEB7A" w14:textId="77777777" w:rsidR="00C86037" w:rsidRDefault="00C86037">
            <w:pPr>
              <w:rPr>
                <w:rFonts w:ascii="Times New Roman" w:hAnsi="Times New Roman" w:cs="Times New Roman"/>
                <w:sz w:val="20"/>
                <w:szCs w:val="20"/>
              </w:rPr>
            </w:pPr>
            <w:proofErr w:type="spellStart"/>
            <w:r w:rsidRPr="00EB6765">
              <w:rPr>
                <w:rFonts w:ascii="Times New Roman" w:hAnsi="Times New Roman" w:cs="Times New Roman"/>
                <w:sz w:val="20"/>
                <w:szCs w:val="20"/>
              </w:rPr>
              <w:t>Visuospatial</w:t>
            </w:r>
            <w:proofErr w:type="spellEnd"/>
            <w:r w:rsidRPr="00EB6765">
              <w:rPr>
                <w:rFonts w:ascii="Times New Roman" w:hAnsi="Times New Roman" w:cs="Times New Roman"/>
                <w:sz w:val="20"/>
                <w:szCs w:val="20"/>
              </w:rPr>
              <w:t xml:space="preserve"> ability</w:t>
            </w:r>
          </w:p>
          <w:p w14:paraId="35095F11" w14:textId="77777777" w:rsidR="00C86037" w:rsidRDefault="00C86037">
            <w:pPr>
              <w:rPr>
                <w:rFonts w:ascii="Times New Roman" w:hAnsi="Times New Roman" w:cs="Times New Roman"/>
                <w:sz w:val="20"/>
                <w:szCs w:val="20"/>
              </w:rPr>
            </w:pPr>
          </w:p>
          <w:p w14:paraId="1269A7A9" w14:textId="1149E0CA" w:rsidR="00C86037" w:rsidRPr="00EB6765" w:rsidRDefault="00C86037">
            <w:pPr>
              <w:rPr>
                <w:rFonts w:ascii="Times New Roman" w:hAnsi="Times New Roman" w:cs="Times New Roman"/>
                <w:sz w:val="20"/>
                <w:szCs w:val="20"/>
              </w:rPr>
            </w:pPr>
          </w:p>
        </w:tc>
        <w:tc>
          <w:tcPr>
            <w:tcW w:w="8460" w:type="dxa"/>
            <w:tcMar>
              <w:top w:w="72" w:type="dxa"/>
              <w:left w:w="115" w:type="dxa"/>
              <w:bottom w:w="72" w:type="dxa"/>
              <w:right w:w="115" w:type="dxa"/>
            </w:tcMar>
          </w:tcPr>
          <w:p w14:paraId="0474DA1F" w14:textId="7777777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WAIS-III Block design </w:t>
            </w:r>
          </w:p>
          <w:p w14:paraId="11E07B28" w14:textId="77777777" w:rsidR="00C86037" w:rsidRPr="00BA6C72" w:rsidRDefault="00C86037" w:rsidP="00BA6C72">
            <w:pPr>
              <w:rPr>
                <w:rFonts w:ascii="Times" w:hAnsi="Times" w:cs="Arial"/>
                <w:sz w:val="20"/>
                <w:szCs w:val="20"/>
              </w:rPr>
            </w:pPr>
            <w:r w:rsidRPr="00BA6C72">
              <w:rPr>
                <w:rFonts w:ascii="Times" w:hAnsi="Times" w:cs="Arial"/>
                <w:sz w:val="20"/>
                <w:szCs w:val="20"/>
              </w:rPr>
              <w:t xml:space="preserve">WAIS-R Block design </w:t>
            </w:r>
          </w:p>
          <w:p w14:paraId="7A51A820" w14:textId="771FB987" w:rsidR="00C86037" w:rsidRPr="00BA6C72" w:rsidRDefault="00C86037" w:rsidP="00BA6C72">
            <w:pPr>
              <w:rPr>
                <w:rFonts w:ascii="Times" w:eastAsia="Times New Roman" w:hAnsi="Times" w:cs="Arial"/>
                <w:color w:val="000000"/>
                <w:sz w:val="20"/>
                <w:szCs w:val="20"/>
              </w:rPr>
            </w:pPr>
            <w:r w:rsidRPr="00BA6C72">
              <w:rPr>
                <w:rFonts w:ascii="Times" w:eastAsia="Times New Roman" w:hAnsi="Times" w:cs="Arial"/>
                <w:color w:val="000000"/>
                <w:sz w:val="20"/>
                <w:szCs w:val="20"/>
              </w:rPr>
              <w:t xml:space="preserve">RCF </w:t>
            </w:r>
            <w:r>
              <w:rPr>
                <w:rFonts w:ascii="Times" w:eastAsia="Times New Roman" w:hAnsi="Times" w:cs="Arial"/>
                <w:color w:val="000000"/>
                <w:sz w:val="20"/>
                <w:szCs w:val="20"/>
              </w:rPr>
              <w:t>–</w:t>
            </w:r>
            <w:r w:rsidRPr="00BA6C72">
              <w:rPr>
                <w:rFonts w:ascii="Times" w:eastAsia="Times New Roman" w:hAnsi="Times" w:cs="Arial"/>
                <w:color w:val="000000"/>
                <w:sz w:val="20"/>
                <w:szCs w:val="20"/>
              </w:rPr>
              <w:t xml:space="preserve"> copy</w:t>
            </w:r>
          </w:p>
        </w:tc>
      </w:tr>
      <w:tr w:rsidR="00C86037" w:rsidRPr="00D83A01" w14:paraId="315B082C" w14:textId="77777777" w:rsidTr="00C3548C">
        <w:tc>
          <w:tcPr>
            <w:tcW w:w="2430" w:type="dxa"/>
            <w:tcBorders>
              <w:bottom w:val="single" w:sz="4" w:space="0" w:color="auto"/>
            </w:tcBorders>
            <w:tcMar>
              <w:top w:w="72" w:type="dxa"/>
              <w:left w:w="115" w:type="dxa"/>
              <w:bottom w:w="72" w:type="dxa"/>
              <w:right w:w="115" w:type="dxa"/>
            </w:tcMar>
          </w:tcPr>
          <w:p w14:paraId="5F402A51" w14:textId="06F5AD0F" w:rsidR="00C86037" w:rsidRDefault="00C86037">
            <w:pPr>
              <w:rPr>
                <w:rFonts w:ascii="Times" w:eastAsia="Times New Roman" w:hAnsi="Times" w:cs="Arial"/>
                <w:bCs/>
                <w:color w:val="000000"/>
                <w:sz w:val="20"/>
                <w:szCs w:val="20"/>
              </w:rPr>
            </w:pPr>
            <w:r>
              <w:rPr>
                <w:rFonts w:ascii="Times" w:eastAsia="Times New Roman" w:hAnsi="Times" w:cs="Arial"/>
                <w:bCs/>
                <w:color w:val="000000"/>
                <w:sz w:val="20"/>
                <w:szCs w:val="20"/>
              </w:rPr>
              <w:t>Sorting</w:t>
            </w:r>
          </w:p>
          <w:p w14:paraId="6519F38E" w14:textId="77777777" w:rsidR="00C86037" w:rsidRDefault="00C86037">
            <w:pPr>
              <w:rPr>
                <w:rFonts w:ascii="Times" w:eastAsia="Times New Roman" w:hAnsi="Times" w:cs="Arial"/>
                <w:color w:val="000000"/>
                <w:sz w:val="20"/>
                <w:szCs w:val="20"/>
              </w:rPr>
            </w:pPr>
            <w:r w:rsidRPr="008B761C">
              <w:rPr>
                <w:rFonts w:ascii="Times" w:eastAsia="Times New Roman" w:hAnsi="Times" w:cs="Arial"/>
                <w:bCs/>
                <w:color w:val="000000"/>
                <w:sz w:val="20"/>
                <w:szCs w:val="20"/>
              </w:rPr>
              <w:t>Distractibility</w:t>
            </w:r>
            <w:r w:rsidRPr="008B761C">
              <w:rPr>
                <w:rFonts w:ascii="Times" w:eastAsia="Times New Roman" w:hAnsi="Times" w:cs="Arial"/>
                <w:color w:val="000000"/>
                <w:sz w:val="20"/>
                <w:szCs w:val="20"/>
              </w:rPr>
              <w:t xml:space="preserve"> </w:t>
            </w:r>
          </w:p>
          <w:p w14:paraId="04A9F9E0" w14:textId="2FA16F05" w:rsidR="00C86037" w:rsidRPr="008B761C" w:rsidRDefault="00C86037">
            <w:pPr>
              <w:rPr>
                <w:rFonts w:ascii="Times" w:eastAsia="Times New Roman" w:hAnsi="Times" w:cs="Arial"/>
                <w:color w:val="000000"/>
                <w:sz w:val="20"/>
                <w:szCs w:val="20"/>
              </w:rPr>
            </w:pPr>
            <w:r w:rsidRPr="008B761C">
              <w:rPr>
                <w:rFonts w:ascii="Times" w:eastAsia="Times New Roman" w:hAnsi="Times" w:cs="Arial"/>
                <w:color w:val="000000"/>
                <w:sz w:val="20"/>
                <w:szCs w:val="20"/>
              </w:rPr>
              <w:t>Reaction time</w:t>
            </w:r>
          </w:p>
        </w:tc>
        <w:tc>
          <w:tcPr>
            <w:tcW w:w="8460" w:type="dxa"/>
            <w:tcBorders>
              <w:bottom w:val="single" w:sz="4" w:space="0" w:color="auto"/>
            </w:tcBorders>
            <w:tcMar>
              <w:top w:w="72" w:type="dxa"/>
              <w:left w:w="115" w:type="dxa"/>
              <w:bottom w:w="72" w:type="dxa"/>
              <w:right w:w="115" w:type="dxa"/>
            </w:tcMar>
          </w:tcPr>
          <w:p w14:paraId="68AFE756" w14:textId="075DB676" w:rsidR="00C86037" w:rsidRPr="001D4794" w:rsidRDefault="00C86037" w:rsidP="001D4794">
            <w:pPr>
              <w:rPr>
                <w:rFonts w:ascii="Times" w:eastAsia="Times New Roman" w:hAnsi="Times" w:cs="Arial"/>
                <w:bCs/>
                <w:color w:val="000000"/>
                <w:sz w:val="20"/>
                <w:szCs w:val="20"/>
              </w:rPr>
            </w:pPr>
            <w:r w:rsidRPr="001D4794">
              <w:rPr>
                <w:rFonts w:ascii="Times" w:eastAsia="Times New Roman" w:hAnsi="Times" w:cs="Arial"/>
                <w:color w:val="000000"/>
                <w:sz w:val="20"/>
                <w:szCs w:val="20"/>
              </w:rPr>
              <w:t xml:space="preserve">Sorting Test (D-KEFS)                                                                         </w:t>
            </w:r>
          </w:p>
          <w:p w14:paraId="3F4AADDA" w14:textId="7FFA1282" w:rsidR="00C86037" w:rsidRPr="001D4794" w:rsidRDefault="00C86037" w:rsidP="001D4794">
            <w:pPr>
              <w:framePr w:hSpace="180" w:wrap="around" w:vAnchor="text" w:hAnchor="margin" w:y="243"/>
              <w:rPr>
                <w:rFonts w:ascii="Times" w:eastAsia="Times New Roman" w:hAnsi="Times" w:cs="Arial"/>
                <w:color w:val="000000"/>
                <w:sz w:val="20"/>
                <w:szCs w:val="20"/>
              </w:rPr>
            </w:pPr>
            <w:r w:rsidRPr="001D4794">
              <w:rPr>
                <w:rFonts w:ascii="Times" w:eastAsia="Times New Roman" w:hAnsi="Times" w:cs="Arial"/>
                <w:color w:val="000000"/>
                <w:sz w:val="20"/>
                <w:szCs w:val="20"/>
              </w:rPr>
              <w:t xml:space="preserve">CPT                                                                                     </w:t>
            </w:r>
          </w:p>
          <w:p w14:paraId="2EFC5558" w14:textId="5F2CE3E3" w:rsidR="00C86037" w:rsidRPr="001D4794" w:rsidRDefault="00C86037" w:rsidP="001D4794">
            <w:pPr>
              <w:framePr w:hSpace="180" w:wrap="around" w:vAnchor="text" w:hAnchor="margin" w:y="243"/>
              <w:rPr>
                <w:rFonts w:ascii="Times" w:eastAsia="Times New Roman" w:hAnsi="Times" w:cs="Arial"/>
                <w:color w:val="000000"/>
                <w:sz w:val="20"/>
                <w:szCs w:val="20"/>
              </w:rPr>
            </w:pPr>
            <w:r w:rsidRPr="001D4794">
              <w:rPr>
                <w:rFonts w:ascii="Times" w:eastAsia="Times New Roman" w:hAnsi="Times" w:cs="Arial"/>
                <w:color w:val="000000"/>
                <w:sz w:val="20"/>
                <w:szCs w:val="20"/>
              </w:rPr>
              <w:t>CPT</w:t>
            </w:r>
          </w:p>
          <w:p w14:paraId="07E3ACBE" w14:textId="2162DFF2" w:rsidR="00C86037" w:rsidRPr="001D4794" w:rsidRDefault="00C86037" w:rsidP="001D4794">
            <w:pPr>
              <w:rPr>
                <w:rFonts w:ascii="Times" w:eastAsia="Times New Roman" w:hAnsi="Times" w:cs="Arial"/>
                <w:color w:val="000000"/>
                <w:sz w:val="20"/>
                <w:szCs w:val="20"/>
              </w:rPr>
            </w:pPr>
            <w:r w:rsidRPr="008B761C">
              <w:rPr>
                <w:rFonts w:ascii="Times" w:eastAsia="Times New Roman" w:hAnsi="Times" w:cs="Arial"/>
                <w:color w:val="000000"/>
                <w:sz w:val="20"/>
                <w:szCs w:val="20"/>
              </w:rPr>
              <w:t>Block Design</w:t>
            </w:r>
          </w:p>
        </w:tc>
      </w:tr>
      <w:tr w:rsidR="0009306E" w:rsidRPr="00AF77BC" w14:paraId="5DB56FE2" w14:textId="77777777" w:rsidTr="00C3548C">
        <w:tc>
          <w:tcPr>
            <w:tcW w:w="10890" w:type="dxa"/>
            <w:gridSpan w:val="2"/>
            <w:tcBorders>
              <w:top w:val="single" w:sz="4" w:space="0" w:color="auto"/>
              <w:bottom w:val="single" w:sz="4" w:space="0" w:color="auto"/>
            </w:tcBorders>
            <w:tcMar>
              <w:top w:w="58" w:type="dxa"/>
              <w:left w:w="115" w:type="dxa"/>
              <w:bottom w:w="58" w:type="dxa"/>
              <w:right w:w="115" w:type="dxa"/>
            </w:tcMar>
          </w:tcPr>
          <w:p w14:paraId="4D7D5F14" w14:textId="7DEFCC7F" w:rsidR="00456F69" w:rsidRPr="00EB6765" w:rsidRDefault="00600451" w:rsidP="00C3548C">
            <w:pPr>
              <w:rPr>
                <w:rFonts w:ascii="Times New Roman" w:hAnsi="Times New Roman" w:cs="Times New Roman"/>
                <w:sz w:val="20"/>
                <w:szCs w:val="20"/>
              </w:rPr>
            </w:pPr>
            <w:r w:rsidRPr="00EB6765">
              <w:rPr>
                <w:rFonts w:ascii="Times New Roman" w:hAnsi="Times New Roman" w:cs="Times New Roman"/>
                <w:b/>
                <w:sz w:val="20"/>
                <w:szCs w:val="20"/>
              </w:rPr>
              <w:t>Abbreviations used:</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PASAT</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Paced Auditory Serial Addition Test</w:t>
            </w:r>
            <w:r w:rsidR="00456F69" w:rsidRPr="00EB6765">
              <w:rPr>
                <w:rFonts w:ascii="Times New Roman" w:hAnsi="Times New Roman" w:cs="Times New Roman"/>
                <w:sz w:val="20"/>
                <w:szCs w:val="20"/>
              </w:rPr>
              <w:t xml:space="preserve">, WAIS = </w:t>
            </w:r>
            <w:r w:rsidRPr="00EB6765">
              <w:rPr>
                <w:rFonts w:ascii="Times New Roman" w:hAnsi="Times New Roman" w:cs="Times New Roman"/>
                <w:sz w:val="20"/>
                <w:szCs w:val="20"/>
              </w:rPr>
              <w:t>Wechsler Adult Intelligence Scale</w:t>
            </w:r>
            <w:r w:rsidR="00456F69" w:rsidRPr="00EB6765">
              <w:rPr>
                <w:rFonts w:ascii="Times New Roman" w:hAnsi="Times New Roman" w:cs="Times New Roman"/>
                <w:sz w:val="20"/>
                <w:szCs w:val="20"/>
              </w:rPr>
              <w:t>, WCST</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Wisconsin Card Sorting Test</w:t>
            </w:r>
            <w:r w:rsidR="00456F69" w:rsidRPr="00EB6765">
              <w:rPr>
                <w:rFonts w:ascii="Times New Roman" w:hAnsi="Times New Roman" w:cs="Times New Roman"/>
                <w:sz w:val="20"/>
                <w:szCs w:val="20"/>
              </w:rPr>
              <w:t>, WMS</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Wechsler Memory Scale</w:t>
            </w:r>
            <w:r w:rsidR="00456F69" w:rsidRPr="00EB6765">
              <w:rPr>
                <w:rFonts w:ascii="Times New Roman" w:hAnsi="Times New Roman" w:cs="Times New Roman"/>
                <w:sz w:val="20"/>
                <w:szCs w:val="20"/>
              </w:rPr>
              <w:t>, D-KEFS</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Delis–Kaplan Executive Function System</w:t>
            </w:r>
            <w:r w:rsidR="00456F69" w:rsidRPr="00EB6765">
              <w:rPr>
                <w:rFonts w:ascii="Times New Roman" w:hAnsi="Times New Roman" w:cs="Times New Roman"/>
                <w:sz w:val="20"/>
                <w:szCs w:val="20"/>
              </w:rPr>
              <w:t xml:space="preserve">, COWA = </w:t>
            </w:r>
            <w:r w:rsidRPr="00EB6765">
              <w:rPr>
                <w:rFonts w:ascii="Times New Roman" w:hAnsi="Times New Roman" w:cs="Times New Roman"/>
                <w:sz w:val="20"/>
                <w:szCs w:val="20"/>
              </w:rPr>
              <w:t>Controlled Oral Word Association</w:t>
            </w:r>
            <w:r w:rsidR="00456F69" w:rsidRPr="00EB6765">
              <w:rPr>
                <w:rFonts w:ascii="Times New Roman" w:hAnsi="Times New Roman" w:cs="Times New Roman"/>
                <w:sz w:val="20"/>
                <w:szCs w:val="20"/>
              </w:rPr>
              <w:t xml:space="preserve">, CVLT = </w:t>
            </w:r>
            <w:r w:rsidRPr="00EB6765">
              <w:rPr>
                <w:rFonts w:ascii="Times New Roman" w:hAnsi="Times New Roman" w:cs="Times New Roman"/>
                <w:sz w:val="20"/>
                <w:szCs w:val="20"/>
              </w:rPr>
              <w:t>California Verbal Learning Test</w:t>
            </w:r>
            <w:r w:rsidR="00456F69" w:rsidRPr="00EB6765">
              <w:rPr>
                <w:rFonts w:ascii="Times New Roman" w:hAnsi="Times New Roman" w:cs="Times New Roman"/>
                <w:sz w:val="20"/>
                <w:szCs w:val="20"/>
              </w:rPr>
              <w:t>, 4WSTM= Four word short term memory test, RAVL</w:t>
            </w:r>
            <w:r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Pr="00EB6765">
              <w:rPr>
                <w:rFonts w:ascii="Times New Roman" w:hAnsi="Times New Roman" w:cs="Times New Roman"/>
                <w:sz w:val="20"/>
                <w:szCs w:val="20"/>
              </w:rPr>
              <w:t>Rey Auditory Verbal Learning</w:t>
            </w:r>
            <w:r w:rsidR="00456F69" w:rsidRPr="00EB6765">
              <w:rPr>
                <w:rFonts w:ascii="Times New Roman" w:hAnsi="Times New Roman" w:cs="Times New Roman"/>
                <w:sz w:val="20"/>
                <w:szCs w:val="20"/>
              </w:rPr>
              <w:t>, VSRT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 xml:space="preserve">Verbal Selective Reminding Test, </w:t>
            </w:r>
            <w:r w:rsidR="00456F69" w:rsidRPr="00EB6765">
              <w:rPr>
                <w:rFonts w:ascii="Times New Roman" w:hAnsi="Times New Roman" w:cs="Times New Roman"/>
                <w:sz w:val="20"/>
                <w:szCs w:val="20"/>
              </w:rPr>
              <w:t>AVLT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Auditory Verbal Learning Test</w:t>
            </w:r>
            <w:r w:rsidR="00456F69" w:rsidRPr="00EB6765">
              <w:rPr>
                <w:rFonts w:ascii="Times New Roman" w:hAnsi="Times New Roman" w:cs="Times New Roman"/>
                <w:sz w:val="20"/>
                <w:szCs w:val="20"/>
              </w:rPr>
              <w:t xml:space="preserve">, RVLT = </w:t>
            </w:r>
            <w:r w:rsidR="00AF77BC" w:rsidRPr="00EB6765">
              <w:rPr>
                <w:rFonts w:ascii="Times New Roman" w:hAnsi="Times New Roman" w:cs="Times New Roman"/>
                <w:sz w:val="20"/>
                <w:szCs w:val="20"/>
              </w:rPr>
              <w:t>Rey Verbal Learning Test</w:t>
            </w:r>
            <w:r w:rsidR="00456F69" w:rsidRPr="00EB6765">
              <w:rPr>
                <w:rFonts w:ascii="Times New Roman" w:hAnsi="Times New Roman" w:cs="Times New Roman"/>
                <w:sz w:val="20"/>
                <w:szCs w:val="20"/>
              </w:rPr>
              <w:t>, RCF= Rey Complex Figure Test, NVSRT</w:t>
            </w:r>
            <w:r w:rsidR="00AF77BC" w:rsidRPr="00EB6765">
              <w:rPr>
                <w:rFonts w:ascii="Times New Roman" w:hAnsi="Times New Roman" w:cs="Times New Roman"/>
                <w:sz w:val="20"/>
                <w:szCs w:val="20"/>
              </w:rPr>
              <w:t xml:space="preserve"> </w:t>
            </w:r>
            <w:r w:rsidR="00456F69" w:rsidRPr="00EB6765">
              <w:rPr>
                <w:rFonts w:ascii="Times New Roman" w:hAnsi="Times New Roman" w:cs="Times New Roman"/>
                <w:sz w:val="20"/>
                <w:szCs w:val="20"/>
              </w:rPr>
              <w:t xml:space="preserve">= </w:t>
            </w:r>
            <w:r w:rsidR="00AF77BC" w:rsidRPr="00EB6765">
              <w:rPr>
                <w:rFonts w:ascii="Times New Roman" w:hAnsi="Times New Roman" w:cs="Times New Roman"/>
                <w:sz w:val="20"/>
                <w:szCs w:val="20"/>
              </w:rPr>
              <w:t>Nonverbal Selective Reminding Test</w:t>
            </w:r>
            <w:r w:rsidR="007C2CEB">
              <w:rPr>
                <w:rFonts w:ascii="Times New Roman" w:hAnsi="Times New Roman" w:cs="Times New Roman"/>
                <w:sz w:val="20"/>
                <w:szCs w:val="20"/>
              </w:rPr>
              <w:t xml:space="preserve">, CPT = </w:t>
            </w:r>
          </w:p>
        </w:tc>
      </w:tr>
    </w:tbl>
    <w:p w14:paraId="27B05573" w14:textId="77777777" w:rsidR="0010486B" w:rsidRDefault="0010486B" w:rsidP="00773206">
      <w:pPr>
        <w:rPr>
          <w:rFonts w:ascii="Times New Roman" w:hAnsi="Times New Roman" w:cs="Times New Roman"/>
          <w:b/>
        </w:rPr>
      </w:pPr>
    </w:p>
    <w:p w14:paraId="4A40982B" w14:textId="77777777" w:rsidR="0010486B" w:rsidRDefault="0010486B" w:rsidP="00773206">
      <w:pPr>
        <w:rPr>
          <w:rFonts w:ascii="Times New Roman" w:hAnsi="Times New Roman" w:cs="Times New Roman"/>
          <w:b/>
        </w:rPr>
      </w:pPr>
    </w:p>
    <w:p w14:paraId="33A345AF" w14:textId="66B8C28F" w:rsidR="006F273E" w:rsidRDefault="00536EBB" w:rsidP="00926200">
      <w:pPr>
        <w:rPr>
          <w:rFonts w:ascii="Times New Roman" w:hAnsi="Times New Roman" w:cs="Times New Roman"/>
        </w:rPr>
      </w:pPr>
      <w:r>
        <w:rPr>
          <w:rFonts w:ascii="Times New Roman" w:hAnsi="Times New Roman" w:cs="Times New Roman"/>
          <w:b/>
        </w:rPr>
        <w:t>Table 3</w:t>
      </w:r>
      <w:r w:rsidR="00926200" w:rsidRPr="00686444">
        <w:rPr>
          <w:rFonts w:ascii="Times New Roman" w:hAnsi="Times New Roman" w:cs="Times New Roman"/>
          <w:b/>
        </w:rPr>
        <w:t>.</w:t>
      </w:r>
      <w:r w:rsidR="00926200">
        <w:rPr>
          <w:rFonts w:ascii="Times New Roman" w:hAnsi="Times New Roman" w:cs="Times New Roman"/>
        </w:rPr>
        <w:t xml:space="preserve"> Assignment of neuropsychological measures to specific cognitive domains for the analysis </w:t>
      </w:r>
    </w:p>
    <w:p w14:paraId="23F68EC9" w14:textId="65B4FAB5" w:rsidR="00926200" w:rsidRDefault="00926200" w:rsidP="006F273E">
      <w:pPr>
        <w:spacing w:after="120"/>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i/>
        </w:rPr>
        <w:t>VERIFY AFTER INCLUDED STUDIES DETERMINED AND KATHREEN IDENTIFIES WHICH TESTS GO HERE</w:t>
      </w:r>
    </w:p>
    <w:tbl>
      <w:tblPr>
        <w:tblStyle w:val="TableGrid"/>
        <w:tblW w:w="1089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200"/>
      </w:tblGrid>
      <w:tr w:rsidR="00926200" w:rsidRPr="00C3548C" w14:paraId="021D7D38" w14:textId="77777777" w:rsidTr="00BD4A5B">
        <w:tc>
          <w:tcPr>
            <w:tcW w:w="3690" w:type="dxa"/>
            <w:tcBorders>
              <w:top w:val="single" w:sz="4" w:space="0" w:color="auto"/>
              <w:bottom w:val="single" w:sz="4" w:space="0" w:color="auto"/>
            </w:tcBorders>
            <w:tcMar>
              <w:top w:w="43" w:type="dxa"/>
              <w:left w:w="115" w:type="dxa"/>
              <w:bottom w:w="43" w:type="dxa"/>
              <w:right w:w="115" w:type="dxa"/>
            </w:tcMar>
          </w:tcPr>
          <w:p w14:paraId="44D08C63" w14:textId="77777777" w:rsidR="00926200" w:rsidRPr="00C3548C" w:rsidRDefault="00926200" w:rsidP="00BD4A5B">
            <w:pPr>
              <w:rPr>
                <w:rFonts w:ascii="Times New Roman" w:hAnsi="Times New Roman" w:cs="Times New Roman"/>
                <w:b/>
                <w:sz w:val="20"/>
                <w:szCs w:val="20"/>
              </w:rPr>
            </w:pPr>
            <w:r w:rsidRPr="00C3548C">
              <w:rPr>
                <w:rFonts w:ascii="Times New Roman" w:hAnsi="Times New Roman" w:cs="Times New Roman"/>
                <w:b/>
                <w:sz w:val="20"/>
                <w:szCs w:val="20"/>
              </w:rPr>
              <w:t>Domain</w:t>
            </w:r>
          </w:p>
        </w:tc>
        <w:tc>
          <w:tcPr>
            <w:tcW w:w="7200" w:type="dxa"/>
            <w:tcBorders>
              <w:top w:val="single" w:sz="4" w:space="0" w:color="auto"/>
              <w:bottom w:val="single" w:sz="4" w:space="0" w:color="auto"/>
            </w:tcBorders>
            <w:tcMar>
              <w:top w:w="43" w:type="dxa"/>
              <w:left w:w="115" w:type="dxa"/>
              <w:bottom w:w="43" w:type="dxa"/>
              <w:right w:w="115" w:type="dxa"/>
            </w:tcMar>
          </w:tcPr>
          <w:p w14:paraId="0FA683DD" w14:textId="53492C86" w:rsidR="00926200" w:rsidRPr="00C3548C" w:rsidRDefault="00926200" w:rsidP="00BD4A5B">
            <w:pPr>
              <w:rPr>
                <w:rFonts w:ascii="Times New Roman" w:hAnsi="Times New Roman" w:cs="Times New Roman"/>
                <w:b/>
                <w:sz w:val="20"/>
                <w:szCs w:val="20"/>
              </w:rPr>
            </w:pPr>
            <w:r w:rsidRPr="00C3548C">
              <w:rPr>
                <w:rFonts w:ascii="Times New Roman" w:hAnsi="Times New Roman" w:cs="Times New Roman"/>
                <w:b/>
                <w:sz w:val="20"/>
                <w:szCs w:val="20"/>
              </w:rPr>
              <w:t>Tes</w:t>
            </w:r>
            <w:r w:rsidR="00FD397F" w:rsidRPr="00C3548C">
              <w:rPr>
                <w:rFonts w:ascii="Times New Roman" w:hAnsi="Times New Roman" w:cs="Times New Roman"/>
                <w:b/>
                <w:sz w:val="20"/>
                <w:szCs w:val="20"/>
              </w:rPr>
              <w:t>ts used in categorizing domain*</w:t>
            </w:r>
          </w:p>
        </w:tc>
      </w:tr>
      <w:tr w:rsidR="009A4B9C" w:rsidRPr="00EB6765" w14:paraId="533F6F63" w14:textId="77777777" w:rsidTr="00487F4B">
        <w:tc>
          <w:tcPr>
            <w:tcW w:w="3690" w:type="dxa"/>
            <w:tcBorders>
              <w:top w:val="single" w:sz="4" w:space="0" w:color="auto"/>
            </w:tcBorders>
            <w:tcMar>
              <w:top w:w="72" w:type="dxa"/>
              <w:left w:w="115" w:type="dxa"/>
              <w:bottom w:w="72" w:type="dxa"/>
              <w:right w:w="115" w:type="dxa"/>
            </w:tcMar>
          </w:tcPr>
          <w:p w14:paraId="06972404"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7200" w:type="dxa"/>
            <w:tcBorders>
              <w:top w:val="single" w:sz="4" w:space="0" w:color="auto"/>
            </w:tcBorders>
            <w:tcMar>
              <w:top w:w="72" w:type="dxa"/>
              <w:left w:w="115" w:type="dxa"/>
              <w:bottom w:w="72" w:type="dxa"/>
              <w:right w:w="115" w:type="dxa"/>
            </w:tcMar>
          </w:tcPr>
          <w:p w14:paraId="6F4D56B3" w14:textId="77777777" w:rsidR="009A4B9C" w:rsidRPr="00BA6C72" w:rsidRDefault="009A4B9C" w:rsidP="00487F4B">
            <w:pPr>
              <w:rPr>
                <w:rFonts w:ascii="Times" w:hAnsi="Times" w:cs="Arial"/>
                <w:sz w:val="20"/>
                <w:szCs w:val="20"/>
              </w:rPr>
            </w:pPr>
            <w:r w:rsidRPr="00BA6C72">
              <w:rPr>
                <w:rFonts w:ascii="Times" w:hAnsi="Times" w:cs="Arial"/>
                <w:sz w:val="20"/>
                <w:szCs w:val="20"/>
              </w:rPr>
              <w:t>Trail Making Test Part A</w:t>
            </w:r>
          </w:p>
          <w:p w14:paraId="0503FDCA"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 xml:space="preserve">Auditory </w:t>
            </w:r>
            <w:r w:rsidRPr="00EB6765">
              <w:rPr>
                <w:rFonts w:ascii="Times New Roman" w:hAnsi="Times New Roman" w:cs="Times New Roman"/>
                <w:color w:val="000000"/>
                <w:sz w:val="20"/>
                <w:szCs w:val="20"/>
              </w:rPr>
              <w:t xml:space="preserve">Consonant </w:t>
            </w:r>
            <w:r>
              <w:rPr>
                <w:rFonts w:ascii="Times New Roman" w:hAnsi="Times New Roman" w:cs="Times New Roman"/>
                <w:color w:val="000000"/>
                <w:sz w:val="20"/>
                <w:szCs w:val="20"/>
              </w:rPr>
              <w:t>T</w:t>
            </w:r>
            <w:r w:rsidRPr="00EB6765">
              <w:rPr>
                <w:rFonts w:ascii="Times New Roman" w:hAnsi="Times New Roman" w:cs="Times New Roman"/>
                <w:color w:val="000000"/>
                <w:sz w:val="20"/>
                <w:szCs w:val="20"/>
              </w:rPr>
              <w:t>rigrams</w:t>
            </w:r>
          </w:p>
          <w:p w14:paraId="052BE7B5"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and R) Arithmetic, Digit span (forwards, backwards), </w:t>
            </w:r>
            <w:r>
              <w:rPr>
                <w:rFonts w:ascii="Times New Roman" w:hAnsi="Times New Roman" w:cs="Times New Roman"/>
                <w:color w:val="000000"/>
                <w:sz w:val="20"/>
                <w:szCs w:val="20"/>
              </w:rPr>
              <w:t>Letter/N</w:t>
            </w:r>
            <w:r w:rsidRPr="00EB6765">
              <w:rPr>
                <w:rFonts w:ascii="Times New Roman" w:hAnsi="Times New Roman" w:cs="Times New Roman"/>
                <w:color w:val="000000"/>
                <w:sz w:val="20"/>
                <w:szCs w:val="20"/>
              </w:rPr>
              <w:t>umber sequencing</w:t>
            </w:r>
          </w:p>
          <w:p w14:paraId="0064BC83"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Digit spa</w:t>
            </w:r>
            <w:r>
              <w:rPr>
                <w:rFonts w:ascii="Times New Roman" w:hAnsi="Times New Roman" w:cs="Times New Roman"/>
                <w:color w:val="000000"/>
                <w:sz w:val="20"/>
                <w:szCs w:val="20"/>
              </w:rPr>
              <w:t>n (forwards, backwards), Letter/</w:t>
            </w:r>
            <w:r w:rsidRPr="00EB6765">
              <w:rPr>
                <w:rFonts w:ascii="Times New Roman" w:hAnsi="Times New Roman" w:cs="Times New Roman"/>
                <w:color w:val="000000"/>
                <w:sz w:val="20"/>
                <w:szCs w:val="20"/>
              </w:rPr>
              <w:t>number sequencing</w:t>
            </w:r>
            <w:r>
              <w:rPr>
                <w:rFonts w:ascii="Times New Roman" w:hAnsi="Times New Roman" w:cs="Times New Roman"/>
                <w:color w:val="000000"/>
                <w:sz w:val="20"/>
                <w:szCs w:val="20"/>
              </w:rPr>
              <w:t>, Spatial Span</w:t>
            </w:r>
          </w:p>
          <w:p w14:paraId="33A09215" w14:textId="77777777" w:rsidR="009A4B9C" w:rsidRPr="00EB6765"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2</w:t>
            </w:r>
            <w:r>
              <w:rPr>
                <w:rFonts w:ascii="Times New Roman" w:hAnsi="Times New Roman" w:cs="Times New Roman"/>
                <w:color w:val="000000"/>
                <w:sz w:val="20"/>
                <w:szCs w:val="20"/>
              </w:rPr>
              <w:t>,3</w:t>
            </w:r>
            <w:r w:rsidRPr="00EB6765">
              <w:rPr>
                <w:rFonts w:ascii="Times New Roman" w:hAnsi="Times New Roman" w:cs="Times New Roman"/>
                <w:color w:val="000000"/>
                <w:sz w:val="20"/>
                <w:szCs w:val="20"/>
              </w:rPr>
              <w:t xml:space="preserve"> </w:t>
            </w:r>
          </w:p>
          <w:p w14:paraId="3210F4B7" w14:textId="77777777" w:rsidR="009A4B9C" w:rsidRDefault="009A4B9C" w:rsidP="00487F4B">
            <w:pPr>
              <w:rPr>
                <w:rFonts w:ascii="Times New Roman" w:eastAsia="Times New Roman" w:hAnsi="Times New Roman" w:cs="Times New Roman"/>
                <w:sz w:val="20"/>
                <w:szCs w:val="20"/>
              </w:rPr>
            </w:pPr>
            <w:r w:rsidRPr="00EB6765">
              <w:rPr>
                <w:rFonts w:ascii="Times New Roman" w:eastAsia="Times New Roman" w:hAnsi="Times New Roman" w:cs="Times New Roman"/>
                <w:sz w:val="20"/>
                <w:szCs w:val="20"/>
              </w:rPr>
              <w:t>4WSTM – 5s, 15s, 30s</w:t>
            </w:r>
          </w:p>
          <w:p w14:paraId="4F88E479" w14:textId="77777777" w:rsidR="009A4B9C"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PASAT</w:t>
            </w:r>
          </w:p>
          <w:p w14:paraId="51B1E78C" w14:textId="77777777" w:rsidR="009A4B9C"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N-Back</w:t>
            </w:r>
          </w:p>
          <w:p w14:paraId="310CCDC9" w14:textId="77777777" w:rsidR="009A4B9C" w:rsidRPr="00FD397F" w:rsidRDefault="009A4B9C" w:rsidP="00487F4B">
            <w:pPr>
              <w:rPr>
                <w:rFonts w:ascii="Times New Roman" w:eastAsia="Times New Roman" w:hAnsi="Times New Roman" w:cs="Times New Roman"/>
                <w:sz w:val="20"/>
                <w:szCs w:val="20"/>
              </w:rPr>
            </w:pPr>
            <w:r>
              <w:rPr>
                <w:rFonts w:ascii="Times New Roman" w:eastAsia="Times New Roman" w:hAnsi="Times New Roman" w:cs="Times New Roman"/>
                <w:sz w:val="20"/>
                <w:szCs w:val="20"/>
              </w:rPr>
              <w:t>CPT</w:t>
            </w:r>
          </w:p>
        </w:tc>
      </w:tr>
      <w:tr w:rsidR="009A4B9C" w:rsidRPr="00EB6765" w14:paraId="66856087" w14:textId="77777777" w:rsidTr="00487F4B">
        <w:tc>
          <w:tcPr>
            <w:tcW w:w="3690" w:type="dxa"/>
            <w:tcMar>
              <w:top w:w="72" w:type="dxa"/>
              <w:left w:w="115" w:type="dxa"/>
              <w:bottom w:w="72" w:type="dxa"/>
              <w:right w:w="115" w:type="dxa"/>
            </w:tcMar>
          </w:tcPr>
          <w:p w14:paraId="43A0FADD"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7200" w:type="dxa"/>
            <w:tcMar>
              <w:top w:w="72" w:type="dxa"/>
              <w:left w:w="115" w:type="dxa"/>
              <w:bottom w:w="72" w:type="dxa"/>
              <w:right w:w="115" w:type="dxa"/>
            </w:tcMar>
          </w:tcPr>
          <w:p w14:paraId="11C4B838" w14:textId="77777777" w:rsidR="009A4B9C" w:rsidRPr="00BA6C72" w:rsidRDefault="009A4B9C" w:rsidP="00487F4B">
            <w:pPr>
              <w:rPr>
                <w:rFonts w:ascii="Times" w:hAnsi="Times" w:cs="Arial"/>
                <w:sz w:val="20"/>
                <w:szCs w:val="20"/>
              </w:rPr>
            </w:pPr>
            <w:r w:rsidRPr="00BA6C72">
              <w:rPr>
                <w:rFonts w:ascii="Times" w:hAnsi="Times" w:cs="Arial"/>
                <w:sz w:val="20"/>
                <w:szCs w:val="20"/>
              </w:rPr>
              <w:t xml:space="preserve">Trail Making Test Part </w:t>
            </w:r>
            <w:r>
              <w:rPr>
                <w:rFonts w:ascii="Times" w:hAnsi="Times" w:cs="Arial"/>
                <w:sz w:val="20"/>
                <w:szCs w:val="20"/>
              </w:rPr>
              <w:t>B</w:t>
            </w:r>
          </w:p>
          <w:p w14:paraId="42DBFE35" w14:textId="77777777" w:rsidR="009A4B9C" w:rsidRPr="00EB6765" w:rsidRDefault="009A4B9C" w:rsidP="00487F4B">
            <w:pPr>
              <w:rPr>
                <w:rFonts w:ascii="Times New Roman" w:hAnsi="Times New Roman" w:cs="Times New Roman"/>
                <w:color w:val="000000"/>
                <w:sz w:val="20"/>
                <w:szCs w:val="20"/>
              </w:rPr>
            </w:pPr>
            <w:proofErr w:type="spellStart"/>
            <w:r w:rsidRPr="00EB6765">
              <w:rPr>
                <w:rFonts w:ascii="Times New Roman" w:hAnsi="Times New Roman" w:cs="Times New Roman"/>
                <w:color w:val="000000"/>
                <w:sz w:val="20"/>
                <w:szCs w:val="20"/>
              </w:rPr>
              <w:t>Stroop</w:t>
            </w:r>
            <w:proofErr w:type="spellEnd"/>
          </w:p>
          <w:p w14:paraId="0CB40422" w14:textId="77777777" w:rsidR="009A4B9C" w:rsidRDefault="009A4B9C" w:rsidP="00487F4B">
            <w:pPr>
              <w:ind w:left="230" w:hanging="230"/>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4</w:t>
            </w:r>
            <w:r>
              <w:rPr>
                <w:rFonts w:ascii="Times New Roman" w:hAnsi="Times New Roman" w:cs="Times New Roman"/>
                <w:color w:val="000000"/>
                <w:sz w:val="20"/>
                <w:szCs w:val="20"/>
              </w:rPr>
              <w:t>;</w:t>
            </w:r>
            <w:r w:rsidRPr="00EB6765">
              <w:rPr>
                <w:rFonts w:ascii="Times New Roman" w:hAnsi="Times New Roman" w:cs="Times New Roman"/>
                <w:color w:val="000000"/>
                <w:sz w:val="20"/>
                <w:szCs w:val="20"/>
              </w:rPr>
              <w:t xml:space="preserve"> </w:t>
            </w:r>
            <w:commentRangeStart w:id="40"/>
            <w:r w:rsidRPr="00EB6765">
              <w:rPr>
                <w:rFonts w:ascii="Times New Roman" w:hAnsi="Times New Roman" w:cs="Times New Roman"/>
                <w:color w:val="000000"/>
                <w:sz w:val="20"/>
                <w:szCs w:val="20"/>
              </w:rPr>
              <w:t>Color-Word Inference test</w:t>
            </w:r>
            <w:commentRangeEnd w:id="40"/>
            <w:r>
              <w:rPr>
                <w:rStyle w:val="CommentReference"/>
              </w:rPr>
              <w:commentReference w:id="40"/>
            </w:r>
            <w:r>
              <w:rPr>
                <w:rFonts w:ascii="Times New Roman" w:hAnsi="Times New Roman" w:cs="Times New Roman"/>
                <w:color w:val="000000"/>
                <w:sz w:val="20"/>
                <w:szCs w:val="20"/>
              </w:rPr>
              <w:t xml:space="preserve"> – Inhibition and Inhibition/Switching; Sorting Test</w:t>
            </w:r>
          </w:p>
          <w:p w14:paraId="710F4DC3" w14:textId="77777777" w:rsidR="009A4B9C"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WCST</w:t>
            </w:r>
          </w:p>
          <w:p w14:paraId="732721A1" w14:textId="77777777" w:rsidR="009A4B9C"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Booklet Category Test</w:t>
            </w:r>
          </w:p>
          <w:p w14:paraId="3F421DFE" w14:textId="77777777" w:rsidR="009A4B9C" w:rsidRPr="00EB6765" w:rsidRDefault="009A4B9C" w:rsidP="00487F4B">
            <w:pPr>
              <w:ind w:left="230" w:hanging="230"/>
              <w:rPr>
                <w:rFonts w:ascii="Times New Roman" w:hAnsi="Times New Roman" w:cs="Times New Roman"/>
                <w:color w:val="000000"/>
                <w:sz w:val="20"/>
                <w:szCs w:val="20"/>
              </w:rPr>
            </w:pPr>
            <w:r>
              <w:rPr>
                <w:rFonts w:ascii="Times New Roman" w:hAnsi="Times New Roman" w:cs="Times New Roman"/>
                <w:color w:val="000000"/>
                <w:sz w:val="20"/>
                <w:szCs w:val="20"/>
              </w:rPr>
              <w:t>WAIS-R Similarities</w:t>
            </w:r>
          </w:p>
        </w:tc>
      </w:tr>
      <w:tr w:rsidR="009A4B9C" w:rsidRPr="00EB6765" w14:paraId="6F2F03CC" w14:textId="77777777" w:rsidTr="00487F4B">
        <w:tc>
          <w:tcPr>
            <w:tcW w:w="3690" w:type="dxa"/>
            <w:tcMar>
              <w:top w:w="72" w:type="dxa"/>
              <w:left w:w="115" w:type="dxa"/>
              <w:bottom w:w="72" w:type="dxa"/>
              <w:right w:w="115" w:type="dxa"/>
            </w:tcMar>
          </w:tcPr>
          <w:p w14:paraId="25D51148"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7200" w:type="dxa"/>
            <w:tcMar>
              <w:top w:w="72" w:type="dxa"/>
              <w:left w:w="115" w:type="dxa"/>
              <w:bottom w:w="72" w:type="dxa"/>
              <w:right w:w="115" w:type="dxa"/>
            </w:tcMar>
          </w:tcPr>
          <w:p w14:paraId="7A04C2C1" w14:textId="77777777" w:rsidR="009A4B9C"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WAIS (-III, R) Digit symbol</w:t>
            </w:r>
            <w:r>
              <w:rPr>
                <w:rFonts w:ascii="Times New Roman" w:hAnsi="Times New Roman" w:cs="Times New Roman"/>
                <w:color w:val="000000"/>
                <w:sz w:val="20"/>
                <w:szCs w:val="20"/>
              </w:rPr>
              <w:t>, Symbol Search</w:t>
            </w:r>
          </w:p>
          <w:p w14:paraId="23B070E2" w14:textId="77777777" w:rsidR="009A4B9C" w:rsidRPr="00EB6765" w:rsidRDefault="009A4B9C" w:rsidP="00487F4B">
            <w:pPr>
              <w:ind w:left="245" w:hanging="245"/>
              <w:rPr>
                <w:rFonts w:ascii="Times New Roman" w:hAnsi="Times New Roman" w:cs="Times New Roman"/>
                <w:color w:val="000000"/>
                <w:sz w:val="20"/>
                <w:szCs w:val="20"/>
              </w:rPr>
            </w:pPr>
          </w:p>
          <w:p w14:paraId="42E750DD" w14:textId="77777777" w:rsidR="009A4B9C" w:rsidRDefault="009A4B9C" w:rsidP="00487F4B">
            <w:pPr>
              <w:rPr>
                <w:rFonts w:ascii="Times New Roman" w:hAnsi="Times New Roman" w:cs="Times New Roman"/>
                <w:color w:val="000000"/>
                <w:sz w:val="20"/>
                <w:szCs w:val="20"/>
              </w:rPr>
            </w:pPr>
            <w:commentRangeStart w:id="41"/>
            <w:r w:rsidRPr="00EB6765">
              <w:rPr>
                <w:rFonts w:ascii="Times New Roman" w:hAnsi="Times New Roman" w:cs="Times New Roman"/>
                <w:color w:val="000000"/>
                <w:sz w:val="20"/>
                <w:szCs w:val="20"/>
              </w:rPr>
              <w:t>Letter cancellation</w:t>
            </w:r>
            <w:commentRangeEnd w:id="41"/>
            <w:r>
              <w:rPr>
                <w:rStyle w:val="CommentReference"/>
              </w:rPr>
              <w:commentReference w:id="41"/>
            </w:r>
          </w:p>
          <w:p w14:paraId="3F16020E" w14:textId="77777777" w:rsidR="009A4B9C" w:rsidRDefault="009A4B9C" w:rsidP="00487F4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D-KEFS Trail Making Test – Condition </w:t>
            </w:r>
            <w:r>
              <w:rPr>
                <w:rFonts w:ascii="Times New Roman" w:hAnsi="Times New Roman" w:cs="Times New Roman"/>
                <w:color w:val="000000"/>
                <w:sz w:val="20"/>
                <w:szCs w:val="20"/>
              </w:rPr>
              <w:t>1; Color-Word Interference test – Color Naming and Word Reading</w:t>
            </w:r>
          </w:p>
          <w:p w14:paraId="4A59AFC6" w14:textId="77777777" w:rsidR="009A4B9C" w:rsidRDefault="009A4B9C" w:rsidP="00487F4B">
            <w:pPr>
              <w:ind w:left="237" w:hanging="237"/>
              <w:rPr>
                <w:rFonts w:ascii="Times New Roman" w:hAnsi="Times New Roman" w:cs="Times New Roman"/>
                <w:color w:val="000000"/>
                <w:sz w:val="20"/>
                <w:szCs w:val="20"/>
              </w:rPr>
            </w:pPr>
          </w:p>
          <w:p w14:paraId="6DB90CDA" w14:textId="77777777" w:rsidR="009A4B9C" w:rsidRPr="00EB6765" w:rsidRDefault="009A4B9C" w:rsidP="00487F4B">
            <w:pPr>
              <w:ind w:left="237" w:hanging="237"/>
              <w:rPr>
                <w:rFonts w:ascii="Times New Roman" w:hAnsi="Times New Roman" w:cs="Times New Roman"/>
                <w:color w:val="000000"/>
                <w:sz w:val="20"/>
                <w:szCs w:val="20"/>
              </w:rPr>
            </w:pPr>
          </w:p>
        </w:tc>
      </w:tr>
      <w:tr w:rsidR="009A4B9C" w:rsidRPr="00EB6765" w14:paraId="27AFBC8A" w14:textId="77777777" w:rsidTr="00487F4B">
        <w:tc>
          <w:tcPr>
            <w:tcW w:w="3690" w:type="dxa"/>
            <w:tcMar>
              <w:top w:w="72" w:type="dxa"/>
              <w:left w:w="115" w:type="dxa"/>
              <w:bottom w:w="72" w:type="dxa"/>
              <w:right w:w="115" w:type="dxa"/>
            </w:tcMar>
          </w:tcPr>
          <w:p w14:paraId="79B1AC02"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7200" w:type="dxa"/>
            <w:tcMar>
              <w:top w:w="72" w:type="dxa"/>
              <w:left w:w="115" w:type="dxa"/>
              <w:bottom w:w="72" w:type="dxa"/>
              <w:right w:w="115" w:type="dxa"/>
            </w:tcMar>
          </w:tcPr>
          <w:p w14:paraId="3020AF28"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Pegboard</w:t>
            </w:r>
          </w:p>
          <w:p w14:paraId="70EC50B1" w14:textId="77777777" w:rsidR="009A4B9C" w:rsidRDefault="009A4B9C" w:rsidP="00487F4B">
            <w:p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Fepsy</w:t>
            </w:r>
            <w:proofErr w:type="spellEnd"/>
            <w:r>
              <w:rPr>
                <w:rFonts w:ascii="Times New Roman" w:hAnsi="Times New Roman" w:cs="Times New Roman"/>
                <w:color w:val="000000"/>
                <w:sz w:val="20"/>
                <w:szCs w:val="20"/>
              </w:rPr>
              <w:t xml:space="preserve"> Finger Tapping</w:t>
            </w:r>
          </w:p>
          <w:p w14:paraId="34E09B39"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DKEFS Trail Making Test – Condition 5</w:t>
            </w:r>
          </w:p>
        </w:tc>
      </w:tr>
      <w:tr w:rsidR="009A4B9C" w:rsidRPr="00EB6765" w14:paraId="57564352" w14:textId="77777777" w:rsidTr="00487F4B">
        <w:tc>
          <w:tcPr>
            <w:tcW w:w="3690" w:type="dxa"/>
            <w:tcMar>
              <w:top w:w="72" w:type="dxa"/>
              <w:left w:w="115" w:type="dxa"/>
              <w:bottom w:w="72" w:type="dxa"/>
              <w:right w:w="115" w:type="dxa"/>
            </w:tcMar>
          </w:tcPr>
          <w:p w14:paraId="1BE0C404"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7200" w:type="dxa"/>
            <w:tcMar>
              <w:top w:w="72" w:type="dxa"/>
              <w:left w:w="115" w:type="dxa"/>
              <w:bottom w:w="72" w:type="dxa"/>
              <w:right w:w="115" w:type="dxa"/>
            </w:tcMar>
          </w:tcPr>
          <w:p w14:paraId="18CC84AE"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COWA (FAS)</w:t>
            </w:r>
          </w:p>
          <w:p w14:paraId="790AB5AA"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Boston Naming Test</w:t>
            </w:r>
          </w:p>
          <w:p w14:paraId="2AE82C47"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Verbal Fluency</w:t>
            </w:r>
          </w:p>
          <w:p w14:paraId="27F75A77"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 xml:space="preserve">WASI Vocabulary </w:t>
            </w:r>
          </w:p>
        </w:tc>
      </w:tr>
      <w:tr w:rsidR="009A4B9C" w:rsidRPr="00EB6765" w14:paraId="37938F93" w14:textId="77777777" w:rsidTr="00487F4B">
        <w:tc>
          <w:tcPr>
            <w:tcW w:w="3690" w:type="dxa"/>
            <w:tcMar>
              <w:top w:w="72" w:type="dxa"/>
              <w:left w:w="115" w:type="dxa"/>
              <w:bottom w:w="72" w:type="dxa"/>
              <w:right w:w="115" w:type="dxa"/>
            </w:tcMar>
          </w:tcPr>
          <w:p w14:paraId="2361948E"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Verbal Memory</w:t>
            </w:r>
          </w:p>
        </w:tc>
        <w:tc>
          <w:tcPr>
            <w:tcW w:w="7200" w:type="dxa"/>
            <w:tcMar>
              <w:top w:w="72" w:type="dxa"/>
              <w:left w:w="115" w:type="dxa"/>
              <w:bottom w:w="72" w:type="dxa"/>
              <w:right w:w="115" w:type="dxa"/>
            </w:tcMar>
          </w:tcPr>
          <w:p w14:paraId="718CD769" w14:textId="77777777" w:rsidR="009A4B9C" w:rsidRPr="00EB6765" w:rsidRDefault="009A4B9C" w:rsidP="00487F4B">
            <w:pPr>
              <w:ind w:left="245" w:hanging="245"/>
              <w:rPr>
                <w:rFonts w:ascii="Times New Roman" w:hAnsi="Times New Roman" w:cs="Times New Roman"/>
                <w:color w:val="000000"/>
                <w:sz w:val="20"/>
                <w:szCs w:val="20"/>
              </w:rPr>
            </w:pPr>
            <w:commentRangeStart w:id="42"/>
            <w:r w:rsidRPr="00EB6765">
              <w:rPr>
                <w:rFonts w:ascii="Times New Roman" w:hAnsi="Times New Roman" w:cs="Times New Roman"/>
                <w:color w:val="000000"/>
                <w:sz w:val="20"/>
                <w:szCs w:val="20"/>
              </w:rPr>
              <w:t>CVLT (-II) Trial I, Delayed recall, Delayed recognition</w:t>
            </w:r>
          </w:p>
          <w:p w14:paraId="4330D074" w14:textId="77777777" w:rsidR="009A4B9C" w:rsidRPr="00EB6765"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Logical memory I &amp; II</w:t>
            </w:r>
          </w:p>
          <w:p w14:paraId="42B9CEFA" w14:textId="77777777" w:rsidR="009A4B9C" w:rsidRPr="00EB6765" w:rsidRDefault="009A4B9C" w:rsidP="00487F4B">
            <w:pPr>
              <w:tabs>
                <w:tab w:val="left" w:pos="3435"/>
              </w:tabs>
              <w:ind w:left="245" w:hanging="245"/>
              <w:rPr>
                <w:rFonts w:ascii="Times New Roman" w:eastAsiaTheme="majorEastAsia" w:hAnsi="Times New Roman" w:cs="Times New Roman"/>
                <w:i/>
                <w:iCs/>
                <w:color w:val="000000"/>
                <w:sz w:val="20"/>
                <w:szCs w:val="20"/>
              </w:rPr>
            </w:pPr>
            <w:r w:rsidRPr="00EB6765">
              <w:rPr>
                <w:rFonts w:ascii="Times New Roman" w:hAnsi="Times New Roman" w:cs="Times New Roman"/>
                <w:color w:val="000000"/>
                <w:sz w:val="20"/>
                <w:szCs w:val="20"/>
              </w:rPr>
              <w:t>RAVL total score, trial 6, delayed call</w:t>
            </w:r>
            <w:r>
              <w:rPr>
                <w:rFonts w:ascii="Times New Roman" w:hAnsi="Times New Roman" w:cs="Times New Roman"/>
                <w:color w:val="000000"/>
                <w:sz w:val="20"/>
                <w:szCs w:val="20"/>
              </w:rPr>
              <w:tab/>
            </w:r>
          </w:p>
          <w:p w14:paraId="6D4628AE" w14:textId="77777777" w:rsidR="009A4B9C" w:rsidRPr="00EB6765"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VSRT long-term storage, delayed recall</w:t>
            </w:r>
            <w:commentRangeEnd w:id="42"/>
            <w:r>
              <w:rPr>
                <w:rStyle w:val="CommentReference"/>
              </w:rPr>
              <w:commentReference w:id="42"/>
            </w:r>
          </w:p>
        </w:tc>
      </w:tr>
      <w:tr w:rsidR="009A4B9C" w:rsidRPr="00EB6765" w14:paraId="0C94CAF5" w14:textId="77777777" w:rsidTr="00487F4B">
        <w:tc>
          <w:tcPr>
            <w:tcW w:w="3690" w:type="dxa"/>
            <w:tcMar>
              <w:top w:w="72" w:type="dxa"/>
              <w:left w:w="115" w:type="dxa"/>
              <w:bottom w:w="72" w:type="dxa"/>
              <w:right w:w="115" w:type="dxa"/>
            </w:tcMar>
          </w:tcPr>
          <w:p w14:paraId="32F7D7B0" w14:textId="77777777" w:rsidR="009A4B9C" w:rsidRPr="00EB6765" w:rsidRDefault="009A4B9C" w:rsidP="00487F4B">
            <w:pPr>
              <w:rPr>
                <w:rFonts w:ascii="Times New Roman" w:hAnsi="Times New Roman" w:cs="Times New Roman"/>
                <w:sz w:val="20"/>
                <w:szCs w:val="20"/>
              </w:rPr>
            </w:pPr>
            <w:r w:rsidRPr="00EB6765">
              <w:rPr>
                <w:rFonts w:ascii="Times New Roman" w:hAnsi="Times New Roman" w:cs="Times New Roman"/>
                <w:sz w:val="20"/>
                <w:szCs w:val="20"/>
              </w:rPr>
              <w:t>Visual Memory</w:t>
            </w:r>
          </w:p>
        </w:tc>
        <w:tc>
          <w:tcPr>
            <w:tcW w:w="7200" w:type="dxa"/>
            <w:tcMar>
              <w:top w:w="72" w:type="dxa"/>
              <w:left w:w="115" w:type="dxa"/>
              <w:bottom w:w="72" w:type="dxa"/>
              <w:right w:w="115" w:type="dxa"/>
            </w:tcMar>
          </w:tcPr>
          <w:p w14:paraId="691A5A3E" w14:textId="77777777" w:rsidR="009A4B9C" w:rsidRPr="00EB6765" w:rsidRDefault="009A4B9C" w:rsidP="00487F4B">
            <w:pPr>
              <w:ind w:left="245" w:hanging="245"/>
              <w:rPr>
                <w:rFonts w:ascii="Times New Roman" w:hAnsi="Times New Roman" w:cs="Times New Roman"/>
                <w:color w:val="000000"/>
                <w:sz w:val="20"/>
                <w:szCs w:val="20"/>
              </w:rPr>
            </w:pPr>
            <w:commentRangeStart w:id="43"/>
            <w:r w:rsidRPr="00EB6765">
              <w:rPr>
                <w:rFonts w:ascii="Times New Roman" w:hAnsi="Times New Roman" w:cs="Times New Roman"/>
                <w:color w:val="000000"/>
                <w:sz w:val="20"/>
                <w:szCs w:val="20"/>
              </w:rPr>
              <w:t>RVLT Trial I, delayed recall, delayed recognition</w:t>
            </w:r>
          </w:p>
          <w:p w14:paraId="3304FE86" w14:textId="77777777" w:rsidR="009A4B9C" w:rsidRDefault="009A4B9C" w:rsidP="00487F4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RCF Immediate recall, delayed recall</w:t>
            </w:r>
          </w:p>
          <w:p w14:paraId="61A53A23" w14:textId="77777777" w:rsidR="009A4B9C" w:rsidRPr="00BA6C72" w:rsidRDefault="009A4B9C" w:rsidP="00487F4B">
            <w:pPr>
              <w:rPr>
                <w:rFonts w:ascii="Times" w:eastAsia="Times New Roman" w:hAnsi="Times" w:cs="Arial"/>
                <w:color w:val="000000"/>
                <w:sz w:val="20"/>
                <w:szCs w:val="20"/>
              </w:rPr>
            </w:pPr>
            <w:r w:rsidRPr="00BA6C72">
              <w:rPr>
                <w:rFonts w:ascii="Times" w:eastAsia="Times New Roman" w:hAnsi="Times" w:cs="Arial"/>
                <w:color w:val="000000"/>
                <w:sz w:val="20"/>
                <w:szCs w:val="20"/>
              </w:rPr>
              <w:t>Benton visual retention test</w:t>
            </w:r>
          </w:p>
          <w:p w14:paraId="1AB43A4B" w14:textId="77777777" w:rsidR="009A4B9C" w:rsidRDefault="009A4B9C" w:rsidP="00487F4B">
            <w:pPr>
              <w:rPr>
                <w:rFonts w:ascii="Times" w:eastAsia="Times New Roman" w:hAnsi="Times" w:cs="Arial"/>
                <w:color w:val="000000"/>
                <w:sz w:val="20"/>
                <w:szCs w:val="20"/>
              </w:rPr>
            </w:pPr>
            <w:r w:rsidRPr="001D4794">
              <w:rPr>
                <w:rFonts w:ascii="Times" w:eastAsia="Times New Roman" w:hAnsi="Times" w:cs="Arial"/>
                <w:color w:val="000000"/>
                <w:sz w:val="20"/>
                <w:szCs w:val="20"/>
              </w:rPr>
              <w:t>WMS-III Family pictures II</w:t>
            </w:r>
            <w:r>
              <w:rPr>
                <w:rFonts w:ascii="Times" w:eastAsia="Times New Roman" w:hAnsi="Times" w:cs="Arial"/>
                <w:color w:val="000000"/>
                <w:sz w:val="20"/>
                <w:szCs w:val="20"/>
              </w:rPr>
              <w:t>, Faces I and II</w:t>
            </w:r>
          </w:p>
          <w:p w14:paraId="0F2D001A" w14:textId="77777777" w:rsidR="009A4B9C" w:rsidRPr="00BA6C72" w:rsidRDefault="009A4B9C" w:rsidP="00487F4B">
            <w:pPr>
              <w:rPr>
                <w:rFonts w:ascii="Times" w:eastAsia="Times New Roman" w:hAnsi="Times" w:cs="Arial"/>
                <w:color w:val="000000"/>
                <w:sz w:val="20"/>
                <w:szCs w:val="20"/>
              </w:rPr>
            </w:pPr>
            <w:r>
              <w:rPr>
                <w:rFonts w:ascii="Times" w:eastAsia="Times New Roman" w:hAnsi="Times" w:cs="Arial"/>
                <w:color w:val="000000"/>
                <w:sz w:val="20"/>
                <w:szCs w:val="20"/>
              </w:rPr>
              <w:t>NVSRT</w:t>
            </w:r>
            <w:commentRangeEnd w:id="43"/>
            <w:r>
              <w:rPr>
                <w:rStyle w:val="CommentReference"/>
              </w:rPr>
              <w:commentReference w:id="43"/>
            </w:r>
          </w:p>
          <w:p w14:paraId="4C69A968" w14:textId="77777777" w:rsidR="009A4B9C" w:rsidRPr="00D138CC" w:rsidRDefault="009A4B9C" w:rsidP="00487F4B">
            <w:pPr>
              <w:ind w:left="245" w:hanging="245"/>
              <w:rPr>
                <w:rFonts w:ascii="Times New Roman" w:hAnsi="Times New Roman" w:cs="Times New Roman"/>
                <w:color w:val="000000"/>
                <w:sz w:val="20"/>
                <w:szCs w:val="20"/>
              </w:rPr>
            </w:pPr>
          </w:p>
        </w:tc>
      </w:tr>
      <w:tr w:rsidR="009A4B9C" w:rsidRPr="00EB6765" w14:paraId="3BB556E8" w14:textId="77777777" w:rsidTr="00487F4B">
        <w:tc>
          <w:tcPr>
            <w:tcW w:w="3690" w:type="dxa"/>
            <w:tcBorders>
              <w:bottom w:val="single" w:sz="4" w:space="0" w:color="4F81BD" w:themeColor="accent1"/>
            </w:tcBorders>
            <w:tcMar>
              <w:top w:w="72" w:type="dxa"/>
              <w:left w:w="115" w:type="dxa"/>
              <w:bottom w:w="72" w:type="dxa"/>
              <w:right w:w="115" w:type="dxa"/>
            </w:tcMar>
          </w:tcPr>
          <w:p w14:paraId="433ADA1E" w14:textId="77777777" w:rsidR="009A4B9C" w:rsidRPr="00EB6765" w:rsidRDefault="009A4B9C" w:rsidP="00487F4B">
            <w:pPr>
              <w:rPr>
                <w:rFonts w:ascii="Times New Roman" w:hAnsi="Times New Roman" w:cs="Times New Roman"/>
                <w:sz w:val="20"/>
                <w:szCs w:val="20"/>
              </w:rPr>
            </w:pPr>
            <w:proofErr w:type="spellStart"/>
            <w:r w:rsidRPr="00EB6765">
              <w:rPr>
                <w:rFonts w:ascii="Times New Roman" w:hAnsi="Times New Roman" w:cs="Times New Roman"/>
                <w:sz w:val="20"/>
                <w:szCs w:val="20"/>
              </w:rPr>
              <w:t>Visuospatial</w:t>
            </w:r>
            <w:proofErr w:type="spellEnd"/>
            <w:r w:rsidRPr="00EB6765">
              <w:rPr>
                <w:rFonts w:ascii="Times New Roman" w:hAnsi="Times New Roman" w:cs="Times New Roman"/>
                <w:sz w:val="20"/>
                <w:szCs w:val="20"/>
              </w:rPr>
              <w:t xml:space="preserve"> ability</w:t>
            </w:r>
          </w:p>
        </w:tc>
        <w:tc>
          <w:tcPr>
            <w:tcW w:w="7200" w:type="dxa"/>
            <w:tcBorders>
              <w:bottom w:val="single" w:sz="4" w:space="0" w:color="4F81BD" w:themeColor="accent1"/>
            </w:tcBorders>
            <w:tcMar>
              <w:top w:w="72" w:type="dxa"/>
              <w:left w:w="115" w:type="dxa"/>
              <w:bottom w:w="72" w:type="dxa"/>
              <w:right w:w="115" w:type="dxa"/>
            </w:tcMar>
          </w:tcPr>
          <w:p w14:paraId="43CE84D1" w14:textId="77777777" w:rsidR="009A4B9C" w:rsidRDefault="009A4B9C" w:rsidP="00487F4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Block design </w:t>
            </w:r>
          </w:p>
          <w:p w14:paraId="64CA308C" w14:textId="77777777" w:rsidR="009A4B9C" w:rsidRPr="00EB6765" w:rsidRDefault="009A4B9C" w:rsidP="00487F4B">
            <w:pPr>
              <w:rPr>
                <w:rFonts w:ascii="Times New Roman" w:hAnsi="Times New Roman" w:cs="Times New Roman"/>
                <w:color w:val="000000"/>
                <w:sz w:val="20"/>
                <w:szCs w:val="20"/>
              </w:rPr>
            </w:pPr>
            <w:r>
              <w:rPr>
                <w:rFonts w:ascii="Times New Roman" w:hAnsi="Times New Roman" w:cs="Times New Roman"/>
                <w:color w:val="000000"/>
                <w:sz w:val="20"/>
                <w:szCs w:val="20"/>
              </w:rPr>
              <w:t>RCF – Copy trial</w:t>
            </w:r>
          </w:p>
        </w:tc>
      </w:tr>
      <w:tr w:rsidR="00926200" w:rsidRPr="00EB6765" w14:paraId="0196C11A" w14:textId="77777777" w:rsidTr="00BD4A5B">
        <w:tc>
          <w:tcPr>
            <w:tcW w:w="3690" w:type="dxa"/>
            <w:tcBorders>
              <w:top w:val="single" w:sz="4" w:space="0" w:color="auto"/>
            </w:tcBorders>
            <w:tcMar>
              <w:top w:w="72" w:type="dxa"/>
              <w:left w:w="115" w:type="dxa"/>
              <w:bottom w:w="72" w:type="dxa"/>
              <w:right w:w="115" w:type="dxa"/>
            </w:tcMar>
          </w:tcPr>
          <w:p w14:paraId="40598F35"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Attention/Working memory</w:t>
            </w:r>
            <w:r>
              <w:rPr>
                <w:rFonts w:ascii="Times New Roman" w:hAnsi="Times New Roman" w:cs="Times New Roman"/>
                <w:sz w:val="20"/>
                <w:szCs w:val="20"/>
              </w:rPr>
              <w:t>/Concentration</w:t>
            </w:r>
          </w:p>
        </w:tc>
        <w:tc>
          <w:tcPr>
            <w:tcW w:w="7200" w:type="dxa"/>
            <w:tcBorders>
              <w:top w:val="single" w:sz="4" w:space="0" w:color="auto"/>
            </w:tcBorders>
            <w:tcMar>
              <w:top w:w="72" w:type="dxa"/>
              <w:left w:w="115" w:type="dxa"/>
              <w:bottom w:w="72" w:type="dxa"/>
              <w:right w:w="115" w:type="dxa"/>
            </w:tcMar>
          </w:tcPr>
          <w:p w14:paraId="46D7B122" w14:textId="77777777" w:rsidR="00926200" w:rsidRPr="000A6332"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Trails A</w:t>
            </w:r>
          </w:p>
          <w:p w14:paraId="5BB33DC4"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Consonant trigrams</w:t>
            </w:r>
          </w:p>
          <w:p w14:paraId="06556EEF" w14:textId="1F5C5173"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and R) Arithmetic, Digit span (forwards, backwards), </w:t>
            </w:r>
            <w:r w:rsidR="00FD397F">
              <w:rPr>
                <w:rFonts w:ascii="Times New Roman" w:hAnsi="Times New Roman" w:cs="Times New Roman"/>
                <w:color w:val="000000"/>
                <w:sz w:val="20"/>
                <w:szCs w:val="20"/>
              </w:rPr>
              <w:t>Letter/N</w:t>
            </w:r>
            <w:r w:rsidRPr="00EB6765">
              <w:rPr>
                <w:rFonts w:ascii="Times New Roman" w:hAnsi="Times New Roman" w:cs="Times New Roman"/>
                <w:color w:val="000000"/>
                <w:sz w:val="20"/>
                <w:szCs w:val="20"/>
              </w:rPr>
              <w:t>umber sequencing</w:t>
            </w:r>
          </w:p>
          <w:p w14:paraId="168D7B6D" w14:textId="69067078"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Digit spa</w:t>
            </w:r>
            <w:r w:rsidR="00FD397F">
              <w:rPr>
                <w:rFonts w:ascii="Times New Roman" w:hAnsi="Times New Roman" w:cs="Times New Roman"/>
                <w:color w:val="000000"/>
                <w:sz w:val="20"/>
                <w:szCs w:val="20"/>
              </w:rPr>
              <w:t>n (forwards, backwards), Letter/</w:t>
            </w:r>
            <w:r w:rsidRPr="00EB6765">
              <w:rPr>
                <w:rFonts w:ascii="Times New Roman" w:hAnsi="Times New Roman" w:cs="Times New Roman"/>
                <w:color w:val="000000"/>
                <w:sz w:val="20"/>
                <w:szCs w:val="20"/>
              </w:rPr>
              <w:t>number sequencing</w:t>
            </w:r>
          </w:p>
          <w:p w14:paraId="4CC4CBB4" w14:textId="77777777" w:rsidR="00926200" w:rsidRPr="00EB6765" w:rsidRDefault="00926200" w:rsidP="00BD4A5B">
            <w:pPr>
              <w:ind w:left="237" w:hanging="237"/>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D-KEFS Trail Making Test – Condition 2 </w:t>
            </w:r>
          </w:p>
          <w:p w14:paraId="696C7A25" w14:textId="1F429E0F" w:rsidR="00926200" w:rsidRPr="00FD397F" w:rsidRDefault="00926200" w:rsidP="00BD4A5B">
            <w:pPr>
              <w:rPr>
                <w:rFonts w:ascii="Times New Roman" w:eastAsia="Times New Roman" w:hAnsi="Times New Roman" w:cs="Times New Roman"/>
                <w:sz w:val="20"/>
                <w:szCs w:val="20"/>
              </w:rPr>
            </w:pPr>
            <w:r w:rsidRPr="00EB6765">
              <w:rPr>
                <w:rFonts w:ascii="Times New Roman" w:eastAsia="Times New Roman" w:hAnsi="Times New Roman" w:cs="Times New Roman"/>
                <w:sz w:val="20"/>
                <w:szCs w:val="20"/>
              </w:rPr>
              <w:t>4WSTM – 5s, 15s, 30s</w:t>
            </w:r>
          </w:p>
        </w:tc>
      </w:tr>
      <w:tr w:rsidR="00926200" w:rsidRPr="00EB6765" w14:paraId="734CC169" w14:textId="77777777" w:rsidTr="00BD4A5B">
        <w:tc>
          <w:tcPr>
            <w:tcW w:w="3690" w:type="dxa"/>
            <w:tcMar>
              <w:top w:w="72" w:type="dxa"/>
              <w:left w:w="115" w:type="dxa"/>
              <w:bottom w:w="72" w:type="dxa"/>
              <w:right w:w="115" w:type="dxa"/>
            </w:tcMar>
          </w:tcPr>
          <w:p w14:paraId="0F7AA5E4"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Executive Functions</w:t>
            </w:r>
          </w:p>
        </w:tc>
        <w:tc>
          <w:tcPr>
            <w:tcW w:w="7200" w:type="dxa"/>
            <w:tcMar>
              <w:top w:w="72" w:type="dxa"/>
              <w:left w:w="115" w:type="dxa"/>
              <w:bottom w:w="72" w:type="dxa"/>
              <w:right w:w="115" w:type="dxa"/>
            </w:tcMar>
          </w:tcPr>
          <w:p w14:paraId="6F3ACC15"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Trail making B</w:t>
            </w:r>
          </w:p>
          <w:p w14:paraId="3C277879" w14:textId="77777777" w:rsidR="00926200" w:rsidRPr="00EB6765" w:rsidRDefault="00926200" w:rsidP="00BD4A5B">
            <w:pPr>
              <w:rPr>
                <w:rFonts w:ascii="Times New Roman" w:hAnsi="Times New Roman" w:cs="Times New Roman"/>
                <w:color w:val="000000"/>
                <w:sz w:val="20"/>
                <w:szCs w:val="20"/>
              </w:rPr>
            </w:pPr>
            <w:proofErr w:type="spellStart"/>
            <w:r w:rsidRPr="00EB6765">
              <w:rPr>
                <w:rFonts w:ascii="Times New Roman" w:hAnsi="Times New Roman" w:cs="Times New Roman"/>
                <w:color w:val="000000"/>
                <w:sz w:val="20"/>
                <w:szCs w:val="20"/>
              </w:rPr>
              <w:t>Stroop</w:t>
            </w:r>
            <w:proofErr w:type="spellEnd"/>
          </w:p>
          <w:p w14:paraId="514586AF" w14:textId="77777777" w:rsidR="00926200" w:rsidRPr="00EB6765" w:rsidRDefault="00926200" w:rsidP="00BD4A5B">
            <w:pPr>
              <w:ind w:left="230" w:hanging="230"/>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Trail Making Test – Condition 4, Color-Word Inference test</w:t>
            </w:r>
          </w:p>
        </w:tc>
      </w:tr>
      <w:tr w:rsidR="00926200" w:rsidRPr="00EB6765" w14:paraId="60197C9E" w14:textId="77777777" w:rsidTr="00BD4A5B">
        <w:tc>
          <w:tcPr>
            <w:tcW w:w="3690" w:type="dxa"/>
            <w:tcMar>
              <w:top w:w="72" w:type="dxa"/>
              <w:left w:w="115" w:type="dxa"/>
              <w:bottom w:w="72" w:type="dxa"/>
              <w:right w:w="115" w:type="dxa"/>
            </w:tcMar>
          </w:tcPr>
          <w:p w14:paraId="62A4D12E"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Information Processing Speed</w:t>
            </w:r>
          </w:p>
        </w:tc>
        <w:tc>
          <w:tcPr>
            <w:tcW w:w="7200" w:type="dxa"/>
            <w:tcMar>
              <w:top w:w="72" w:type="dxa"/>
              <w:left w:w="115" w:type="dxa"/>
              <w:bottom w:w="72" w:type="dxa"/>
              <w:right w:w="115" w:type="dxa"/>
            </w:tcMar>
          </w:tcPr>
          <w:p w14:paraId="67F9AB40" w14:textId="77777777" w:rsidR="00926200"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Digit symbol </w:t>
            </w:r>
          </w:p>
          <w:p w14:paraId="702B9269"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WAIS (-III, R) Digit symbol coding</w:t>
            </w:r>
          </w:p>
          <w:p w14:paraId="529CB004"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Letter cancellation</w:t>
            </w:r>
          </w:p>
        </w:tc>
      </w:tr>
      <w:tr w:rsidR="00926200" w:rsidRPr="00EB6765" w14:paraId="233DE6A7" w14:textId="77777777" w:rsidTr="00BD4A5B">
        <w:tc>
          <w:tcPr>
            <w:tcW w:w="3690" w:type="dxa"/>
            <w:tcMar>
              <w:top w:w="72" w:type="dxa"/>
              <w:left w:w="115" w:type="dxa"/>
              <w:bottom w:w="72" w:type="dxa"/>
              <w:right w:w="115" w:type="dxa"/>
            </w:tcMar>
          </w:tcPr>
          <w:p w14:paraId="4CCE9A35"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Motor Speed</w:t>
            </w:r>
          </w:p>
        </w:tc>
        <w:tc>
          <w:tcPr>
            <w:tcW w:w="7200" w:type="dxa"/>
            <w:tcMar>
              <w:top w:w="72" w:type="dxa"/>
              <w:left w:w="115" w:type="dxa"/>
              <w:bottom w:w="72" w:type="dxa"/>
              <w:right w:w="115" w:type="dxa"/>
            </w:tcMar>
          </w:tcPr>
          <w:p w14:paraId="41D1A89A" w14:textId="55024062"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Grooved Pegboard</w:t>
            </w:r>
          </w:p>
        </w:tc>
      </w:tr>
      <w:tr w:rsidR="00926200" w:rsidRPr="00EB6765" w14:paraId="752550FC" w14:textId="77777777" w:rsidTr="00BD4A5B">
        <w:tc>
          <w:tcPr>
            <w:tcW w:w="3690" w:type="dxa"/>
            <w:tcMar>
              <w:top w:w="72" w:type="dxa"/>
              <w:left w:w="115" w:type="dxa"/>
              <w:bottom w:w="72" w:type="dxa"/>
              <w:right w:w="115" w:type="dxa"/>
            </w:tcMar>
          </w:tcPr>
          <w:p w14:paraId="18C64BD1"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Verbal Ability</w:t>
            </w:r>
            <w:r>
              <w:rPr>
                <w:rFonts w:ascii="Times New Roman" w:hAnsi="Times New Roman" w:cs="Times New Roman"/>
                <w:sz w:val="20"/>
                <w:szCs w:val="20"/>
              </w:rPr>
              <w:t>/</w:t>
            </w:r>
            <w:r w:rsidRPr="008B761C">
              <w:rPr>
                <w:rFonts w:ascii="Times" w:hAnsi="Times" w:cs="Arial"/>
                <w:sz w:val="20"/>
                <w:szCs w:val="20"/>
              </w:rPr>
              <w:t xml:space="preserve"> Language Function</w:t>
            </w:r>
            <w:r>
              <w:rPr>
                <w:rFonts w:ascii="Times" w:hAnsi="Times" w:cs="Arial"/>
                <w:sz w:val="20"/>
                <w:szCs w:val="20"/>
              </w:rPr>
              <w:t>/Language</w:t>
            </w:r>
          </w:p>
        </w:tc>
        <w:tc>
          <w:tcPr>
            <w:tcW w:w="7200" w:type="dxa"/>
            <w:tcMar>
              <w:top w:w="72" w:type="dxa"/>
              <w:left w:w="115" w:type="dxa"/>
              <w:bottom w:w="72" w:type="dxa"/>
              <w:right w:w="115" w:type="dxa"/>
            </w:tcMar>
          </w:tcPr>
          <w:p w14:paraId="0A575EC8"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COWA (FAS)</w:t>
            </w:r>
          </w:p>
          <w:p w14:paraId="54DBC791"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Boston Naming Test</w:t>
            </w:r>
          </w:p>
          <w:p w14:paraId="0E83E643"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D-KEFS Verbal Fluency</w:t>
            </w:r>
          </w:p>
        </w:tc>
      </w:tr>
      <w:tr w:rsidR="00926200" w:rsidRPr="00EB6765" w14:paraId="4BCE0CE9" w14:textId="77777777" w:rsidTr="00BD4A5B">
        <w:tc>
          <w:tcPr>
            <w:tcW w:w="3690" w:type="dxa"/>
            <w:tcMar>
              <w:top w:w="72" w:type="dxa"/>
              <w:left w:w="115" w:type="dxa"/>
              <w:bottom w:w="72" w:type="dxa"/>
              <w:right w:w="115" w:type="dxa"/>
            </w:tcMar>
          </w:tcPr>
          <w:p w14:paraId="33A0B9AD"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Verbal Memory</w:t>
            </w:r>
          </w:p>
        </w:tc>
        <w:tc>
          <w:tcPr>
            <w:tcW w:w="7200" w:type="dxa"/>
            <w:tcMar>
              <w:top w:w="72" w:type="dxa"/>
              <w:left w:w="115" w:type="dxa"/>
              <w:bottom w:w="72" w:type="dxa"/>
              <w:right w:w="115" w:type="dxa"/>
            </w:tcMar>
          </w:tcPr>
          <w:p w14:paraId="37FFEB81"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CVLT (-II) Trial I, Delayed recall, Delayed recognition</w:t>
            </w:r>
          </w:p>
          <w:p w14:paraId="6FFA7C8B"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WMS-III Logical memory I &amp; II</w:t>
            </w:r>
          </w:p>
          <w:p w14:paraId="7788C1AD"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RAVL total score, trial 6, delayed call</w:t>
            </w:r>
          </w:p>
          <w:p w14:paraId="0CE1C1A2" w14:textId="3D7BE4B8"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VSRT long-term storage, delayed recall</w:t>
            </w:r>
          </w:p>
        </w:tc>
      </w:tr>
      <w:tr w:rsidR="00926200" w:rsidRPr="00EB6765" w14:paraId="07881EFD" w14:textId="77777777" w:rsidTr="00BD4A5B">
        <w:tc>
          <w:tcPr>
            <w:tcW w:w="3690" w:type="dxa"/>
            <w:tcMar>
              <w:top w:w="72" w:type="dxa"/>
              <w:left w:w="115" w:type="dxa"/>
              <w:bottom w:w="72" w:type="dxa"/>
              <w:right w:w="115" w:type="dxa"/>
            </w:tcMar>
          </w:tcPr>
          <w:p w14:paraId="3AD2352A" w14:textId="77777777" w:rsidR="00926200" w:rsidRPr="00EB6765" w:rsidRDefault="00926200" w:rsidP="00BD4A5B">
            <w:pPr>
              <w:rPr>
                <w:rFonts w:ascii="Times New Roman" w:hAnsi="Times New Roman" w:cs="Times New Roman"/>
                <w:sz w:val="20"/>
                <w:szCs w:val="20"/>
              </w:rPr>
            </w:pPr>
            <w:r w:rsidRPr="00EB6765">
              <w:rPr>
                <w:rFonts w:ascii="Times New Roman" w:hAnsi="Times New Roman" w:cs="Times New Roman"/>
                <w:sz w:val="20"/>
                <w:szCs w:val="20"/>
              </w:rPr>
              <w:t>Visual Memory</w:t>
            </w:r>
          </w:p>
        </w:tc>
        <w:tc>
          <w:tcPr>
            <w:tcW w:w="7200" w:type="dxa"/>
            <w:tcMar>
              <w:top w:w="72" w:type="dxa"/>
              <w:left w:w="115" w:type="dxa"/>
              <w:bottom w:w="72" w:type="dxa"/>
              <w:right w:w="115" w:type="dxa"/>
            </w:tcMar>
          </w:tcPr>
          <w:p w14:paraId="2D4E6307" w14:textId="77777777" w:rsidR="00926200" w:rsidRPr="00EB6765" w:rsidRDefault="00926200" w:rsidP="00BD4A5B">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RVLT Trial I, delayed recall, delayed recognition</w:t>
            </w:r>
          </w:p>
          <w:p w14:paraId="404739FB" w14:textId="7C4B4F63" w:rsidR="00926200" w:rsidRPr="00D138CC" w:rsidRDefault="00926200" w:rsidP="00D138CC">
            <w:pPr>
              <w:ind w:left="245" w:hanging="245"/>
              <w:rPr>
                <w:rFonts w:ascii="Times New Roman" w:hAnsi="Times New Roman" w:cs="Times New Roman"/>
                <w:color w:val="000000"/>
                <w:sz w:val="20"/>
                <w:szCs w:val="20"/>
              </w:rPr>
            </w:pPr>
            <w:r w:rsidRPr="00EB6765">
              <w:rPr>
                <w:rFonts w:ascii="Times New Roman" w:hAnsi="Times New Roman" w:cs="Times New Roman"/>
                <w:color w:val="000000"/>
                <w:sz w:val="20"/>
                <w:szCs w:val="20"/>
              </w:rPr>
              <w:t>RCF Immediate recall, delayed recall</w:t>
            </w:r>
          </w:p>
        </w:tc>
      </w:tr>
      <w:tr w:rsidR="00926200" w:rsidRPr="00EB6765" w14:paraId="1353A4D7" w14:textId="77777777" w:rsidTr="00BD4A5B">
        <w:tc>
          <w:tcPr>
            <w:tcW w:w="3690" w:type="dxa"/>
            <w:tcBorders>
              <w:bottom w:val="single" w:sz="4" w:space="0" w:color="4F81BD" w:themeColor="accent1"/>
            </w:tcBorders>
            <w:tcMar>
              <w:top w:w="72" w:type="dxa"/>
              <w:left w:w="115" w:type="dxa"/>
              <w:bottom w:w="72" w:type="dxa"/>
              <w:right w:w="115" w:type="dxa"/>
            </w:tcMar>
          </w:tcPr>
          <w:p w14:paraId="314E4470" w14:textId="7DF36C19" w:rsidR="00926200" w:rsidRPr="00EB6765" w:rsidRDefault="00926200" w:rsidP="00BD4A5B">
            <w:pPr>
              <w:rPr>
                <w:rFonts w:ascii="Times New Roman" w:hAnsi="Times New Roman" w:cs="Times New Roman"/>
                <w:sz w:val="20"/>
                <w:szCs w:val="20"/>
              </w:rPr>
            </w:pPr>
            <w:proofErr w:type="spellStart"/>
            <w:r w:rsidRPr="00EB6765">
              <w:rPr>
                <w:rFonts w:ascii="Times New Roman" w:hAnsi="Times New Roman" w:cs="Times New Roman"/>
                <w:sz w:val="20"/>
                <w:szCs w:val="20"/>
              </w:rPr>
              <w:t>Visuospatial</w:t>
            </w:r>
            <w:proofErr w:type="spellEnd"/>
            <w:r w:rsidRPr="00EB6765">
              <w:rPr>
                <w:rFonts w:ascii="Times New Roman" w:hAnsi="Times New Roman" w:cs="Times New Roman"/>
                <w:sz w:val="20"/>
                <w:szCs w:val="20"/>
              </w:rPr>
              <w:t xml:space="preserve"> ability</w:t>
            </w:r>
          </w:p>
        </w:tc>
        <w:tc>
          <w:tcPr>
            <w:tcW w:w="7200" w:type="dxa"/>
            <w:tcBorders>
              <w:bottom w:val="single" w:sz="4" w:space="0" w:color="4F81BD" w:themeColor="accent1"/>
            </w:tcBorders>
            <w:tcMar>
              <w:top w:w="72" w:type="dxa"/>
              <w:left w:w="115" w:type="dxa"/>
              <w:bottom w:w="72" w:type="dxa"/>
              <w:right w:w="115" w:type="dxa"/>
            </w:tcMar>
          </w:tcPr>
          <w:p w14:paraId="22A44765" w14:textId="77777777" w:rsidR="00926200" w:rsidRPr="00EB6765" w:rsidRDefault="00926200" w:rsidP="00BD4A5B">
            <w:pPr>
              <w:rPr>
                <w:rFonts w:ascii="Times New Roman" w:hAnsi="Times New Roman" w:cs="Times New Roman"/>
                <w:color w:val="000000"/>
                <w:sz w:val="20"/>
                <w:szCs w:val="20"/>
              </w:rPr>
            </w:pPr>
            <w:r w:rsidRPr="00EB6765">
              <w:rPr>
                <w:rFonts w:ascii="Times New Roman" w:hAnsi="Times New Roman" w:cs="Times New Roman"/>
                <w:color w:val="000000"/>
                <w:sz w:val="20"/>
                <w:szCs w:val="20"/>
              </w:rPr>
              <w:t xml:space="preserve">WAIS (-III, R) Block design </w:t>
            </w:r>
          </w:p>
        </w:tc>
      </w:tr>
      <w:tr w:rsidR="00FD397F" w:rsidRPr="00EB6765" w14:paraId="4FFE319C" w14:textId="77777777" w:rsidTr="00BD4A5B">
        <w:tc>
          <w:tcPr>
            <w:tcW w:w="10890" w:type="dxa"/>
            <w:gridSpan w:val="2"/>
            <w:tcBorders>
              <w:top w:val="single" w:sz="4" w:space="0" w:color="4F81BD" w:themeColor="accent1"/>
              <w:bottom w:val="single" w:sz="4" w:space="0" w:color="4F81BD" w:themeColor="accent1"/>
            </w:tcBorders>
            <w:tcMar>
              <w:top w:w="58" w:type="dxa"/>
              <w:left w:w="115" w:type="dxa"/>
              <w:bottom w:w="58" w:type="dxa"/>
              <w:right w:w="115" w:type="dxa"/>
            </w:tcMar>
          </w:tcPr>
          <w:p w14:paraId="0C2058E0" w14:textId="39A71D35" w:rsidR="00FD397F" w:rsidRPr="00EB6765" w:rsidRDefault="00FD397F" w:rsidP="007C4791">
            <w:pPr>
              <w:rPr>
                <w:rFonts w:ascii="Times New Roman" w:hAnsi="Times New Roman" w:cs="Times New Roman"/>
                <w:color w:val="000000"/>
                <w:sz w:val="20"/>
                <w:szCs w:val="20"/>
              </w:rPr>
            </w:pPr>
            <w:r>
              <w:rPr>
                <w:rFonts w:ascii="Times New Roman" w:hAnsi="Times New Roman" w:cs="Times New Roman"/>
                <w:sz w:val="20"/>
                <w:szCs w:val="20"/>
              </w:rPr>
              <w:t>*</w:t>
            </w:r>
            <w:r w:rsidRPr="00EB6765">
              <w:rPr>
                <w:rFonts w:ascii="Times New Roman" w:hAnsi="Times New Roman" w:cs="Times New Roman"/>
                <w:sz w:val="20"/>
                <w:szCs w:val="20"/>
              </w:rPr>
              <w:t xml:space="preserve"> Suggested Domains with Higher Frequency Use Tests. Domain assignment of the neuropsychological tests was determined through current recommendations in the literature and APA policy on meta-analyses </w:t>
            </w:r>
            <w:r w:rsidRPr="00EB6765">
              <w:rPr>
                <w:rFonts w:ascii="Times New Roman" w:hAnsi="Times New Roman" w:cs="Times New Roman"/>
                <w:sz w:val="20"/>
                <w:szCs w:val="20"/>
              </w:rPr>
              <w:fldChar w:fldCharType="begin">
                <w:fldData xml:space="preserve">PEVuZE5vdGU+PENpdGU+PEF1dGhvcj5EZW1ha2lzPC9BdXRob3I+PFllYXI+MjAwNjwvWWVhcj48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==
</w:fldData>
              </w:fldChar>
            </w:r>
            <w:r w:rsidR="007C4791">
              <w:rPr>
                <w:rFonts w:ascii="Times New Roman" w:hAnsi="Times New Roman" w:cs="Times New Roman"/>
                <w:sz w:val="20"/>
                <w:szCs w:val="20"/>
              </w:rPr>
              <w:instrText xml:space="preserve"> ADDIN EN.CITE </w:instrText>
            </w:r>
            <w:r w:rsidR="007C4791">
              <w:rPr>
                <w:rFonts w:ascii="Times New Roman" w:hAnsi="Times New Roman" w:cs="Times New Roman"/>
                <w:sz w:val="20"/>
                <w:szCs w:val="20"/>
              </w:rPr>
              <w:fldChar w:fldCharType="begin">
                <w:fldData xml:space="preserve">PEVuZE5vdGU+PENpdGU+PEF1dGhvcj5EZW1ha2lzPC9BdXRob3I+PFllYXI+MjAwNjwvWWVhcj48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==
</w:fldData>
              </w:fldChar>
            </w:r>
            <w:r w:rsidR="007C4791">
              <w:rPr>
                <w:rFonts w:ascii="Times New Roman" w:hAnsi="Times New Roman" w:cs="Times New Roman"/>
                <w:sz w:val="20"/>
                <w:szCs w:val="20"/>
              </w:rPr>
              <w:instrText xml:space="preserve"> ADDIN EN.CITE.DATA </w:instrText>
            </w:r>
            <w:r w:rsidR="007C4791">
              <w:rPr>
                <w:rFonts w:ascii="Times New Roman" w:hAnsi="Times New Roman" w:cs="Times New Roman"/>
                <w:sz w:val="20"/>
                <w:szCs w:val="20"/>
              </w:rPr>
            </w:r>
            <w:r w:rsidR="007C4791">
              <w:rPr>
                <w:rFonts w:ascii="Times New Roman" w:hAnsi="Times New Roman" w:cs="Times New Roman"/>
                <w:sz w:val="20"/>
                <w:szCs w:val="20"/>
              </w:rPr>
              <w:fldChar w:fldCharType="end"/>
            </w:r>
            <w:r w:rsidRPr="00EB6765">
              <w:rPr>
                <w:rFonts w:ascii="Times New Roman" w:hAnsi="Times New Roman" w:cs="Times New Roman"/>
                <w:sz w:val="20"/>
                <w:szCs w:val="20"/>
              </w:rPr>
              <w:fldChar w:fldCharType="separate"/>
            </w:r>
            <w:r w:rsidR="007C4791">
              <w:rPr>
                <w:rFonts w:ascii="Times New Roman" w:hAnsi="Times New Roman" w:cs="Times New Roman"/>
                <w:noProof/>
                <w:sz w:val="20"/>
                <w:szCs w:val="20"/>
              </w:rPr>
              <w:t>[</w:t>
            </w:r>
            <w:hyperlink w:anchor="_ENREF_27" w:tooltip="Demakis, 2006 #155" w:history="1">
              <w:r w:rsidR="007C4791">
                <w:rPr>
                  <w:rFonts w:ascii="Times New Roman" w:hAnsi="Times New Roman" w:cs="Times New Roman"/>
                  <w:noProof/>
                  <w:sz w:val="20"/>
                  <w:szCs w:val="20"/>
                </w:rPr>
                <w:t>27</w:t>
              </w:r>
            </w:hyperlink>
            <w:r w:rsidR="007C4791">
              <w:rPr>
                <w:rFonts w:ascii="Times New Roman" w:hAnsi="Times New Roman" w:cs="Times New Roman"/>
                <w:noProof/>
                <w:sz w:val="20"/>
                <w:szCs w:val="20"/>
              </w:rPr>
              <w:t xml:space="preserve">, </w:t>
            </w:r>
            <w:hyperlink w:anchor="_ENREF_28" w:tooltip="Rosenthal, 2001 #156" w:history="1">
              <w:r w:rsidR="007C4791">
                <w:rPr>
                  <w:rFonts w:ascii="Times New Roman" w:hAnsi="Times New Roman" w:cs="Times New Roman"/>
                  <w:noProof/>
                  <w:sz w:val="20"/>
                  <w:szCs w:val="20"/>
                </w:rPr>
                <w:t>28</w:t>
              </w:r>
            </w:hyperlink>
            <w:r w:rsidR="007C4791">
              <w:rPr>
                <w:rFonts w:ascii="Times New Roman" w:hAnsi="Times New Roman" w:cs="Times New Roman"/>
                <w:noProof/>
                <w:sz w:val="20"/>
                <w:szCs w:val="20"/>
              </w:rPr>
              <w:t>]</w:t>
            </w:r>
            <w:r w:rsidRPr="00EB6765">
              <w:rPr>
                <w:rFonts w:ascii="Times New Roman" w:hAnsi="Times New Roman" w:cs="Times New Roman"/>
                <w:sz w:val="20"/>
                <w:szCs w:val="20"/>
              </w:rPr>
              <w:fldChar w:fldCharType="end"/>
            </w:r>
          </w:p>
        </w:tc>
      </w:tr>
    </w:tbl>
    <w:p w14:paraId="300481B7" w14:textId="77777777" w:rsidR="00926200" w:rsidRDefault="00926200" w:rsidP="00773206">
      <w:pPr>
        <w:rPr>
          <w:rFonts w:ascii="Times New Roman" w:hAnsi="Times New Roman" w:cs="Times New Roman"/>
          <w:b/>
        </w:rPr>
        <w:sectPr w:rsidR="00926200" w:rsidSect="00AF78C0">
          <w:pgSz w:w="12240" w:h="15840"/>
          <w:pgMar w:top="720" w:right="720" w:bottom="720" w:left="720" w:header="720" w:footer="720" w:gutter="0"/>
          <w:cols w:space="720"/>
          <w:docGrid w:linePitch="360"/>
        </w:sectPr>
      </w:pPr>
    </w:p>
    <w:p w14:paraId="20EC7E59" w14:textId="5D500791" w:rsidR="00773206" w:rsidRPr="00D83A01" w:rsidRDefault="00536EBB" w:rsidP="00773206">
      <w:pPr>
        <w:rPr>
          <w:rFonts w:ascii="Times New Roman" w:hAnsi="Times New Roman" w:cs="Times New Roman"/>
        </w:rPr>
      </w:pPr>
      <w:r>
        <w:rPr>
          <w:rFonts w:ascii="Times New Roman" w:hAnsi="Times New Roman" w:cs="Times New Roman"/>
          <w:b/>
        </w:rPr>
        <w:t>Table 4</w:t>
      </w:r>
      <w:r w:rsidR="002A6FDC" w:rsidRPr="00D83A01">
        <w:rPr>
          <w:rFonts w:ascii="Times New Roman" w:hAnsi="Times New Roman" w:cs="Times New Roman"/>
          <w:b/>
        </w:rPr>
        <w:t>.</w:t>
      </w:r>
      <w:r w:rsidR="00773206" w:rsidRPr="00D83A01">
        <w:rPr>
          <w:rFonts w:ascii="Times New Roman" w:hAnsi="Times New Roman" w:cs="Times New Roman"/>
        </w:rPr>
        <w:t xml:space="preserve"> Characteristics of participants in included studies</w:t>
      </w:r>
    </w:p>
    <w:tbl>
      <w:tblPr>
        <w:tblStyle w:val="TableGrid"/>
        <w:tblW w:w="13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900"/>
        <w:gridCol w:w="1260"/>
        <w:gridCol w:w="1170"/>
        <w:gridCol w:w="1170"/>
        <w:gridCol w:w="1080"/>
        <w:gridCol w:w="1260"/>
        <w:gridCol w:w="2430"/>
        <w:gridCol w:w="2250"/>
        <w:gridCol w:w="1170"/>
      </w:tblGrid>
      <w:tr w:rsidR="003B3BCA" w:rsidRPr="000C15CE" w14:paraId="5D09EF02" w14:textId="77777777" w:rsidTr="003B3BCA">
        <w:tc>
          <w:tcPr>
            <w:tcW w:w="1098" w:type="dxa"/>
            <w:tcBorders>
              <w:top w:val="single" w:sz="4" w:space="0" w:color="auto"/>
              <w:bottom w:val="single" w:sz="4" w:space="0" w:color="auto"/>
            </w:tcBorders>
            <w:tcMar>
              <w:bottom w:w="29" w:type="dxa"/>
            </w:tcMar>
          </w:tcPr>
          <w:p w14:paraId="232A3510" w14:textId="7777777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First author</w:t>
            </w:r>
          </w:p>
          <w:p w14:paraId="4CC92B35" w14:textId="7B6898E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(Year)</w:t>
            </w:r>
          </w:p>
        </w:tc>
        <w:tc>
          <w:tcPr>
            <w:tcW w:w="900" w:type="dxa"/>
            <w:tcBorders>
              <w:top w:val="single" w:sz="4" w:space="0" w:color="auto"/>
              <w:bottom w:val="single" w:sz="4" w:space="0" w:color="auto"/>
            </w:tcBorders>
            <w:tcMar>
              <w:bottom w:w="29" w:type="dxa"/>
            </w:tcMar>
          </w:tcPr>
          <w:p w14:paraId="5C8B7F5F" w14:textId="7F57A5FD"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Chemo (n)</w:t>
            </w:r>
          </w:p>
        </w:tc>
        <w:tc>
          <w:tcPr>
            <w:tcW w:w="1260" w:type="dxa"/>
            <w:tcBorders>
              <w:top w:val="single" w:sz="4" w:space="0" w:color="auto"/>
              <w:bottom w:val="single" w:sz="4" w:space="0" w:color="auto"/>
            </w:tcBorders>
            <w:tcMar>
              <w:bottom w:w="29" w:type="dxa"/>
            </w:tcMar>
          </w:tcPr>
          <w:p w14:paraId="6EA247A9" w14:textId="6087D797"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Control type (n)</w:t>
            </w:r>
          </w:p>
        </w:tc>
        <w:tc>
          <w:tcPr>
            <w:tcW w:w="1170" w:type="dxa"/>
            <w:tcBorders>
              <w:top w:val="single" w:sz="4" w:space="0" w:color="auto"/>
              <w:bottom w:val="single" w:sz="4" w:space="0" w:color="auto"/>
            </w:tcBorders>
            <w:tcMar>
              <w:bottom w:w="29" w:type="dxa"/>
            </w:tcMar>
          </w:tcPr>
          <w:p w14:paraId="62A40AAA" w14:textId="56669F49"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Radiation (%)</w:t>
            </w:r>
          </w:p>
        </w:tc>
        <w:tc>
          <w:tcPr>
            <w:tcW w:w="1170" w:type="dxa"/>
            <w:tcBorders>
              <w:top w:val="single" w:sz="4" w:space="0" w:color="auto"/>
              <w:bottom w:val="single" w:sz="4" w:space="0" w:color="auto"/>
            </w:tcBorders>
            <w:tcMar>
              <w:bottom w:w="29" w:type="dxa"/>
            </w:tcMar>
          </w:tcPr>
          <w:p w14:paraId="4A3A07BB" w14:textId="11BBF9ED"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 xml:space="preserve">Endocrine </w:t>
            </w:r>
            <w:proofErr w:type="spellStart"/>
            <w:r w:rsidRPr="000C15CE">
              <w:rPr>
                <w:rFonts w:ascii="Times New Roman" w:hAnsi="Times New Roman" w:cs="Times New Roman"/>
                <w:sz w:val="20"/>
                <w:szCs w:val="20"/>
              </w:rPr>
              <w:t>tx</w:t>
            </w:r>
            <w:proofErr w:type="spellEnd"/>
            <w:r w:rsidRPr="000C15CE">
              <w:rPr>
                <w:rFonts w:ascii="Times New Roman" w:hAnsi="Times New Roman" w:cs="Times New Roman"/>
                <w:sz w:val="20"/>
                <w:szCs w:val="20"/>
              </w:rPr>
              <w:t xml:space="preserve"> (%)</w:t>
            </w:r>
          </w:p>
        </w:tc>
        <w:tc>
          <w:tcPr>
            <w:tcW w:w="1080" w:type="dxa"/>
            <w:tcBorders>
              <w:top w:val="single" w:sz="4" w:space="0" w:color="auto"/>
              <w:bottom w:val="single" w:sz="4" w:space="0" w:color="auto"/>
            </w:tcBorders>
            <w:tcMar>
              <w:bottom w:w="29" w:type="dxa"/>
            </w:tcMar>
          </w:tcPr>
          <w:p w14:paraId="2F4760F5" w14:textId="0AFF5209"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Mean Age (y)</w:t>
            </w:r>
          </w:p>
        </w:tc>
        <w:tc>
          <w:tcPr>
            <w:tcW w:w="1260" w:type="dxa"/>
            <w:tcBorders>
              <w:top w:val="single" w:sz="4" w:space="0" w:color="auto"/>
              <w:bottom w:val="single" w:sz="4" w:space="0" w:color="auto"/>
            </w:tcBorders>
            <w:tcMar>
              <w:bottom w:w="29" w:type="dxa"/>
            </w:tcMar>
          </w:tcPr>
          <w:p w14:paraId="605F708B" w14:textId="7FFAD23F"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Mean Education (y)</w:t>
            </w:r>
          </w:p>
        </w:tc>
        <w:tc>
          <w:tcPr>
            <w:tcW w:w="2430" w:type="dxa"/>
            <w:tcBorders>
              <w:top w:val="single" w:sz="4" w:space="0" w:color="auto"/>
              <w:bottom w:val="single" w:sz="4" w:space="0" w:color="auto"/>
            </w:tcBorders>
            <w:tcMar>
              <w:left w:w="72" w:type="dxa"/>
              <w:bottom w:w="29" w:type="dxa"/>
              <w:right w:w="72" w:type="dxa"/>
            </w:tcMar>
          </w:tcPr>
          <w:p w14:paraId="486D60A8" w14:textId="3C75CF70"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Times of NS assessment</w:t>
            </w:r>
          </w:p>
        </w:tc>
        <w:tc>
          <w:tcPr>
            <w:tcW w:w="2250" w:type="dxa"/>
            <w:tcBorders>
              <w:top w:val="single" w:sz="4" w:space="0" w:color="auto"/>
              <w:bottom w:val="single" w:sz="4" w:space="0" w:color="auto"/>
            </w:tcBorders>
            <w:tcMar>
              <w:left w:w="72" w:type="dxa"/>
              <w:bottom w:w="29" w:type="dxa"/>
              <w:right w:w="72" w:type="dxa"/>
            </w:tcMar>
          </w:tcPr>
          <w:p w14:paraId="16E77340" w14:textId="6DABF996"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Mood assessment</w:t>
            </w:r>
          </w:p>
        </w:tc>
        <w:tc>
          <w:tcPr>
            <w:tcW w:w="1170" w:type="dxa"/>
            <w:tcBorders>
              <w:top w:val="single" w:sz="4" w:space="0" w:color="auto"/>
              <w:bottom w:val="single" w:sz="4" w:space="0" w:color="auto"/>
            </w:tcBorders>
            <w:tcMar>
              <w:left w:w="72" w:type="dxa"/>
              <w:bottom w:w="29" w:type="dxa"/>
              <w:right w:w="72" w:type="dxa"/>
            </w:tcMar>
          </w:tcPr>
          <w:p w14:paraId="2721F6E8" w14:textId="425D7893" w:rsidR="00693FF7" w:rsidRPr="000C15CE" w:rsidRDefault="00693FF7" w:rsidP="00693FF7">
            <w:pPr>
              <w:jc w:val="center"/>
              <w:rPr>
                <w:rFonts w:ascii="Times New Roman" w:hAnsi="Times New Roman" w:cs="Times New Roman"/>
                <w:sz w:val="20"/>
                <w:szCs w:val="20"/>
              </w:rPr>
            </w:pPr>
            <w:r w:rsidRPr="000C15CE">
              <w:rPr>
                <w:rFonts w:ascii="Times New Roman" w:hAnsi="Times New Roman" w:cs="Times New Roman"/>
                <w:sz w:val="20"/>
                <w:szCs w:val="20"/>
              </w:rPr>
              <w:t>Outcome</w:t>
            </w:r>
          </w:p>
        </w:tc>
      </w:tr>
      <w:tr w:rsidR="003B3BCA" w:rsidRPr="000C15CE" w14:paraId="7DA1B25D" w14:textId="77777777" w:rsidTr="00462600">
        <w:tc>
          <w:tcPr>
            <w:tcW w:w="1098" w:type="dxa"/>
            <w:tcBorders>
              <w:top w:val="single" w:sz="4" w:space="0" w:color="auto"/>
            </w:tcBorders>
            <w:tcMar>
              <w:left w:w="115" w:type="dxa"/>
              <w:bottom w:w="288" w:type="dxa"/>
              <w:right w:w="115" w:type="dxa"/>
            </w:tcMar>
          </w:tcPr>
          <w:p w14:paraId="6122F990" w14:textId="5BBCD112" w:rsidR="00693FF7"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Collins (2009)</w:t>
            </w:r>
            <w:r w:rsidR="00B615DE">
              <w:rPr>
                <w:rFonts w:ascii="Times New Roman" w:hAnsi="Times New Roman" w:cs="Times New Roman"/>
                <w:color w:val="000000"/>
                <w:sz w:val="20"/>
                <w:szCs w:val="20"/>
              </w:rPr>
              <w:fldChar w:fldCharType="begin">
                <w:fldData xml:space="preserve">PEVuZE5vdGU+PENpdGU+PEF1dGhvcj5Db2xsaW5zPC9BdXRob3I+PFllYXI+MjAwOTwvWWVhcj48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PEVuZE5vdGU+PENpdGU+PEF1dGhvcj5Db2xsaW5zPC9BdXRob3I+PFllYXI+MjAwOTwvWWVhcj48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29" w:tooltip="Collins, 2009 #157" w:history="1">
              <w:r w:rsidR="007C4791">
                <w:rPr>
                  <w:rFonts w:ascii="Times New Roman" w:hAnsi="Times New Roman" w:cs="Times New Roman"/>
                  <w:noProof/>
                  <w:color w:val="000000"/>
                  <w:sz w:val="20"/>
                  <w:szCs w:val="20"/>
                </w:rPr>
                <w:t>29</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tcBorders>
              <w:top w:val="single" w:sz="4" w:space="0" w:color="auto"/>
            </w:tcBorders>
            <w:tcMar>
              <w:left w:w="115" w:type="dxa"/>
              <w:bottom w:w="288" w:type="dxa"/>
              <w:right w:w="115" w:type="dxa"/>
            </w:tcMar>
          </w:tcPr>
          <w:p w14:paraId="15CD015A" w14:textId="762A1FD2" w:rsidR="00693FF7"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53</w:t>
            </w:r>
          </w:p>
        </w:tc>
        <w:tc>
          <w:tcPr>
            <w:tcW w:w="1260" w:type="dxa"/>
            <w:tcBorders>
              <w:top w:val="single" w:sz="4" w:space="0" w:color="auto"/>
            </w:tcBorders>
            <w:tcMar>
              <w:left w:w="115" w:type="dxa"/>
              <w:bottom w:w="288" w:type="dxa"/>
              <w:right w:w="115" w:type="dxa"/>
            </w:tcMar>
          </w:tcPr>
          <w:p w14:paraId="74B98CB8" w14:textId="76D5938C" w:rsidR="00693FF7" w:rsidRPr="000C15CE" w:rsidRDefault="00A07BAC" w:rsidP="003B3BCA">
            <w:pPr>
              <w:jc w:val="center"/>
              <w:rPr>
                <w:rFonts w:ascii="Times New Roman" w:hAnsi="Times New Roman" w:cs="Times New Roman"/>
                <w:sz w:val="20"/>
                <w:szCs w:val="20"/>
              </w:rPr>
            </w:pPr>
            <w:r w:rsidRPr="000C15CE">
              <w:rPr>
                <w:rFonts w:ascii="Times New Roman" w:hAnsi="Times New Roman" w:cs="Times New Roman"/>
                <w:color w:val="000000"/>
                <w:sz w:val="20"/>
                <w:szCs w:val="20"/>
              </w:rPr>
              <w:t>HT 40</w:t>
            </w:r>
          </w:p>
        </w:tc>
        <w:tc>
          <w:tcPr>
            <w:tcW w:w="1170" w:type="dxa"/>
            <w:tcBorders>
              <w:top w:val="single" w:sz="4" w:space="0" w:color="auto"/>
            </w:tcBorders>
            <w:tcMar>
              <w:left w:w="115" w:type="dxa"/>
              <w:bottom w:w="288" w:type="dxa"/>
              <w:right w:w="115" w:type="dxa"/>
            </w:tcMar>
          </w:tcPr>
          <w:p w14:paraId="0D586370" w14:textId="77777777" w:rsidR="00693FF7" w:rsidRPr="000C15CE" w:rsidRDefault="00693FF7" w:rsidP="000956D6">
            <w:pPr>
              <w:jc w:val="center"/>
              <w:rPr>
                <w:rFonts w:ascii="Times New Roman" w:hAnsi="Times New Roman" w:cs="Times New Roman"/>
                <w:sz w:val="20"/>
                <w:szCs w:val="20"/>
              </w:rPr>
            </w:pPr>
          </w:p>
        </w:tc>
        <w:tc>
          <w:tcPr>
            <w:tcW w:w="1170" w:type="dxa"/>
            <w:tcBorders>
              <w:top w:val="single" w:sz="4" w:space="0" w:color="auto"/>
            </w:tcBorders>
            <w:tcMar>
              <w:left w:w="115" w:type="dxa"/>
              <w:bottom w:w="288" w:type="dxa"/>
              <w:right w:w="115" w:type="dxa"/>
            </w:tcMar>
          </w:tcPr>
          <w:p w14:paraId="462BCE96" w14:textId="77777777" w:rsidR="00693FF7" w:rsidRPr="000C15CE" w:rsidRDefault="00780995" w:rsidP="000956D6">
            <w:pPr>
              <w:jc w:val="center"/>
              <w:rPr>
                <w:rFonts w:ascii="Times New Roman" w:hAnsi="Times New Roman" w:cs="Times New Roman"/>
                <w:sz w:val="20"/>
                <w:szCs w:val="20"/>
              </w:rPr>
            </w:pPr>
            <w:r w:rsidRPr="000C15CE">
              <w:rPr>
                <w:rFonts w:ascii="Times New Roman" w:hAnsi="Times New Roman" w:cs="Times New Roman"/>
                <w:sz w:val="20"/>
                <w:szCs w:val="20"/>
              </w:rPr>
              <w:t>T1: 27%</w:t>
            </w:r>
          </w:p>
          <w:p w14:paraId="12EB6514" w14:textId="79160153" w:rsidR="00780995" w:rsidRPr="000C15CE" w:rsidRDefault="00780995" w:rsidP="000956D6">
            <w:pPr>
              <w:jc w:val="center"/>
              <w:rPr>
                <w:rFonts w:ascii="Times New Roman" w:hAnsi="Times New Roman" w:cs="Times New Roman"/>
                <w:sz w:val="20"/>
                <w:szCs w:val="20"/>
              </w:rPr>
            </w:pPr>
            <w:r w:rsidRPr="000C15CE">
              <w:rPr>
                <w:rFonts w:ascii="Times New Roman" w:hAnsi="Times New Roman" w:cs="Times New Roman"/>
                <w:sz w:val="20"/>
                <w:szCs w:val="20"/>
              </w:rPr>
              <w:t>T2: 88%</w:t>
            </w:r>
          </w:p>
        </w:tc>
        <w:tc>
          <w:tcPr>
            <w:tcW w:w="1080" w:type="dxa"/>
            <w:tcBorders>
              <w:top w:val="single" w:sz="4" w:space="0" w:color="auto"/>
            </w:tcBorders>
            <w:tcMar>
              <w:left w:w="115" w:type="dxa"/>
              <w:bottom w:w="288" w:type="dxa"/>
              <w:right w:w="115" w:type="dxa"/>
            </w:tcMar>
          </w:tcPr>
          <w:p w14:paraId="6B917C3E" w14:textId="246A17BD" w:rsidR="00693FF7"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57.9 (3.7)</w:t>
            </w:r>
          </w:p>
        </w:tc>
        <w:tc>
          <w:tcPr>
            <w:tcW w:w="1260" w:type="dxa"/>
            <w:tcBorders>
              <w:top w:val="single" w:sz="4" w:space="0" w:color="auto"/>
            </w:tcBorders>
            <w:tcMar>
              <w:left w:w="115" w:type="dxa"/>
              <w:bottom w:w="288" w:type="dxa"/>
              <w:right w:w="115" w:type="dxa"/>
            </w:tcMar>
          </w:tcPr>
          <w:p w14:paraId="47583768" w14:textId="3F183364" w:rsidR="00693FF7"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14.6 (3.2)</w:t>
            </w:r>
          </w:p>
        </w:tc>
        <w:tc>
          <w:tcPr>
            <w:tcW w:w="2430" w:type="dxa"/>
            <w:tcBorders>
              <w:top w:val="single" w:sz="4" w:space="0" w:color="auto"/>
            </w:tcBorders>
            <w:tcMar>
              <w:left w:w="115" w:type="dxa"/>
              <w:bottom w:w="288" w:type="dxa"/>
              <w:right w:w="115" w:type="dxa"/>
            </w:tcMar>
          </w:tcPr>
          <w:p w14:paraId="2496F781" w14:textId="1D282A3E" w:rsidR="00A07BAC" w:rsidRPr="000C15CE" w:rsidRDefault="00A07BAC"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Pre-chemo</w:t>
            </w:r>
          </w:p>
          <w:p w14:paraId="4EA1E834" w14:textId="2FEF1BD3" w:rsidR="00A07BAC" w:rsidRPr="000C15CE" w:rsidRDefault="001A5D65"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~1</w:t>
            </w:r>
            <w:r w:rsidR="00A07BAC" w:rsidRPr="000C15CE">
              <w:rPr>
                <w:rFonts w:ascii="Times New Roman" w:hAnsi="Times New Roman" w:cs="Times New Roman"/>
                <w:color w:val="000000"/>
                <w:sz w:val="20"/>
                <w:szCs w:val="20"/>
              </w:rPr>
              <w:t xml:space="preserve">mo after chemo </w:t>
            </w:r>
          </w:p>
          <w:p w14:paraId="1E526561" w14:textId="50F39D77" w:rsidR="00693FF7" w:rsidRPr="000C15CE" w:rsidRDefault="001A5D65" w:rsidP="00A07BAC">
            <w:pPr>
              <w:rPr>
                <w:rFonts w:ascii="Times New Roman" w:hAnsi="Times New Roman" w:cs="Times New Roman"/>
                <w:sz w:val="20"/>
                <w:szCs w:val="20"/>
              </w:rPr>
            </w:pPr>
            <w:r w:rsidRPr="000C15CE">
              <w:rPr>
                <w:rFonts w:ascii="Times New Roman" w:hAnsi="Times New Roman" w:cs="Times New Roman"/>
                <w:color w:val="000000"/>
                <w:sz w:val="20"/>
                <w:szCs w:val="20"/>
              </w:rPr>
              <w:t>T2: ~1</w:t>
            </w:r>
            <w:r w:rsidR="00A07BAC" w:rsidRPr="000C15CE">
              <w:rPr>
                <w:rFonts w:ascii="Times New Roman" w:hAnsi="Times New Roman" w:cs="Times New Roman"/>
                <w:color w:val="000000"/>
                <w:sz w:val="20"/>
                <w:szCs w:val="20"/>
              </w:rPr>
              <w:t>y after T1</w:t>
            </w:r>
          </w:p>
        </w:tc>
        <w:tc>
          <w:tcPr>
            <w:tcW w:w="2250" w:type="dxa"/>
            <w:tcBorders>
              <w:top w:val="single" w:sz="4" w:space="0" w:color="auto"/>
            </w:tcBorders>
            <w:tcMar>
              <w:left w:w="115" w:type="dxa"/>
              <w:bottom w:w="288" w:type="dxa"/>
              <w:right w:w="115" w:type="dxa"/>
            </w:tcMar>
          </w:tcPr>
          <w:p w14:paraId="0099D431" w14:textId="485549AF" w:rsidR="001A5D65" w:rsidRPr="000C15CE" w:rsidRDefault="001A5D65" w:rsidP="001A5D65">
            <w:pPr>
              <w:jc w:val="both"/>
              <w:rPr>
                <w:rFonts w:ascii="Times New Roman" w:hAnsi="Times New Roman" w:cs="Times New Roman"/>
                <w:color w:val="000000"/>
                <w:sz w:val="20"/>
                <w:szCs w:val="20"/>
              </w:rPr>
            </w:pPr>
            <w:r w:rsidRPr="000C15CE">
              <w:rPr>
                <w:rFonts w:ascii="Times New Roman" w:hAnsi="Times New Roman" w:cs="Times New Roman"/>
                <w:color w:val="000000"/>
                <w:sz w:val="20"/>
                <w:szCs w:val="20"/>
              </w:rPr>
              <w:t>Depression–</w:t>
            </w:r>
            <w:r w:rsidR="004C17B9" w:rsidRPr="000C15CE">
              <w:rPr>
                <w:rFonts w:ascii="Times New Roman" w:hAnsi="Times New Roman" w:cs="Times New Roman"/>
                <w:color w:val="000000"/>
                <w:sz w:val="20"/>
                <w:szCs w:val="20"/>
              </w:rPr>
              <w:t xml:space="preserve"> dejection</w:t>
            </w:r>
          </w:p>
          <w:p w14:paraId="2864A531" w14:textId="1BCAB677" w:rsidR="004C17B9"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Fatigue -</w:t>
            </w:r>
            <w:r w:rsidR="003B3BCA" w:rsidRPr="000C15CE">
              <w:rPr>
                <w:rFonts w:ascii="Times New Roman" w:hAnsi="Times New Roman" w:cs="Times New Roman"/>
                <w:color w:val="000000"/>
                <w:sz w:val="20"/>
                <w:szCs w:val="20"/>
              </w:rPr>
              <w:t xml:space="preserve"> </w:t>
            </w:r>
            <w:r w:rsidR="004C17B9" w:rsidRPr="000C15CE">
              <w:rPr>
                <w:rFonts w:ascii="Times New Roman" w:hAnsi="Times New Roman" w:cs="Times New Roman"/>
                <w:color w:val="000000"/>
                <w:sz w:val="20"/>
                <w:szCs w:val="20"/>
              </w:rPr>
              <w:t>inertia</w:t>
            </w:r>
          </w:p>
          <w:p w14:paraId="6B566D4C" w14:textId="0AF89D83" w:rsidR="00693FF7" w:rsidRPr="000C15CE" w:rsidRDefault="004C17B9" w:rsidP="001A5D65">
            <w:pPr>
              <w:rPr>
                <w:rFonts w:ascii="Times New Roman" w:hAnsi="Times New Roman" w:cs="Times New Roman"/>
                <w:sz w:val="20"/>
                <w:szCs w:val="20"/>
              </w:rPr>
            </w:pPr>
            <w:r w:rsidRPr="000C15CE">
              <w:rPr>
                <w:rFonts w:ascii="Times New Roman" w:hAnsi="Times New Roman" w:cs="Times New Roman"/>
                <w:color w:val="000000"/>
                <w:sz w:val="20"/>
                <w:szCs w:val="20"/>
              </w:rPr>
              <w:t>Tension - anxiety</w:t>
            </w:r>
          </w:p>
        </w:tc>
        <w:tc>
          <w:tcPr>
            <w:tcW w:w="1170" w:type="dxa"/>
            <w:tcBorders>
              <w:top w:val="single" w:sz="4" w:space="0" w:color="auto"/>
            </w:tcBorders>
            <w:tcMar>
              <w:bottom w:w="288" w:type="dxa"/>
            </w:tcMar>
          </w:tcPr>
          <w:p w14:paraId="5A07F07C" w14:textId="483D1B8B" w:rsidR="00693FF7" w:rsidRPr="000C15CE" w:rsidRDefault="00693FF7" w:rsidP="000956D6">
            <w:pPr>
              <w:jc w:val="center"/>
              <w:rPr>
                <w:rFonts w:ascii="Times New Roman" w:hAnsi="Times New Roman" w:cs="Times New Roman"/>
                <w:sz w:val="20"/>
                <w:szCs w:val="20"/>
              </w:rPr>
            </w:pPr>
          </w:p>
        </w:tc>
      </w:tr>
      <w:tr w:rsidR="00462600" w:rsidRPr="000C15CE" w14:paraId="790AB062" w14:textId="77777777" w:rsidTr="00462600">
        <w:tc>
          <w:tcPr>
            <w:tcW w:w="1098" w:type="dxa"/>
            <w:shd w:val="clear" w:color="auto" w:fill="F3F3F3"/>
            <w:tcMar>
              <w:left w:w="115" w:type="dxa"/>
              <w:bottom w:w="288" w:type="dxa"/>
              <w:right w:w="115" w:type="dxa"/>
            </w:tcMar>
          </w:tcPr>
          <w:p w14:paraId="34D1F9E9" w14:textId="31F28C19" w:rsidR="00AC2FBA"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Bender (2006)</w:t>
            </w:r>
            <w:r w:rsidR="00B615DE">
              <w:rPr>
                <w:rFonts w:ascii="Times New Roman" w:hAnsi="Times New Roman" w:cs="Times New Roman"/>
                <w:color w:val="000000"/>
                <w:sz w:val="20"/>
                <w:szCs w:val="20"/>
              </w:rPr>
              <w:fldChar w:fldCharType="begin">
                <w:fldData xml:space="preserve">PEVuZE5vdGU+PENpdGU+PEF1dGhvcj5CZW5kZXI8L0F1dGhvcj48WWVhcj4yMDA2PC9ZZWFyPjxS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PEVuZE5vdGU+PENpdGU+PEF1dGhvcj5CZW5kZXI8L0F1dGhvcj48WWVhcj4yMDA2PC9ZZWFyPjxS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0" w:tooltip="Bender, 2006 #158" w:history="1">
              <w:r w:rsidR="007C4791">
                <w:rPr>
                  <w:rFonts w:ascii="Times New Roman" w:hAnsi="Times New Roman" w:cs="Times New Roman"/>
                  <w:noProof/>
                  <w:color w:val="000000"/>
                  <w:sz w:val="20"/>
                  <w:szCs w:val="20"/>
                </w:rPr>
                <w:t>30</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6F8B9E1D" w14:textId="0D78A335" w:rsidR="00AC2FBA" w:rsidRPr="000C15CE" w:rsidRDefault="000956D6"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1</w:t>
            </w:r>
            <w:r w:rsidR="00A07BAC" w:rsidRPr="000C15CE">
              <w:rPr>
                <w:rFonts w:ascii="Times New Roman" w:hAnsi="Times New Roman" w:cs="Times New Roman"/>
                <w:color w:val="000000"/>
                <w:sz w:val="20"/>
                <w:szCs w:val="20"/>
              </w:rPr>
              <w:t>9</w:t>
            </w:r>
          </w:p>
          <w:p w14:paraId="766D2E51" w14:textId="1CF78F7C" w:rsidR="00A07BAC" w:rsidRPr="000C15CE" w:rsidRDefault="00A07BAC" w:rsidP="000956D6">
            <w:pPr>
              <w:jc w:val="center"/>
              <w:rPr>
                <w:rFonts w:ascii="Times New Roman" w:hAnsi="Times New Roman" w:cs="Times New Roman"/>
                <w:sz w:val="20"/>
                <w:szCs w:val="20"/>
              </w:rPr>
            </w:pPr>
          </w:p>
        </w:tc>
        <w:tc>
          <w:tcPr>
            <w:tcW w:w="1260" w:type="dxa"/>
            <w:shd w:val="clear" w:color="auto" w:fill="F3F3F3"/>
            <w:tcMar>
              <w:left w:w="115" w:type="dxa"/>
              <w:bottom w:w="288" w:type="dxa"/>
              <w:right w:w="115" w:type="dxa"/>
            </w:tcMar>
          </w:tcPr>
          <w:p w14:paraId="4E96300C" w14:textId="13665690" w:rsidR="00A07BAC"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w:t>
            </w:r>
            <w:r w:rsidR="006C4FD6" w:rsidRPr="000C15CE">
              <w:rPr>
                <w:rFonts w:ascii="Times New Roman" w:hAnsi="Times New Roman" w:cs="Times New Roman"/>
                <w:color w:val="000000"/>
                <w:sz w:val="20"/>
                <w:szCs w:val="20"/>
              </w:rPr>
              <w:t>chemo</w:t>
            </w:r>
            <w:r w:rsidR="00A07BAC" w:rsidRPr="000C15CE">
              <w:rPr>
                <w:rFonts w:ascii="Times New Roman" w:hAnsi="Times New Roman" w:cs="Times New Roman"/>
                <w:color w:val="000000"/>
                <w:sz w:val="20"/>
                <w:szCs w:val="20"/>
              </w:rPr>
              <w:t xml:space="preserve"> DCIS 12</w:t>
            </w:r>
          </w:p>
          <w:p w14:paraId="5418D450" w14:textId="77777777" w:rsidR="003B3BCA"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(Chemo+</w:t>
            </w:r>
          </w:p>
          <w:p w14:paraId="5596CEFD" w14:textId="5795F487" w:rsidR="00AC2FBA" w:rsidRPr="000C15CE" w:rsidRDefault="003B3BC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tam</w:t>
            </w:r>
            <w:r w:rsidR="00A07BAC" w:rsidRPr="000C15CE">
              <w:rPr>
                <w:rFonts w:ascii="Times New Roman" w:hAnsi="Times New Roman" w:cs="Times New Roman"/>
                <w:color w:val="000000"/>
                <w:sz w:val="20"/>
                <w:szCs w:val="20"/>
              </w:rPr>
              <w:t xml:space="preserve"> 15)</w:t>
            </w:r>
          </w:p>
        </w:tc>
        <w:tc>
          <w:tcPr>
            <w:tcW w:w="1170" w:type="dxa"/>
            <w:shd w:val="clear" w:color="auto" w:fill="F3F3F3"/>
            <w:tcMar>
              <w:left w:w="115" w:type="dxa"/>
              <w:bottom w:w="288" w:type="dxa"/>
              <w:right w:w="115" w:type="dxa"/>
            </w:tcMar>
          </w:tcPr>
          <w:p w14:paraId="158F999A" w14:textId="680495C5" w:rsidR="00A07BAC" w:rsidRPr="000C15CE" w:rsidRDefault="00A07BAC"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41046CAE" w14:textId="12F29B88" w:rsidR="00AC2FBA" w:rsidRPr="000C15CE" w:rsidRDefault="00AC2FBA" w:rsidP="00A07BAC">
            <w:pP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61CA30D7" w14:textId="44BB3D4B" w:rsidR="00AC2FBA"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40.11 (6.52)</w:t>
            </w:r>
          </w:p>
        </w:tc>
        <w:tc>
          <w:tcPr>
            <w:tcW w:w="1260" w:type="dxa"/>
            <w:shd w:val="clear" w:color="auto" w:fill="F3F3F3"/>
            <w:tcMar>
              <w:left w:w="115" w:type="dxa"/>
              <w:bottom w:w="288" w:type="dxa"/>
              <w:right w:w="115" w:type="dxa"/>
            </w:tcMar>
          </w:tcPr>
          <w:p w14:paraId="24C09BF2" w14:textId="48C3F968" w:rsidR="00AC2FBA" w:rsidRPr="000C15CE" w:rsidRDefault="00A07BAC"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14.11 (2.28)</w:t>
            </w:r>
          </w:p>
        </w:tc>
        <w:tc>
          <w:tcPr>
            <w:tcW w:w="2430" w:type="dxa"/>
            <w:shd w:val="clear" w:color="auto" w:fill="F3F3F3"/>
            <w:tcMar>
              <w:left w:w="115" w:type="dxa"/>
              <w:bottom w:w="288" w:type="dxa"/>
              <w:right w:w="115" w:type="dxa"/>
            </w:tcMar>
          </w:tcPr>
          <w:p w14:paraId="650E860A" w14:textId="1B84C0EB" w:rsidR="00A07BAC" w:rsidRPr="000C15CE" w:rsidRDefault="001A5D65"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A07BAC" w:rsidRPr="000C15CE">
              <w:rPr>
                <w:rFonts w:ascii="Times New Roman" w:hAnsi="Times New Roman" w:cs="Times New Roman"/>
                <w:color w:val="000000"/>
                <w:sz w:val="20"/>
                <w:szCs w:val="20"/>
              </w:rPr>
              <w:t xml:space="preserve"> </w:t>
            </w:r>
            <w:r w:rsidRPr="000C15CE">
              <w:rPr>
                <w:rFonts w:ascii="Times New Roman" w:hAnsi="Times New Roman" w:cs="Times New Roman"/>
                <w:color w:val="000000"/>
                <w:sz w:val="20"/>
                <w:szCs w:val="20"/>
              </w:rPr>
              <w:t>Pre-</w:t>
            </w:r>
            <w:r w:rsidR="00A07BAC" w:rsidRPr="000C15CE">
              <w:rPr>
                <w:rFonts w:ascii="Times New Roman" w:hAnsi="Times New Roman" w:cs="Times New Roman"/>
                <w:color w:val="000000"/>
                <w:sz w:val="20"/>
                <w:szCs w:val="20"/>
              </w:rPr>
              <w:t>chemo</w:t>
            </w:r>
          </w:p>
          <w:p w14:paraId="79392271" w14:textId="5384A9FC" w:rsidR="00A07BAC"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within 1</w:t>
            </w:r>
            <w:r w:rsidR="00A07BAC" w:rsidRPr="000C15CE">
              <w:rPr>
                <w:rFonts w:ascii="Times New Roman" w:hAnsi="Times New Roman" w:cs="Times New Roman"/>
                <w:color w:val="000000"/>
                <w:sz w:val="20"/>
                <w:szCs w:val="20"/>
              </w:rPr>
              <w:t xml:space="preserve">wk after chemo </w:t>
            </w:r>
          </w:p>
          <w:p w14:paraId="0C2B65B7" w14:textId="1D0D66DE" w:rsidR="00AC2FBA" w:rsidRPr="000C15CE" w:rsidRDefault="001A5D65" w:rsidP="00A07BAC">
            <w:pPr>
              <w:rPr>
                <w:rFonts w:ascii="Times New Roman" w:hAnsi="Times New Roman" w:cs="Times New Roman"/>
                <w:sz w:val="20"/>
                <w:szCs w:val="20"/>
              </w:rPr>
            </w:pPr>
            <w:r w:rsidRPr="000C15CE">
              <w:rPr>
                <w:rFonts w:ascii="Times New Roman" w:hAnsi="Times New Roman" w:cs="Times New Roman"/>
                <w:color w:val="000000"/>
                <w:sz w:val="20"/>
                <w:szCs w:val="20"/>
              </w:rPr>
              <w:t>T3 = 1y</w:t>
            </w:r>
            <w:r w:rsidR="00A07BAC" w:rsidRPr="000C15CE">
              <w:rPr>
                <w:rFonts w:ascii="Times New Roman" w:hAnsi="Times New Roman" w:cs="Times New Roman"/>
                <w:color w:val="000000"/>
                <w:sz w:val="20"/>
                <w:szCs w:val="20"/>
              </w:rPr>
              <w:t xml:space="preserve"> after T2</w:t>
            </w:r>
          </w:p>
        </w:tc>
        <w:tc>
          <w:tcPr>
            <w:tcW w:w="2250" w:type="dxa"/>
            <w:shd w:val="clear" w:color="auto" w:fill="F3F3F3"/>
            <w:tcMar>
              <w:left w:w="115" w:type="dxa"/>
              <w:bottom w:w="288" w:type="dxa"/>
              <w:right w:w="115" w:type="dxa"/>
            </w:tcMar>
          </w:tcPr>
          <w:p w14:paraId="77E9C5F0" w14:textId="08B02F2B" w:rsidR="00AC2FBA" w:rsidRPr="000C15CE" w:rsidRDefault="00A07BAC" w:rsidP="001A5D65">
            <w:pPr>
              <w:rPr>
                <w:rFonts w:ascii="Times New Roman" w:hAnsi="Times New Roman" w:cs="Times New Roman"/>
                <w:sz w:val="20"/>
                <w:szCs w:val="20"/>
              </w:rPr>
            </w:pPr>
            <w:r w:rsidRPr="000C15CE">
              <w:rPr>
                <w:rFonts w:ascii="Times New Roman" w:hAnsi="Times New Roman" w:cs="Times New Roman"/>
                <w:sz w:val="20"/>
                <w:szCs w:val="20"/>
              </w:rPr>
              <w:t>Perceived</w:t>
            </w:r>
          </w:p>
        </w:tc>
        <w:tc>
          <w:tcPr>
            <w:tcW w:w="1170" w:type="dxa"/>
            <w:shd w:val="clear" w:color="auto" w:fill="F3F3F3"/>
            <w:tcMar>
              <w:bottom w:w="288" w:type="dxa"/>
            </w:tcMar>
          </w:tcPr>
          <w:p w14:paraId="5E5B8BAF" w14:textId="77777777" w:rsidR="00AC2FBA" w:rsidRPr="000C15CE" w:rsidRDefault="00AC2FBA" w:rsidP="000956D6">
            <w:pPr>
              <w:jc w:val="center"/>
              <w:rPr>
                <w:rFonts w:ascii="Times New Roman" w:hAnsi="Times New Roman" w:cs="Times New Roman"/>
                <w:sz w:val="20"/>
                <w:szCs w:val="20"/>
              </w:rPr>
            </w:pPr>
          </w:p>
        </w:tc>
      </w:tr>
      <w:tr w:rsidR="003B3BCA" w:rsidRPr="000C15CE" w14:paraId="404B908C" w14:textId="77777777" w:rsidTr="00462600">
        <w:tc>
          <w:tcPr>
            <w:tcW w:w="1098" w:type="dxa"/>
            <w:tcMar>
              <w:left w:w="115" w:type="dxa"/>
              <w:bottom w:w="288" w:type="dxa"/>
              <w:right w:w="115" w:type="dxa"/>
            </w:tcMar>
          </w:tcPr>
          <w:p w14:paraId="0FF082F0" w14:textId="558F705C" w:rsidR="00AC2FBA" w:rsidRPr="000C15CE" w:rsidRDefault="00AC2FBA" w:rsidP="007C4791">
            <w:pPr>
              <w:jc w:val="center"/>
              <w:rPr>
                <w:rFonts w:ascii="Times New Roman" w:hAnsi="Times New Roman" w:cs="Times New Roman"/>
                <w:sz w:val="20"/>
                <w:szCs w:val="20"/>
              </w:rPr>
            </w:pPr>
            <w:r w:rsidRPr="000C15CE">
              <w:rPr>
                <w:rFonts w:ascii="Times New Roman" w:hAnsi="Times New Roman" w:cs="Times New Roman"/>
                <w:color w:val="000000"/>
                <w:sz w:val="20"/>
                <w:szCs w:val="20"/>
              </w:rPr>
              <w:t>Fan (2005)</w:t>
            </w:r>
            <w:r w:rsidR="00B615DE">
              <w:rPr>
                <w:rFonts w:ascii="Times New Roman" w:hAnsi="Times New Roman" w:cs="Times New Roman"/>
                <w:color w:val="000000"/>
                <w:sz w:val="20"/>
                <w:szCs w:val="20"/>
              </w:rPr>
              <w:fldChar w:fldCharType="begin">
                <w:fldData xml:space="preserve">PEVuZE5vdGU+PENpdGU+PEF1dGhvcj5GYW48L0F1dGhvcj48WWVhcj4yMDA1PC9ZZWFyPjxSZWNO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PEVuZE5vdGU+PENpdGU+PEF1dGhvcj5GYW48L0F1dGhvcj48WWVhcj4yMDA1PC9ZZWFyPjxSZWNO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r>
            <w:r w:rsidR="00B615DE">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6" w:tooltip="Fan, 2005 #208" w:history="1">
              <w:r w:rsidR="007C4791">
                <w:rPr>
                  <w:rFonts w:ascii="Times New Roman" w:hAnsi="Times New Roman" w:cs="Times New Roman"/>
                  <w:noProof/>
                  <w:color w:val="000000"/>
                  <w:sz w:val="20"/>
                  <w:szCs w:val="20"/>
                </w:rPr>
                <w:t>16</w:t>
              </w:r>
            </w:hyperlink>
            <w:r w:rsidR="00510179">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tcMar>
              <w:left w:w="115" w:type="dxa"/>
              <w:bottom w:w="288" w:type="dxa"/>
              <w:right w:w="115" w:type="dxa"/>
            </w:tcMar>
          </w:tcPr>
          <w:p w14:paraId="18DBEF75" w14:textId="33B12521"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100</w:t>
            </w:r>
          </w:p>
        </w:tc>
        <w:tc>
          <w:tcPr>
            <w:tcW w:w="1260" w:type="dxa"/>
            <w:tcMar>
              <w:left w:w="115" w:type="dxa"/>
              <w:bottom w:w="288" w:type="dxa"/>
              <w:right w:w="115" w:type="dxa"/>
            </w:tcMar>
          </w:tcPr>
          <w:p w14:paraId="487E0CCE" w14:textId="6819D608" w:rsidR="00AC2FBA" w:rsidRPr="000C15CE" w:rsidRDefault="00082B0A" w:rsidP="004C17B9">
            <w:pPr>
              <w:jc w:val="center"/>
              <w:rPr>
                <w:rFonts w:ascii="Times New Roman" w:hAnsi="Times New Roman" w:cs="Times New Roman"/>
                <w:sz w:val="20"/>
                <w:szCs w:val="20"/>
              </w:rPr>
            </w:pPr>
            <w:r w:rsidRPr="000C15CE">
              <w:rPr>
                <w:rFonts w:ascii="Times New Roman" w:hAnsi="Times New Roman" w:cs="Times New Roman"/>
                <w:color w:val="000000"/>
                <w:sz w:val="20"/>
                <w:szCs w:val="20"/>
              </w:rPr>
              <w:t>Healthy 100</w:t>
            </w:r>
          </w:p>
        </w:tc>
        <w:tc>
          <w:tcPr>
            <w:tcW w:w="1170" w:type="dxa"/>
            <w:tcMar>
              <w:left w:w="115" w:type="dxa"/>
              <w:bottom w:w="288" w:type="dxa"/>
              <w:right w:w="115" w:type="dxa"/>
            </w:tcMar>
          </w:tcPr>
          <w:p w14:paraId="66E43F5A" w14:textId="72E0AE02" w:rsidR="004C17B9"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4C17B9" w:rsidRPr="000C15CE">
              <w:rPr>
                <w:rFonts w:ascii="Times New Roman" w:hAnsi="Times New Roman" w:cs="Times New Roman"/>
                <w:color w:val="000000"/>
                <w:sz w:val="20"/>
                <w:szCs w:val="20"/>
              </w:rPr>
              <w:t>6.</w:t>
            </w:r>
            <w:r w:rsidRPr="000C15CE">
              <w:rPr>
                <w:rFonts w:ascii="Times New Roman" w:hAnsi="Times New Roman" w:cs="Times New Roman"/>
                <w:color w:val="000000"/>
                <w:sz w:val="20"/>
                <w:szCs w:val="20"/>
              </w:rPr>
              <w:t>7</w:t>
            </w:r>
            <w:r w:rsidR="004C17B9" w:rsidRPr="000C15CE">
              <w:rPr>
                <w:rFonts w:ascii="Times New Roman" w:hAnsi="Times New Roman" w:cs="Times New Roman"/>
                <w:color w:val="000000"/>
                <w:sz w:val="20"/>
                <w:szCs w:val="20"/>
              </w:rPr>
              <w:t>%</w:t>
            </w:r>
          </w:p>
          <w:p w14:paraId="6F8B5E69" w14:textId="77777777" w:rsidR="004C17B9"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w:t>
            </w:r>
            <w:r w:rsidR="004C17B9" w:rsidRPr="000C15CE">
              <w:rPr>
                <w:rFonts w:ascii="Times New Roman" w:hAnsi="Times New Roman" w:cs="Times New Roman"/>
                <w:color w:val="000000"/>
                <w:sz w:val="20"/>
                <w:szCs w:val="20"/>
              </w:rPr>
              <w:t xml:space="preserve"> 68%</w:t>
            </w:r>
          </w:p>
          <w:p w14:paraId="26BE289C" w14:textId="3D08D349" w:rsidR="00AC2FBA" w:rsidRPr="000C15CE" w:rsidRDefault="001A5D65" w:rsidP="004C17B9">
            <w:pPr>
              <w:rPr>
                <w:rFonts w:ascii="Times New Roman" w:hAnsi="Times New Roman" w:cs="Times New Roman"/>
                <w:sz w:val="20"/>
                <w:szCs w:val="20"/>
              </w:rPr>
            </w:pPr>
            <w:r w:rsidRPr="000C15CE">
              <w:rPr>
                <w:rFonts w:ascii="Times New Roman" w:hAnsi="Times New Roman" w:cs="Times New Roman"/>
                <w:color w:val="000000"/>
                <w:sz w:val="20"/>
                <w:szCs w:val="20"/>
              </w:rPr>
              <w:t xml:space="preserve">T2: </w:t>
            </w:r>
            <w:r w:rsidR="004C17B9" w:rsidRPr="000C15CE">
              <w:rPr>
                <w:rFonts w:ascii="Times New Roman" w:hAnsi="Times New Roman" w:cs="Times New Roman"/>
                <w:color w:val="000000"/>
                <w:sz w:val="20"/>
                <w:szCs w:val="20"/>
              </w:rPr>
              <w:t>65.4%</w:t>
            </w:r>
          </w:p>
        </w:tc>
        <w:tc>
          <w:tcPr>
            <w:tcW w:w="1170" w:type="dxa"/>
            <w:tcMar>
              <w:left w:w="115" w:type="dxa"/>
              <w:bottom w:w="288" w:type="dxa"/>
              <w:right w:w="115" w:type="dxa"/>
            </w:tcMar>
          </w:tcPr>
          <w:p w14:paraId="3CD95449" w14:textId="4E370A1B" w:rsidR="004C17B9" w:rsidRPr="000C15CE" w:rsidRDefault="00082B0A"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4C17B9" w:rsidRPr="000C15CE">
              <w:rPr>
                <w:rFonts w:ascii="Times New Roman" w:hAnsi="Times New Roman" w:cs="Times New Roman"/>
                <w:color w:val="000000"/>
                <w:sz w:val="20"/>
                <w:szCs w:val="20"/>
              </w:rPr>
              <w:t>: 4.8%</w:t>
            </w:r>
          </w:p>
          <w:p w14:paraId="1C46F816" w14:textId="057B2B4E" w:rsidR="004C17B9" w:rsidRPr="000C15CE" w:rsidRDefault="00082B0A" w:rsidP="00A07BAC">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T1: </w:t>
            </w:r>
            <w:r w:rsidR="001A5D65" w:rsidRPr="000C15CE">
              <w:rPr>
                <w:rFonts w:ascii="Times New Roman" w:hAnsi="Times New Roman" w:cs="Times New Roman"/>
                <w:color w:val="000000"/>
                <w:sz w:val="20"/>
                <w:szCs w:val="20"/>
              </w:rPr>
              <w:t>62.6</w:t>
            </w:r>
            <w:r w:rsidR="004C17B9" w:rsidRPr="000C15CE">
              <w:rPr>
                <w:rFonts w:ascii="Times New Roman" w:hAnsi="Times New Roman" w:cs="Times New Roman"/>
                <w:color w:val="000000"/>
                <w:sz w:val="20"/>
                <w:szCs w:val="20"/>
              </w:rPr>
              <w:t>%</w:t>
            </w:r>
          </w:p>
          <w:p w14:paraId="6828A01E" w14:textId="56970EA6" w:rsidR="00AC2FBA" w:rsidRPr="000C15CE" w:rsidRDefault="00082B0A" w:rsidP="001A5D65">
            <w:pPr>
              <w:rPr>
                <w:rFonts w:ascii="Times New Roman" w:hAnsi="Times New Roman" w:cs="Times New Roman"/>
                <w:sz w:val="20"/>
                <w:szCs w:val="20"/>
              </w:rPr>
            </w:pPr>
            <w:r w:rsidRPr="000C15CE">
              <w:rPr>
                <w:rFonts w:ascii="Times New Roman" w:hAnsi="Times New Roman" w:cs="Times New Roman"/>
                <w:color w:val="000000"/>
                <w:sz w:val="20"/>
                <w:szCs w:val="20"/>
              </w:rPr>
              <w:t xml:space="preserve">T2: </w:t>
            </w:r>
            <w:r w:rsidR="001A5D65" w:rsidRPr="000C15CE">
              <w:rPr>
                <w:rFonts w:ascii="Times New Roman" w:hAnsi="Times New Roman" w:cs="Times New Roman"/>
                <w:color w:val="000000"/>
                <w:sz w:val="20"/>
                <w:szCs w:val="20"/>
              </w:rPr>
              <w:t>66.7%</w:t>
            </w:r>
          </w:p>
        </w:tc>
        <w:tc>
          <w:tcPr>
            <w:tcW w:w="1080" w:type="dxa"/>
            <w:tcMar>
              <w:left w:w="115" w:type="dxa"/>
              <w:bottom w:w="288" w:type="dxa"/>
              <w:right w:w="115" w:type="dxa"/>
            </w:tcMar>
          </w:tcPr>
          <w:p w14:paraId="7993889E" w14:textId="603DCFB1"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48</w:t>
            </w:r>
          </w:p>
        </w:tc>
        <w:tc>
          <w:tcPr>
            <w:tcW w:w="1260" w:type="dxa"/>
            <w:tcMar>
              <w:left w:w="115" w:type="dxa"/>
              <w:bottom w:w="288" w:type="dxa"/>
              <w:right w:w="115" w:type="dxa"/>
            </w:tcMar>
          </w:tcPr>
          <w:p w14:paraId="2BED20EB" w14:textId="35CBC178"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 post-sec</w:t>
            </w:r>
          </w:p>
        </w:tc>
        <w:tc>
          <w:tcPr>
            <w:tcW w:w="2430" w:type="dxa"/>
            <w:tcMar>
              <w:left w:w="115" w:type="dxa"/>
              <w:bottom w:w="288" w:type="dxa"/>
              <w:right w:w="115" w:type="dxa"/>
            </w:tcMar>
          </w:tcPr>
          <w:p w14:paraId="621AA594" w14:textId="26E4BCBC" w:rsidR="00082B0A"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 I</w:t>
            </w:r>
            <w:r w:rsidR="00082B0A" w:rsidRPr="000C15CE">
              <w:rPr>
                <w:rFonts w:ascii="Times New Roman" w:hAnsi="Times New Roman" w:cs="Times New Roman"/>
                <w:color w:val="000000"/>
                <w:sz w:val="20"/>
                <w:szCs w:val="20"/>
              </w:rPr>
              <w:t xml:space="preserve">nitial  </w:t>
            </w:r>
          </w:p>
          <w:p w14:paraId="334F08DD" w14:textId="263022F9" w:rsidR="00082B0A" w:rsidRPr="000C15CE" w:rsidRDefault="00082B0A"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T1= </w:t>
            </w:r>
            <w:r w:rsidR="001A5D65" w:rsidRPr="000C15CE">
              <w:rPr>
                <w:rFonts w:ascii="Times New Roman" w:hAnsi="Times New Roman" w:cs="Times New Roman"/>
                <w:color w:val="000000"/>
                <w:sz w:val="20"/>
                <w:szCs w:val="20"/>
              </w:rPr>
              <w:t>1</w:t>
            </w:r>
            <w:r w:rsidRPr="000C15CE">
              <w:rPr>
                <w:rFonts w:ascii="Times New Roman" w:hAnsi="Times New Roman" w:cs="Times New Roman"/>
                <w:color w:val="000000"/>
                <w:sz w:val="20"/>
                <w:szCs w:val="20"/>
              </w:rPr>
              <w:t xml:space="preserve">y  </w:t>
            </w:r>
          </w:p>
          <w:p w14:paraId="4314933D" w14:textId="6FCFDB51" w:rsidR="00AC2FBA" w:rsidRPr="000C15CE" w:rsidRDefault="00082B0A" w:rsidP="00082B0A">
            <w:pPr>
              <w:rPr>
                <w:rFonts w:ascii="Times New Roman" w:hAnsi="Times New Roman" w:cs="Times New Roman"/>
                <w:sz w:val="20"/>
                <w:szCs w:val="20"/>
              </w:rPr>
            </w:pPr>
            <w:r w:rsidRPr="000C15CE">
              <w:rPr>
                <w:rFonts w:ascii="Times New Roman" w:hAnsi="Times New Roman" w:cs="Times New Roman"/>
                <w:color w:val="000000"/>
                <w:sz w:val="20"/>
                <w:szCs w:val="20"/>
              </w:rPr>
              <w:t>T2= 2</w:t>
            </w:r>
            <w:r w:rsidR="003B3BCA" w:rsidRPr="000C15CE">
              <w:rPr>
                <w:rFonts w:ascii="Times New Roman" w:hAnsi="Times New Roman" w:cs="Times New Roman"/>
                <w:color w:val="000000"/>
                <w:sz w:val="20"/>
                <w:szCs w:val="20"/>
              </w:rPr>
              <w:t>y</w:t>
            </w:r>
          </w:p>
        </w:tc>
        <w:tc>
          <w:tcPr>
            <w:tcW w:w="2250" w:type="dxa"/>
            <w:tcMar>
              <w:left w:w="115" w:type="dxa"/>
              <w:bottom w:w="288" w:type="dxa"/>
              <w:right w:w="115" w:type="dxa"/>
            </w:tcMar>
          </w:tcPr>
          <w:p w14:paraId="07616A06" w14:textId="76E58BAD" w:rsidR="00AC2FBA" w:rsidRPr="000C15CE" w:rsidRDefault="00082B0A" w:rsidP="00082B0A">
            <w:pPr>
              <w:rPr>
                <w:rFonts w:ascii="Times New Roman" w:hAnsi="Times New Roman" w:cs="Times New Roman"/>
                <w:sz w:val="20"/>
                <w:szCs w:val="20"/>
              </w:rPr>
            </w:pPr>
            <w:r w:rsidRPr="000C15CE">
              <w:rPr>
                <w:rFonts w:ascii="Times New Roman" w:hAnsi="Times New Roman" w:cs="Times New Roman"/>
                <w:sz w:val="20"/>
                <w:szCs w:val="20"/>
              </w:rPr>
              <w:t>FACT-F, FACT-ES, FACT-G</w:t>
            </w:r>
          </w:p>
        </w:tc>
        <w:tc>
          <w:tcPr>
            <w:tcW w:w="1170" w:type="dxa"/>
            <w:tcMar>
              <w:bottom w:w="288" w:type="dxa"/>
            </w:tcMar>
          </w:tcPr>
          <w:p w14:paraId="3F2D1A02" w14:textId="77777777" w:rsidR="00AC2FBA" w:rsidRPr="000C15CE" w:rsidRDefault="00AC2FBA" w:rsidP="000956D6">
            <w:pPr>
              <w:jc w:val="center"/>
              <w:rPr>
                <w:rFonts w:ascii="Times New Roman" w:hAnsi="Times New Roman" w:cs="Times New Roman"/>
                <w:sz w:val="20"/>
                <w:szCs w:val="20"/>
              </w:rPr>
            </w:pPr>
          </w:p>
        </w:tc>
      </w:tr>
      <w:tr w:rsidR="00462600" w:rsidRPr="000C15CE" w14:paraId="24A509DB" w14:textId="77777777" w:rsidTr="00462600">
        <w:tc>
          <w:tcPr>
            <w:tcW w:w="1098" w:type="dxa"/>
            <w:shd w:val="clear" w:color="auto" w:fill="F3F3F3"/>
            <w:tcMar>
              <w:left w:w="115" w:type="dxa"/>
              <w:bottom w:w="288" w:type="dxa"/>
              <w:right w:w="115" w:type="dxa"/>
            </w:tcMar>
          </w:tcPr>
          <w:p w14:paraId="4C20323A" w14:textId="4FA8B195" w:rsidR="000956D6" w:rsidRPr="000C15CE" w:rsidRDefault="000956D6" w:rsidP="007C4791">
            <w:pPr>
              <w:jc w:val="center"/>
              <w:rPr>
                <w:rFonts w:ascii="Times New Roman" w:hAnsi="Times New Roman" w:cs="Times New Roman"/>
                <w:color w:val="000000"/>
                <w:sz w:val="20"/>
                <w:szCs w:val="20"/>
              </w:rPr>
            </w:pPr>
            <w:proofErr w:type="spellStart"/>
            <w:r w:rsidRPr="000C15CE">
              <w:rPr>
                <w:rFonts w:ascii="Times New Roman" w:hAnsi="Times New Roman" w:cs="Times New Roman"/>
                <w:color w:val="000000"/>
                <w:sz w:val="20"/>
                <w:szCs w:val="20"/>
              </w:rPr>
              <w:t>Wefel</w:t>
            </w:r>
            <w:proofErr w:type="spellEnd"/>
            <w:r w:rsidRPr="000C15CE">
              <w:rPr>
                <w:rFonts w:ascii="Times New Roman" w:hAnsi="Times New Roman" w:cs="Times New Roman"/>
                <w:color w:val="000000"/>
                <w:sz w:val="20"/>
                <w:szCs w:val="20"/>
              </w:rPr>
              <w:t xml:space="preserve"> (2004)</w:t>
            </w:r>
            <w:r w:rsidR="00B615DE">
              <w:rPr>
                <w:rFonts w:ascii="Times New Roman" w:hAnsi="Times New Roman" w:cs="Times New Roman"/>
                <w:color w:val="000000"/>
                <w:sz w:val="20"/>
                <w:szCs w:val="20"/>
              </w:rPr>
              <w:fldChar w:fldCharType="begin">
                <w:fldData xml:space="preserve">PEVuZE5vdGU+PENpdGU+PEF1dGhvcj5XZWZlbDwvQXV0aG9yPjxZZWFyPjIwMDQ8L1llYXI+PFJl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PEVuZE5vdGU+PENpdGU+PEF1dGhvcj5XZWZlbDwvQXV0aG9yPjxZZWFyPjIwMDQ8L1llYXI+PFJl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sidR="00B615DE">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1" w:tooltip="Wefel, 2004 #159" w:history="1">
              <w:r w:rsidR="007C4791">
                <w:rPr>
                  <w:rFonts w:ascii="Times New Roman" w:hAnsi="Times New Roman" w:cs="Times New Roman"/>
                  <w:noProof/>
                  <w:color w:val="000000"/>
                  <w:sz w:val="20"/>
                  <w:szCs w:val="20"/>
                </w:rPr>
                <w:t>31</w:t>
              </w:r>
            </w:hyperlink>
            <w:r w:rsidR="007C4791">
              <w:rPr>
                <w:rFonts w:ascii="Times New Roman" w:hAnsi="Times New Roman" w:cs="Times New Roman"/>
                <w:noProof/>
                <w:color w:val="000000"/>
                <w:sz w:val="20"/>
                <w:szCs w:val="20"/>
              </w:rPr>
              <w:t>]</w:t>
            </w:r>
            <w:r w:rsidR="00B615DE">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0A33B92F" w14:textId="6A77D499" w:rsidR="000956D6"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sz w:val="20"/>
                <w:szCs w:val="20"/>
              </w:rPr>
              <w:t>18</w:t>
            </w:r>
          </w:p>
        </w:tc>
        <w:tc>
          <w:tcPr>
            <w:tcW w:w="1260" w:type="dxa"/>
            <w:shd w:val="clear" w:color="auto" w:fill="F3F3F3"/>
            <w:tcMar>
              <w:left w:w="115" w:type="dxa"/>
              <w:bottom w:w="288" w:type="dxa"/>
              <w:right w:w="115" w:type="dxa"/>
            </w:tcMar>
          </w:tcPr>
          <w:p w14:paraId="7D53F8F1" w14:textId="77777777" w:rsidR="000956D6" w:rsidRPr="000C15CE" w:rsidRDefault="000956D6"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19823096" w14:textId="72B15510"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sz w:val="20"/>
                <w:szCs w:val="20"/>
              </w:rPr>
              <w:t>33%</w:t>
            </w:r>
          </w:p>
        </w:tc>
        <w:tc>
          <w:tcPr>
            <w:tcW w:w="1170" w:type="dxa"/>
            <w:shd w:val="clear" w:color="auto" w:fill="F3F3F3"/>
            <w:tcMar>
              <w:left w:w="115" w:type="dxa"/>
              <w:bottom w:w="288" w:type="dxa"/>
              <w:right w:w="115" w:type="dxa"/>
            </w:tcMar>
          </w:tcPr>
          <w:p w14:paraId="328EA7DC" w14:textId="77777777" w:rsidR="000956D6" w:rsidRPr="000C15CE" w:rsidRDefault="000956D6" w:rsidP="000956D6">
            <w:pPr>
              <w:jc w:val="cente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25CA73B2" w14:textId="15EA9D57"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45.4 (6.7)</w:t>
            </w:r>
          </w:p>
        </w:tc>
        <w:tc>
          <w:tcPr>
            <w:tcW w:w="1260" w:type="dxa"/>
            <w:shd w:val="clear" w:color="auto" w:fill="F3F3F3"/>
            <w:tcMar>
              <w:left w:w="115" w:type="dxa"/>
              <w:bottom w:w="288" w:type="dxa"/>
              <w:right w:w="115" w:type="dxa"/>
            </w:tcMar>
          </w:tcPr>
          <w:p w14:paraId="62C54629" w14:textId="72B9EE93" w:rsidR="000956D6"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14 (2.6)</w:t>
            </w:r>
          </w:p>
        </w:tc>
        <w:tc>
          <w:tcPr>
            <w:tcW w:w="2430" w:type="dxa"/>
            <w:shd w:val="clear" w:color="auto" w:fill="F3F3F3"/>
            <w:tcMar>
              <w:left w:w="115" w:type="dxa"/>
              <w:bottom w:w="288" w:type="dxa"/>
              <w:right w:w="115" w:type="dxa"/>
            </w:tcMar>
          </w:tcPr>
          <w:p w14:paraId="6303C857" w14:textId="07551EC5" w:rsidR="00082B0A"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w:t>
            </w:r>
            <w:r w:rsidR="00082B0A" w:rsidRPr="000C15CE">
              <w:rPr>
                <w:rFonts w:ascii="Times New Roman" w:hAnsi="Times New Roman" w:cs="Times New Roman"/>
                <w:color w:val="000000"/>
                <w:sz w:val="20"/>
                <w:szCs w:val="20"/>
              </w:rPr>
              <w:t xml:space="preserve"> </w:t>
            </w:r>
            <w:r w:rsidRPr="000C15CE">
              <w:rPr>
                <w:rFonts w:ascii="Times New Roman" w:hAnsi="Times New Roman" w:cs="Times New Roman"/>
                <w:color w:val="000000"/>
                <w:sz w:val="20"/>
                <w:szCs w:val="20"/>
              </w:rPr>
              <w:t>pre-</w:t>
            </w:r>
            <w:r w:rsidR="00082B0A" w:rsidRPr="000C15CE">
              <w:rPr>
                <w:rFonts w:ascii="Times New Roman" w:hAnsi="Times New Roman" w:cs="Times New Roman"/>
                <w:color w:val="000000"/>
                <w:sz w:val="20"/>
                <w:szCs w:val="20"/>
              </w:rPr>
              <w:t>chemo</w:t>
            </w:r>
          </w:p>
          <w:p w14:paraId="23299EDA" w14:textId="3363C6DA" w:rsidR="00082B0A"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w:t>
            </w:r>
            <w:r w:rsidRPr="000C15CE">
              <w:rPr>
                <w:rFonts w:ascii="Times New Roman" w:hAnsi="Times New Roman" w:cs="Times New Roman"/>
                <w:color w:val="000000"/>
                <w:sz w:val="20"/>
                <w:szCs w:val="20"/>
              </w:rPr>
              <w:t>T0</w:t>
            </w:r>
            <w:r w:rsidR="00082B0A" w:rsidRPr="000C15CE">
              <w:rPr>
                <w:rFonts w:ascii="Times New Roman" w:hAnsi="Times New Roman" w:cs="Times New Roman"/>
                <w:color w:val="000000"/>
                <w:sz w:val="20"/>
                <w:szCs w:val="20"/>
              </w:rPr>
              <w:t xml:space="preserve">   </w:t>
            </w:r>
          </w:p>
          <w:p w14:paraId="45216C36" w14:textId="109B5DA2" w:rsidR="000956D6"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T2: ~18</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w:t>
            </w:r>
            <w:r w:rsidRPr="000C15CE">
              <w:rPr>
                <w:rFonts w:ascii="Times New Roman" w:hAnsi="Times New Roman" w:cs="Times New Roman"/>
                <w:color w:val="000000"/>
                <w:sz w:val="20"/>
                <w:szCs w:val="20"/>
              </w:rPr>
              <w:t>T0</w:t>
            </w:r>
          </w:p>
        </w:tc>
        <w:tc>
          <w:tcPr>
            <w:tcW w:w="2250" w:type="dxa"/>
            <w:shd w:val="clear" w:color="auto" w:fill="F3F3F3"/>
            <w:tcMar>
              <w:left w:w="115" w:type="dxa"/>
              <w:bottom w:w="288" w:type="dxa"/>
              <w:right w:w="115" w:type="dxa"/>
            </w:tcMar>
          </w:tcPr>
          <w:p w14:paraId="2E411AE0" w14:textId="18192959" w:rsidR="000956D6" w:rsidRPr="000C15CE" w:rsidRDefault="00082B0A" w:rsidP="00082B0A">
            <w:pPr>
              <w:rPr>
                <w:rFonts w:ascii="Times New Roman" w:hAnsi="Times New Roman" w:cs="Times New Roman"/>
                <w:sz w:val="20"/>
                <w:szCs w:val="20"/>
              </w:rPr>
            </w:pPr>
            <w:r w:rsidRPr="000C15CE">
              <w:rPr>
                <w:rFonts w:ascii="Times New Roman" w:hAnsi="Times New Roman" w:cs="Times New Roman"/>
                <w:sz w:val="20"/>
                <w:szCs w:val="20"/>
              </w:rPr>
              <w:t>FACT</w:t>
            </w:r>
          </w:p>
        </w:tc>
        <w:tc>
          <w:tcPr>
            <w:tcW w:w="1170" w:type="dxa"/>
            <w:shd w:val="clear" w:color="auto" w:fill="F3F3F3"/>
            <w:tcMar>
              <w:bottom w:w="288" w:type="dxa"/>
            </w:tcMar>
          </w:tcPr>
          <w:p w14:paraId="12B0D340" w14:textId="77777777" w:rsidR="000956D6" w:rsidRPr="000C15CE" w:rsidRDefault="000956D6" w:rsidP="000956D6">
            <w:pPr>
              <w:jc w:val="center"/>
              <w:rPr>
                <w:rFonts w:ascii="Times New Roman" w:hAnsi="Times New Roman" w:cs="Times New Roman"/>
                <w:sz w:val="20"/>
                <w:szCs w:val="20"/>
              </w:rPr>
            </w:pPr>
          </w:p>
        </w:tc>
      </w:tr>
      <w:tr w:rsidR="003B3BCA" w:rsidRPr="000C15CE" w14:paraId="4E754CE6" w14:textId="77777777" w:rsidTr="00462600">
        <w:tc>
          <w:tcPr>
            <w:tcW w:w="1098" w:type="dxa"/>
            <w:tcMar>
              <w:left w:w="115" w:type="dxa"/>
              <w:bottom w:w="288" w:type="dxa"/>
              <w:right w:w="115" w:type="dxa"/>
            </w:tcMar>
          </w:tcPr>
          <w:p w14:paraId="3767D65C" w14:textId="6DEDD7B3" w:rsidR="00AC2FBA" w:rsidRPr="000C15CE" w:rsidRDefault="00AC2FBA" w:rsidP="007C4791">
            <w:pPr>
              <w:jc w:val="center"/>
              <w:rPr>
                <w:rFonts w:ascii="Times New Roman" w:hAnsi="Times New Roman" w:cs="Times New Roman"/>
                <w:sz w:val="20"/>
                <w:szCs w:val="20"/>
              </w:rPr>
            </w:pPr>
            <w:proofErr w:type="spellStart"/>
            <w:r w:rsidRPr="000C15CE">
              <w:rPr>
                <w:rFonts w:ascii="Times New Roman" w:hAnsi="Times New Roman" w:cs="Times New Roman"/>
                <w:color w:val="000000"/>
                <w:sz w:val="20"/>
                <w:szCs w:val="20"/>
              </w:rPr>
              <w:t>Tager</w:t>
            </w:r>
            <w:proofErr w:type="spellEnd"/>
            <w:r w:rsidRPr="000C15CE">
              <w:rPr>
                <w:rFonts w:ascii="Times New Roman" w:hAnsi="Times New Roman" w:cs="Times New Roman"/>
                <w:color w:val="000000"/>
                <w:sz w:val="20"/>
                <w:szCs w:val="20"/>
              </w:rPr>
              <w:t xml:space="preserve"> (2010)</w:t>
            </w:r>
            <w:r w:rsidR="00D32C07">
              <w:rPr>
                <w:rFonts w:ascii="Times New Roman" w:hAnsi="Times New Roman" w:cs="Times New Roman"/>
                <w:color w:val="000000"/>
                <w:sz w:val="20"/>
                <w:szCs w:val="20"/>
              </w:rPr>
              <w:fldChar w:fldCharType="begin">
                <w:fldData xml:space="preserve">PEVuZE5vdGU+PENpdGU+PEF1dGhvcj5UYWdlcjwvQXV0aG9yPjxZZWFyPjIwMTA8L1llYXI+PFJl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bmQgdHJlYXRtZW50PC9hYmJyLTE+PC9hbHQtcGVyaW9kaWNhbD48cGFnZXM+MjUtMzQ8L3BhZ2Vz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PEVuZE5vdGU+PENpdGU+PEF1dGhvcj5UYWdlcjwvQXV0aG9yPjxZZWFyPjIwMTA8L1llYXI+PFJl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7" w:tooltip="Tager, 2010 #160" w:history="1">
              <w:r w:rsidR="007C4791">
                <w:rPr>
                  <w:rFonts w:ascii="Times New Roman" w:hAnsi="Times New Roman" w:cs="Times New Roman"/>
                  <w:noProof/>
                  <w:color w:val="000000"/>
                  <w:sz w:val="20"/>
                  <w:szCs w:val="20"/>
                </w:rPr>
                <w:t>17</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tcMar>
              <w:left w:w="115" w:type="dxa"/>
              <w:bottom w:w="288" w:type="dxa"/>
              <w:right w:w="115" w:type="dxa"/>
            </w:tcMar>
          </w:tcPr>
          <w:p w14:paraId="25976755" w14:textId="735671BD"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30</w:t>
            </w:r>
          </w:p>
        </w:tc>
        <w:tc>
          <w:tcPr>
            <w:tcW w:w="1260" w:type="dxa"/>
            <w:tcMar>
              <w:left w:w="115" w:type="dxa"/>
              <w:bottom w:w="288" w:type="dxa"/>
              <w:right w:w="115" w:type="dxa"/>
            </w:tcMar>
          </w:tcPr>
          <w:p w14:paraId="3C63EE89" w14:textId="3454812B" w:rsidR="00AC2FBA" w:rsidRPr="000C15CE" w:rsidRDefault="006C4F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No-chemo</w:t>
            </w:r>
            <w:r w:rsidR="00082B0A" w:rsidRPr="000C15CE">
              <w:rPr>
                <w:rFonts w:ascii="Times New Roman" w:hAnsi="Times New Roman" w:cs="Times New Roman"/>
                <w:color w:val="000000"/>
                <w:sz w:val="20"/>
                <w:szCs w:val="20"/>
              </w:rPr>
              <w:t xml:space="preserve"> 31</w:t>
            </w:r>
          </w:p>
        </w:tc>
        <w:tc>
          <w:tcPr>
            <w:tcW w:w="1170" w:type="dxa"/>
            <w:tcMar>
              <w:left w:w="115" w:type="dxa"/>
              <w:bottom w:w="288" w:type="dxa"/>
              <w:right w:w="115" w:type="dxa"/>
            </w:tcMar>
          </w:tcPr>
          <w:p w14:paraId="60C2E29F" w14:textId="6DF92480"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56.7%</w:t>
            </w:r>
          </w:p>
        </w:tc>
        <w:tc>
          <w:tcPr>
            <w:tcW w:w="1170" w:type="dxa"/>
            <w:tcMar>
              <w:left w:w="115" w:type="dxa"/>
              <w:bottom w:w="288" w:type="dxa"/>
              <w:right w:w="115" w:type="dxa"/>
            </w:tcMar>
          </w:tcPr>
          <w:p w14:paraId="2F7CDA56" w14:textId="77777777" w:rsidR="00AC2FBA" w:rsidRPr="000C15CE" w:rsidRDefault="00AC2FBA" w:rsidP="000956D6">
            <w:pPr>
              <w:jc w:val="center"/>
              <w:rPr>
                <w:rFonts w:ascii="Times New Roman" w:hAnsi="Times New Roman" w:cs="Times New Roman"/>
                <w:sz w:val="20"/>
                <w:szCs w:val="20"/>
              </w:rPr>
            </w:pPr>
          </w:p>
        </w:tc>
        <w:tc>
          <w:tcPr>
            <w:tcW w:w="1080" w:type="dxa"/>
            <w:tcMar>
              <w:left w:w="115" w:type="dxa"/>
              <w:bottom w:w="288" w:type="dxa"/>
              <w:right w:w="115" w:type="dxa"/>
            </w:tcMar>
          </w:tcPr>
          <w:p w14:paraId="63D0D049" w14:textId="2CE41941"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60.3 (5.6)</w:t>
            </w:r>
          </w:p>
        </w:tc>
        <w:tc>
          <w:tcPr>
            <w:tcW w:w="1260" w:type="dxa"/>
            <w:tcMar>
              <w:left w:w="115" w:type="dxa"/>
              <w:bottom w:w="288" w:type="dxa"/>
              <w:right w:w="115" w:type="dxa"/>
            </w:tcMar>
          </w:tcPr>
          <w:p w14:paraId="5CD35F74" w14:textId="73AA7326" w:rsidR="00AC2FBA" w:rsidRPr="000C15CE" w:rsidRDefault="00082B0A"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16.6 (3.2)</w:t>
            </w:r>
          </w:p>
        </w:tc>
        <w:tc>
          <w:tcPr>
            <w:tcW w:w="2430" w:type="dxa"/>
            <w:tcMar>
              <w:left w:w="115" w:type="dxa"/>
              <w:bottom w:w="288" w:type="dxa"/>
              <w:right w:w="115" w:type="dxa"/>
            </w:tcMar>
          </w:tcPr>
          <w:p w14:paraId="496D9C20" w14:textId="40EB16AB" w:rsidR="00082B0A" w:rsidRPr="000C15CE" w:rsidRDefault="00082B0A"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w:t>
            </w:r>
            <w:r w:rsidRPr="000C15CE">
              <w:rPr>
                <w:rFonts w:ascii="Times New Roman" w:hAnsi="Times New Roman" w:cs="Times New Roman"/>
                <w:color w:val="000000"/>
                <w:sz w:val="20"/>
                <w:szCs w:val="20"/>
              </w:rPr>
              <w:t>chemo</w:t>
            </w:r>
          </w:p>
          <w:p w14:paraId="0D0B5C08" w14:textId="494253F3" w:rsidR="00082B0A" w:rsidRPr="000C15CE" w:rsidRDefault="001A5D65" w:rsidP="001A5D65">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T0 </w:t>
            </w:r>
          </w:p>
          <w:p w14:paraId="3401C44D" w14:textId="09923685" w:rsidR="00AC2FBA" w:rsidRPr="000C15CE" w:rsidRDefault="001A5D65" w:rsidP="00082B0A">
            <w:pPr>
              <w:rPr>
                <w:rFonts w:ascii="Times New Roman" w:hAnsi="Times New Roman" w:cs="Times New Roman"/>
                <w:sz w:val="20"/>
                <w:szCs w:val="20"/>
              </w:rPr>
            </w:pPr>
            <w:r w:rsidRPr="000C15CE">
              <w:rPr>
                <w:rFonts w:ascii="Times New Roman" w:hAnsi="Times New Roman" w:cs="Times New Roman"/>
                <w:color w:val="000000"/>
                <w:sz w:val="20"/>
                <w:szCs w:val="20"/>
              </w:rPr>
              <w:t>T2: 6</w:t>
            </w:r>
            <w:r w:rsidR="00135272">
              <w:rPr>
                <w:rFonts w:ascii="Times New Roman" w:hAnsi="Times New Roman" w:cs="Times New Roman"/>
                <w:color w:val="000000"/>
                <w:sz w:val="20"/>
                <w:szCs w:val="20"/>
              </w:rPr>
              <w:t xml:space="preserve"> </w:t>
            </w:r>
            <w:proofErr w:type="spellStart"/>
            <w:r w:rsidR="00082B0A" w:rsidRPr="000C15CE">
              <w:rPr>
                <w:rFonts w:ascii="Times New Roman" w:hAnsi="Times New Roman" w:cs="Times New Roman"/>
                <w:color w:val="000000"/>
                <w:sz w:val="20"/>
                <w:szCs w:val="20"/>
              </w:rPr>
              <w:t>mos</w:t>
            </w:r>
            <w:proofErr w:type="spellEnd"/>
            <w:r w:rsidR="00082B0A" w:rsidRPr="000C15CE">
              <w:rPr>
                <w:rFonts w:ascii="Times New Roman" w:hAnsi="Times New Roman" w:cs="Times New Roman"/>
                <w:color w:val="000000"/>
                <w:sz w:val="20"/>
                <w:szCs w:val="20"/>
              </w:rPr>
              <w:t xml:space="preserve"> after T1</w:t>
            </w:r>
          </w:p>
        </w:tc>
        <w:tc>
          <w:tcPr>
            <w:tcW w:w="2250" w:type="dxa"/>
            <w:tcMar>
              <w:left w:w="115" w:type="dxa"/>
              <w:bottom w:w="288" w:type="dxa"/>
              <w:right w:w="115" w:type="dxa"/>
            </w:tcMar>
          </w:tcPr>
          <w:p w14:paraId="0899F43E" w14:textId="70E5FF6A" w:rsidR="00AC2FBA" w:rsidRPr="000C15CE" w:rsidRDefault="00082B0A"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Beck depression Inv</w:t>
            </w:r>
            <w:r w:rsidR="00B67910" w:rsidRPr="000C15CE">
              <w:rPr>
                <w:rFonts w:ascii="Times New Roman" w:hAnsi="Times New Roman" w:cs="Times New Roman"/>
                <w:color w:val="000000"/>
                <w:sz w:val="20"/>
                <w:szCs w:val="20"/>
              </w:rPr>
              <w:t>entory</w:t>
            </w:r>
          </w:p>
          <w:p w14:paraId="42D48BAC" w14:textId="1A8EBC99" w:rsidR="00082B0A" w:rsidRPr="000C15CE" w:rsidRDefault="00082B0A" w:rsidP="004C17B9">
            <w:pPr>
              <w:rPr>
                <w:rFonts w:ascii="Times New Roman" w:hAnsi="Times New Roman" w:cs="Times New Roman"/>
                <w:sz w:val="20"/>
                <w:szCs w:val="20"/>
              </w:rPr>
            </w:pPr>
            <w:proofErr w:type="spellStart"/>
            <w:r w:rsidRPr="000C15CE">
              <w:rPr>
                <w:rFonts w:ascii="Times New Roman" w:hAnsi="Times New Roman" w:cs="Times New Roman"/>
                <w:color w:val="000000"/>
                <w:sz w:val="20"/>
                <w:szCs w:val="20"/>
              </w:rPr>
              <w:t>Zung</w:t>
            </w:r>
            <w:proofErr w:type="spellEnd"/>
            <w:r w:rsidRPr="000C15CE">
              <w:rPr>
                <w:rFonts w:ascii="Times New Roman" w:hAnsi="Times New Roman" w:cs="Times New Roman"/>
                <w:color w:val="000000"/>
                <w:sz w:val="20"/>
                <w:szCs w:val="20"/>
              </w:rPr>
              <w:t xml:space="preserve"> anxiety ind</w:t>
            </w:r>
            <w:r w:rsidR="00B67910" w:rsidRPr="000C15CE">
              <w:rPr>
                <w:rFonts w:ascii="Times New Roman" w:hAnsi="Times New Roman" w:cs="Times New Roman"/>
                <w:color w:val="000000"/>
                <w:sz w:val="20"/>
                <w:szCs w:val="20"/>
              </w:rPr>
              <w:t>ex</w:t>
            </w:r>
          </w:p>
        </w:tc>
        <w:tc>
          <w:tcPr>
            <w:tcW w:w="1170" w:type="dxa"/>
            <w:tcMar>
              <w:bottom w:w="288" w:type="dxa"/>
            </w:tcMar>
          </w:tcPr>
          <w:p w14:paraId="6EFF2D2F" w14:textId="77777777" w:rsidR="00AC2FBA" w:rsidRPr="000C15CE" w:rsidRDefault="00AC2FBA" w:rsidP="000956D6">
            <w:pPr>
              <w:jc w:val="center"/>
              <w:rPr>
                <w:rFonts w:ascii="Times New Roman" w:hAnsi="Times New Roman" w:cs="Times New Roman"/>
                <w:sz w:val="20"/>
                <w:szCs w:val="20"/>
              </w:rPr>
            </w:pPr>
          </w:p>
        </w:tc>
      </w:tr>
      <w:tr w:rsidR="00462600" w:rsidRPr="000C15CE" w14:paraId="3FB841FB" w14:textId="77777777" w:rsidTr="00462600">
        <w:tc>
          <w:tcPr>
            <w:tcW w:w="1098" w:type="dxa"/>
            <w:shd w:val="clear" w:color="auto" w:fill="F3F3F3"/>
            <w:tcMar>
              <w:left w:w="115" w:type="dxa"/>
              <w:bottom w:w="288" w:type="dxa"/>
              <w:right w:w="115" w:type="dxa"/>
            </w:tcMar>
          </w:tcPr>
          <w:p w14:paraId="1A674DF4" w14:textId="7306ED6F" w:rsidR="00AC2FBA" w:rsidRPr="000C15CE" w:rsidRDefault="00AC2FBA" w:rsidP="007C4791">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Jenkins (2006)</w:t>
            </w:r>
            <w:r w:rsidR="00D32C07">
              <w:rPr>
                <w:rFonts w:ascii="Times New Roman" w:hAnsi="Times New Roman" w:cs="Times New Roman"/>
                <w:color w:val="000000"/>
                <w:sz w:val="20"/>
                <w:szCs w:val="20"/>
              </w:rPr>
              <w:fldChar w:fldCharType="begin">
                <w:fldData xml:space="preserve">PEVuZE5vdGU+PENpdGU+PEF1dGhvcj5KZW5raW5zPC9BdXRob3I+PFllYXI+MjAwNjwvWWVhcj48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IGpvdXJuYWwgb2YgY2FuY2VyPC9hYmJyLTE+PC9hbHQtcGVyaW9kaWNhbD48cGFnZXM+ODI4LTM0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PEVuZE5vdGU+PENpdGU+PEF1dGhvcj5KZW5raW5zPC9BdXRob3I+PFllYXI+MjAwNjwvWWVhcj48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8" w:tooltip="Jenkins, 2006 #161" w:history="1">
              <w:r w:rsidR="007C4791">
                <w:rPr>
                  <w:rFonts w:ascii="Times New Roman" w:hAnsi="Times New Roman" w:cs="Times New Roman"/>
                  <w:noProof/>
                  <w:color w:val="000000"/>
                  <w:sz w:val="20"/>
                  <w:szCs w:val="20"/>
                </w:rPr>
                <w:t>18</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shd w:val="clear" w:color="auto" w:fill="F3F3F3"/>
            <w:tcMar>
              <w:left w:w="115" w:type="dxa"/>
              <w:bottom w:w="288" w:type="dxa"/>
              <w:right w:w="115" w:type="dxa"/>
            </w:tcMar>
          </w:tcPr>
          <w:p w14:paraId="08265373" w14:textId="67F8BA70"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85</w:t>
            </w:r>
          </w:p>
        </w:tc>
        <w:tc>
          <w:tcPr>
            <w:tcW w:w="1260" w:type="dxa"/>
            <w:shd w:val="clear" w:color="auto" w:fill="F3F3F3"/>
            <w:tcMar>
              <w:left w:w="115" w:type="dxa"/>
              <w:bottom w:w="288" w:type="dxa"/>
              <w:right w:w="115" w:type="dxa"/>
            </w:tcMar>
          </w:tcPr>
          <w:p w14:paraId="47771F75" w14:textId="77777777" w:rsidR="003B3BCA" w:rsidRPr="000C15CE" w:rsidRDefault="004C17B9" w:rsidP="00F0475D">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No-chemo 43</w:t>
            </w:r>
            <w:r w:rsidR="00F0475D" w:rsidRPr="000C15CE">
              <w:rPr>
                <w:rFonts w:ascii="Times New Roman" w:hAnsi="Times New Roman" w:cs="Times New Roman"/>
                <w:color w:val="000000"/>
                <w:sz w:val="20"/>
                <w:szCs w:val="20"/>
              </w:rPr>
              <w:t xml:space="preserve"> </w:t>
            </w:r>
          </w:p>
          <w:p w14:paraId="415C20B0" w14:textId="3FFEAE7C" w:rsidR="00AC2FBA" w:rsidRPr="000C15CE" w:rsidRDefault="00F0475D" w:rsidP="00F0475D">
            <w:pPr>
              <w:jc w:val="center"/>
              <w:rPr>
                <w:rFonts w:ascii="Times New Roman" w:hAnsi="Times New Roman" w:cs="Times New Roman"/>
                <w:sz w:val="20"/>
                <w:szCs w:val="20"/>
              </w:rPr>
            </w:pPr>
            <w:r w:rsidRPr="000C15CE">
              <w:rPr>
                <w:rFonts w:ascii="Times New Roman" w:hAnsi="Times New Roman" w:cs="Times New Roman"/>
                <w:color w:val="000000"/>
                <w:sz w:val="20"/>
                <w:szCs w:val="20"/>
              </w:rPr>
              <w:t>Healthy 49</w:t>
            </w:r>
          </w:p>
        </w:tc>
        <w:tc>
          <w:tcPr>
            <w:tcW w:w="1170" w:type="dxa"/>
            <w:shd w:val="clear" w:color="auto" w:fill="F3F3F3"/>
            <w:tcMar>
              <w:left w:w="115" w:type="dxa"/>
              <w:bottom w:w="288" w:type="dxa"/>
              <w:right w:w="115" w:type="dxa"/>
            </w:tcMar>
          </w:tcPr>
          <w:p w14:paraId="065ED348" w14:textId="77777777" w:rsidR="00AC2FBA" w:rsidRPr="000C15CE" w:rsidRDefault="00AC2FBA" w:rsidP="000956D6">
            <w:pPr>
              <w:jc w:val="center"/>
              <w:rPr>
                <w:rFonts w:ascii="Times New Roman" w:hAnsi="Times New Roman" w:cs="Times New Roman"/>
                <w:sz w:val="20"/>
                <w:szCs w:val="20"/>
              </w:rPr>
            </w:pPr>
          </w:p>
        </w:tc>
        <w:tc>
          <w:tcPr>
            <w:tcW w:w="1170" w:type="dxa"/>
            <w:shd w:val="clear" w:color="auto" w:fill="F3F3F3"/>
            <w:tcMar>
              <w:left w:w="115" w:type="dxa"/>
              <w:bottom w:w="288" w:type="dxa"/>
              <w:right w:w="115" w:type="dxa"/>
            </w:tcMar>
          </w:tcPr>
          <w:p w14:paraId="7EDC1C29" w14:textId="77777777" w:rsidR="00AC2FBA" w:rsidRPr="000C15CE" w:rsidRDefault="00AC2FBA" w:rsidP="000956D6">
            <w:pPr>
              <w:jc w:val="center"/>
              <w:rPr>
                <w:rFonts w:ascii="Times New Roman" w:hAnsi="Times New Roman" w:cs="Times New Roman"/>
                <w:sz w:val="20"/>
                <w:szCs w:val="20"/>
              </w:rPr>
            </w:pPr>
          </w:p>
        </w:tc>
        <w:tc>
          <w:tcPr>
            <w:tcW w:w="1080" w:type="dxa"/>
            <w:shd w:val="clear" w:color="auto" w:fill="F3F3F3"/>
            <w:tcMar>
              <w:left w:w="115" w:type="dxa"/>
              <w:bottom w:w="288" w:type="dxa"/>
              <w:right w:w="115" w:type="dxa"/>
            </w:tcMar>
          </w:tcPr>
          <w:p w14:paraId="5D315B23" w14:textId="5F5BCBE1"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51.49 (9.57)</w:t>
            </w:r>
          </w:p>
        </w:tc>
        <w:tc>
          <w:tcPr>
            <w:tcW w:w="1260" w:type="dxa"/>
            <w:shd w:val="clear" w:color="auto" w:fill="F3F3F3"/>
            <w:tcMar>
              <w:left w:w="115" w:type="dxa"/>
              <w:bottom w:w="288" w:type="dxa"/>
              <w:right w:w="115" w:type="dxa"/>
            </w:tcMar>
          </w:tcPr>
          <w:p w14:paraId="49822C80" w14:textId="2DA1322C"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12.02 (2.60)</w:t>
            </w:r>
          </w:p>
        </w:tc>
        <w:tc>
          <w:tcPr>
            <w:tcW w:w="2430" w:type="dxa"/>
            <w:shd w:val="clear" w:color="auto" w:fill="F3F3F3"/>
            <w:tcMar>
              <w:left w:w="115" w:type="dxa"/>
              <w:bottom w:w="288" w:type="dxa"/>
              <w:right w:w="115" w:type="dxa"/>
            </w:tcMar>
          </w:tcPr>
          <w:p w14:paraId="5A668392" w14:textId="39E8156B"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T0: B</w:t>
            </w:r>
            <w:r w:rsidR="00F0475D" w:rsidRPr="000C15CE">
              <w:rPr>
                <w:rFonts w:ascii="Times New Roman" w:hAnsi="Times New Roman" w:cs="Times New Roman"/>
                <w:color w:val="000000"/>
                <w:sz w:val="20"/>
                <w:szCs w:val="20"/>
              </w:rPr>
              <w:t xml:space="preserve">aseline, </w:t>
            </w:r>
          </w:p>
          <w:p w14:paraId="29D26390" w14:textId="690BD404" w:rsidR="00F0475D" w:rsidRPr="000C15CE" w:rsidRDefault="001A5D65"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4</w:t>
            </w:r>
            <w:r w:rsidR="00F0475D" w:rsidRPr="000C15CE">
              <w:rPr>
                <w:rFonts w:ascii="Times New Roman" w:hAnsi="Times New Roman" w:cs="Times New Roman"/>
                <w:color w:val="000000"/>
                <w:sz w:val="20"/>
                <w:szCs w:val="20"/>
              </w:rPr>
              <w:t>wks after chemo</w:t>
            </w:r>
          </w:p>
          <w:p w14:paraId="21F1FBB9" w14:textId="2738DDAB" w:rsidR="00AC2FBA" w:rsidRPr="000C15CE" w:rsidRDefault="001A5D65" w:rsidP="001A5D65">
            <w:pPr>
              <w:rPr>
                <w:rFonts w:ascii="Times New Roman" w:hAnsi="Times New Roman" w:cs="Times New Roman"/>
                <w:sz w:val="20"/>
                <w:szCs w:val="20"/>
              </w:rPr>
            </w:pPr>
            <w:r w:rsidRPr="000C15CE">
              <w:rPr>
                <w:rFonts w:ascii="Times New Roman" w:hAnsi="Times New Roman" w:cs="Times New Roman"/>
                <w:color w:val="000000"/>
                <w:sz w:val="20"/>
                <w:szCs w:val="20"/>
              </w:rPr>
              <w:t>T2: 12</w:t>
            </w:r>
            <w:r w:rsidR="00F0475D" w:rsidRPr="000C15CE">
              <w:rPr>
                <w:rFonts w:ascii="Times New Roman" w:hAnsi="Times New Roman" w:cs="Times New Roman"/>
                <w:color w:val="000000"/>
                <w:sz w:val="20"/>
                <w:szCs w:val="20"/>
              </w:rPr>
              <w:t xml:space="preserve">mos after chemo </w:t>
            </w:r>
          </w:p>
        </w:tc>
        <w:tc>
          <w:tcPr>
            <w:tcW w:w="2250" w:type="dxa"/>
            <w:shd w:val="clear" w:color="auto" w:fill="F3F3F3"/>
            <w:tcMar>
              <w:left w:w="115" w:type="dxa"/>
              <w:bottom w:w="288" w:type="dxa"/>
              <w:right w:w="115" w:type="dxa"/>
            </w:tcMar>
          </w:tcPr>
          <w:p w14:paraId="5B52BE26" w14:textId="7D2F6DD4" w:rsidR="00AC2FBA" w:rsidRPr="000C15CE" w:rsidRDefault="00F0475D" w:rsidP="001A5D65">
            <w:pPr>
              <w:rPr>
                <w:rFonts w:ascii="Times New Roman" w:hAnsi="Times New Roman" w:cs="Times New Roman"/>
                <w:sz w:val="20"/>
                <w:szCs w:val="20"/>
              </w:rPr>
            </w:pPr>
            <w:r w:rsidRPr="000C15CE">
              <w:rPr>
                <w:rFonts w:ascii="Times New Roman" w:hAnsi="Times New Roman" w:cs="Times New Roman"/>
                <w:sz w:val="20"/>
                <w:szCs w:val="20"/>
              </w:rPr>
              <w:t>GHQ</w:t>
            </w:r>
          </w:p>
        </w:tc>
        <w:tc>
          <w:tcPr>
            <w:tcW w:w="1170" w:type="dxa"/>
            <w:shd w:val="clear" w:color="auto" w:fill="F3F3F3"/>
            <w:tcMar>
              <w:bottom w:w="288" w:type="dxa"/>
            </w:tcMar>
          </w:tcPr>
          <w:p w14:paraId="10559EC2" w14:textId="77777777" w:rsidR="00AC2FBA" w:rsidRPr="000C15CE" w:rsidRDefault="00AC2FBA" w:rsidP="000956D6">
            <w:pPr>
              <w:jc w:val="center"/>
              <w:rPr>
                <w:rFonts w:ascii="Times New Roman" w:hAnsi="Times New Roman" w:cs="Times New Roman"/>
                <w:sz w:val="20"/>
                <w:szCs w:val="20"/>
              </w:rPr>
            </w:pPr>
          </w:p>
        </w:tc>
      </w:tr>
      <w:tr w:rsidR="003B3BCA" w:rsidRPr="000C15CE" w14:paraId="0D74C7C3" w14:textId="77777777" w:rsidTr="00135272">
        <w:tc>
          <w:tcPr>
            <w:tcW w:w="1098" w:type="dxa"/>
            <w:tcMar>
              <w:left w:w="115" w:type="dxa"/>
              <w:bottom w:w="216" w:type="dxa"/>
              <w:right w:w="115" w:type="dxa"/>
            </w:tcMar>
          </w:tcPr>
          <w:p w14:paraId="5C93CBA3" w14:textId="752E21ED" w:rsidR="00AC2FBA" w:rsidRPr="000C15CE" w:rsidRDefault="00AC2FBA" w:rsidP="007C4791">
            <w:pPr>
              <w:jc w:val="center"/>
              <w:rPr>
                <w:rFonts w:ascii="Times New Roman" w:hAnsi="Times New Roman" w:cs="Times New Roman"/>
                <w:color w:val="000000"/>
                <w:sz w:val="20"/>
                <w:szCs w:val="20"/>
              </w:rPr>
            </w:pPr>
            <w:proofErr w:type="spellStart"/>
            <w:r w:rsidRPr="000C15CE">
              <w:rPr>
                <w:rFonts w:ascii="Times New Roman" w:hAnsi="Times New Roman" w:cs="Times New Roman"/>
                <w:color w:val="000000"/>
                <w:sz w:val="20"/>
                <w:szCs w:val="20"/>
              </w:rPr>
              <w:t>Ahles</w:t>
            </w:r>
            <w:proofErr w:type="spellEnd"/>
            <w:r w:rsidRPr="000C15CE">
              <w:rPr>
                <w:rFonts w:ascii="Times New Roman" w:hAnsi="Times New Roman" w:cs="Times New Roman"/>
                <w:color w:val="000000"/>
                <w:sz w:val="20"/>
                <w:szCs w:val="20"/>
              </w:rPr>
              <w:t xml:space="preserve"> (2010)</w:t>
            </w:r>
            <w:r w:rsidR="00D32C07">
              <w:rPr>
                <w:rFonts w:ascii="Times New Roman" w:hAnsi="Times New Roman" w:cs="Times New Roman"/>
                <w:color w:val="000000"/>
                <w:sz w:val="20"/>
                <w:szCs w:val="20"/>
              </w:rPr>
              <w:fldChar w:fldCharType="begin">
                <w:fldData xml:space="preserve">PEVuZE5vdGU+PENpdGU+PEF1dGhvcj5BaGxlczwvQXV0aG9yPjxZZWFyPjIwMTA8L1llYXI+PFJl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</w:fldData>
              </w:fldChar>
            </w:r>
            <w:r w:rsidR="00510179">
              <w:rPr>
                <w:rFonts w:ascii="Times New Roman" w:hAnsi="Times New Roman" w:cs="Times New Roman"/>
                <w:color w:val="000000"/>
                <w:sz w:val="20"/>
                <w:szCs w:val="20"/>
              </w:rPr>
              <w:instrText xml:space="preserve"> ADDIN EN.CITE </w:instrText>
            </w:r>
            <w:r w:rsidR="00510179">
              <w:rPr>
                <w:rFonts w:ascii="Times New Roman" w:hAnsi="Times New Roman" w:cs="Times New Roman"/>
                <w:color w:val="000000"/>
                <w:sz w:val="20"/>
                <w:szCs w:val="20"/>
              </w:rPr>
              <w:fldChar w:fldCharType="begin">
                <w:fldData xml:space="preserve">PEVuZE5vdGU+PENpdGU+PEF1dGhvcj5BaGxlczwvQXV0aG9yPjxZZWFyPjIwMTA8L1llYXI+PFJl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</w:fldData>
              </w:fldChar>
            </w:r>
            <w:r w:rsidR="00510179">
              <w:rPr>
                <w:rFonts w:ascii="Times New Roman" w:hAnsi="Times New Roman" w:cs="Times New Roman"/>
                <w:color w:val="000000"/>
                <w:sz w:val="20"/>
                <w:szCs w:val="20"/>
              </w:rPr>
              <w:instrText xml:space="preserve"> ADDIN EN.CITE.DATA </w:instrText>
            </w:r>
            <w:r w:rsidR="00510179">
              <w:rPr>
                <w:rFonts w:ascii="Times New Roman" w:hAnsi="Times New Roman" w:cs="Times New Roman"/>
                <w:color w:val="000000"/>
                <w:sz w:val="20"/>
                <w:szCs w:val="20"/>
              </w:rPr>
            </w:r>
            <w:r w:rsidR="00510179">
              <w:rPr>
                <w:rFonts w:ascii="Times New Roman" w:hAnsi="Times New Roman" w:cs="Times New Roman"/>
                <w:color w:val="000000"/>
                <w:sz w:val="20"/>
                <w:szCs w:val="20"/>
              </w:rPr>
              <w:fldChar w:fldCharType="end"/>
            </w:r>
            <w:r w:rsidR="00D32C07">
              <w:rPr>
                <w:rFonts w:ascii="Times New Roman" w:hAnsi="Times New Roman" w:cs="Times New Roman"/>
                <w:color w:val="000000"/>
                <w:sz w:val="20"/>
                <w:szCs w:val="20"/>
              </w:rPr>
            </w:r>
            <w:r w:rsidR="00D32C07">
              <w:rPr>
                <w:rFonts w:ascii="Times New Roman" w:hAnsi="Times New Roman" w:cs="Times New Roman"/>
                <w:color w:val="000000"/>
                <w:sz w:val="20"/>
                <w:szCs w:val="20"/>
              </w:rPr>
              <w:fldChar w:fldCharType="separate"/>
            </w:r>
            <w:r w:rsidR="00510179">
              <w:rPr>
                <w:rFonts w:ascii="Times New Roman" w:hAnsi="Times New Roman" w:cs="Times New Roman"/>
                <w:noProof/>
                <w:color w:val="000000"/>
                <w:sz w:val="20"/>
                <w:szCs w:val="20"/>
              </w:rPr>
              <w:t>[</w:t>
            </w:r>
            <w:hyperlink w:anchor="_ENREF_19" w:tooltip="Ahles, 2010 #162" w:history="1">
              <w:r w:rsidR="007C4791">
                <w:rPr>
                  <w:rFonts w:ascii="Times New Roman" w:hAnsi="Times New Roman" w:cs="Times New Roman"/>
                  <w:noProof/>
                  <w:color w:val="000000"/>
                  <w:sz w:val="20"/>
                  <w:szCs w:val="20"/>
                </w:rPr>
                <w:t>19</w:t>
              </w:r>
            </w:hyperlink>
            <w:r w:rsidR="00510179">
              <w:rPr>
                <w:rFonts w:ascii="Times New Roman" w:hAnsi="Times New Roman" w:cs="Times New Roman"/>
                <w:noProof/>
                <w:color w:val="000000"/>
                <w:sz w:val="20"/>
                <w:szCs w:val="20"/>
              </w:rPr>
              <w:t>]</w:t>
            </w:r>
            <w:r w:rsidR="00D32C07">
              <w:rPr>
                <w:rFonts w:ascii="Times New Roman" w:hAnsi="Times New Roman" w:cs="Times New Roman"/>
                <w:color w:val="000000"/>
                <w:sz w:val="20"/>
                <w:szCs w:val="20"/>
              </w:rPr>
              <w:fldChar w:fldCharType="end"/>
            </w:r>
          </w:p>
        </w:tc>
        <w:tc>
          <w:tcPr>
            <w:tcW w:w="900" w:type="dxa"/>
            <w:tcMar>
              <w:left w:w="115" w:type="dxa"/>
              <w:bottom w:w="216" w:type="dxa"/>
              <w:right w:w="115" w:type="dxa"/>
            </w:tcMar>
          </w:tcPr>
          <w:p w14:paraId="2CF81305" w14:textId="5F4EA3CC" w:rsidR="00AC2FBA" w:rsidRPr="000C15CE" w:rsidRDefault="000956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60</w:t>
            </w:r>
          </w:p>
        </w:tc>
        <w:tc>
          <w:tcPr>
            <w:tcW w:w="1260" w:type="dxa"/>
            <w:tcMar>
              <w:left w:w="115" w:type="dxa"/>
              <w:bottom w:w="216" w:type="dxa"/>
              <w:right w:w="115" w:type="dxa"/>
            </w:tcMar>
          </w:tcPr>
          <w:p w14:paraId="2ED2B55D" w14:textId="370CCDA1" w:rsidR="003B3BCA" w:rsidRPr="000C15CE" w:rsidRDefault="003B3BCA" w:rsidP="000956D6">
            <w:pPr>
              <w:jc w:val="center"/>
              <w:rPr>
                <w:rFonts w:ascii="Times New Roman" w:hAnsi="Times New Roman" w:cs="Times New Roman"/>
                <w:color w:val="000000"/>
                <w:sz w:val="20"/>
                <w:szCs w:val="20"/>
              </w:rPr>
            </w:pPr>
            <w:r w:rsidRPr="000C15CE">
              <w:rPr>
                <w:rFonts w:ascii="Times New Roman" w:hAnsi="Times New Roman" w:cs="Times New Roman"/>
                <w:color w:val="000000"/>
                <w:sz w:val="20"/>
                <w:szCs w:val="20"/>
              </w:rPr>
              <w:t>No-</w:t>
            </w:r>
            <w:r w:rsidR="006C4FD6" w:rsidRPr="000C15CE">
              <w:rPr>
                <w:rFonts w:ascii="Times New Roman" w:hAnsi="Times New Roman" w:cs="Times New Roman"/>
                <w:color w:val="000000"/>
                <w:sz w:val="20"/>
                <w:szCs w:val="20"/>
              </w:rPr>
              <w:t>chemo</w:t>
            </w:r>
            <w:r w:rsidR="004C17B9" w:rsidRPr="000C15CE">
              <w:rPr>
                <w:rFonts w:ascii="Times New Roman" w:hAnsi="Times New Roman" w:cs="Times New Roman"/>
                <w:color w:val="000000"/>
                <w:sz w:val="20"/>
                <w:szCs w:val="20"/>
              </w:rPr>
              <w:t xml:space="preserve"> 72</w:t>
            </w:r>
            <w:r w:rsidR="006C4FD6" w:rsidRPr="000C15CE">
              <w:rPr>
                <w:rFonts w:ascii="Times New Roman" w:hAnsi="Times New Roman" w:cs="Times New Roman"/>
                <w:color w:val="000000"/>
                <w:sz w:val="20"/>
                <w:szCs w:val="20"/>
              </w:rPr>
              <w:t xml:space="preserve"> </w:t>
            </w:r>
          </w:p>
          <w:p w14:paraId="43FE6262" w14:textId="64846DDA" w:rsidR="00AC2FBA" w:rsidRPr="000C15CE" w:rsidRDefault="006C4FD6"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 xml:space="preserve">Health </w:t>
            </w:r>
            <w:r w:rsidR="00F0475D" w:rsidRPr="000C15CE">
              <w:rPr>
                <w:rFonts w:ascii="Times New Roman" w:hAnsi="Times New Roman" w:cs="Times New Roman"/>
                <w:color w:val="000000"/>
                <w:sz w:val="20"/>
                <w:szCs w:val="20"/>
              </w:rPr>
              <w:t>45</w:t>
            </w:r>
          </w:p>
        </w:tc>
        <w:tc>
          <w:tcPr>
            <w:tcW w:w="1170" w:type="dxa"/>
            <w:tcMar>
              <w:left w:w="115" w:type="dxa"/>
              <w:bottom w:w="216" w:type="dxa"/>
              <w:right w:w="115" w:type="dxa"/>
            </w:tcMar>
          </w:tcPr>
          <w:p w14:paraId="111132F4" w14:textId="77777777" w:rsidR="00AC2FBA" w:rsidRPr="000C15CE" w:rsidRDefault="00AC2FBA" w:rsidP="000956D6">
            <w:pPr>
              <w:jc w:val="center"/>
              <w:rPr>
                <w:rFonts w:ascii="Times New Roman" w:hAnsi="Times New Roman" w:cs="Times New Roman"/>
                <w:sz w:val="20"/>
                <w:szCs w:val="20"/>
              </w:rPr>
            </w:pPr>
          </w:p>
        </w:tc>
        <w:tc>
          <w:tcPr>
            <w:tcW w:w="1170" w:type="dxa"/>
            <w:tcMar>
              <w:left w:w="115" w:type="dxa"/>
              <w:bottom w:w="216" w:type="dxa"/>
              <w:right w:w="115" w:type="dxa"/>
            </w:tcMar>
          </w:tcPr>
          <w:p w14:paraId="5BDC7CF3" w14:textId="77777777" w:rsidR="00AC2FBA" w:rsidRPr="000C15CE" w:rsidRDefault="00AC2FBA" w:rsidP="000956D6">
            <w:pPr>
              <w:jc w:val="center"/>
              <w:rPr>
                <w:rFonts w:ascii="Times New Roman" w:hAnsi="Times New Roman" w:cs="Times New Roman"/>
                <w:sz w:val="20"/>
                <w:szCs w:val="20"/>
              </w:rPr>
            </w:pPr>
          </w:p>
        </w:tc>
        <w:tc>
          <w:tcPr>
            <w:tcW w:w="1080" w:type="dxa"/>
            <w:tcMar>
              <w:left w:w="115" w:type="dxa"/>
              <w:bottom w:w="216" w:type="dxa"/>
              <w:right w:w="115" w:type="dxa"/>
            </w:tcMar>
          </w:tcPr>
          <w:p w14:paraId="34B26CF7" w14:textId="24384919"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51.7 (7.1)</w:t>
            </w:r>
          </w:p>
        </w:tc>
        <w:tc>
          <w:tcPr>
            <w:tcW w:w="1260" w:type="dxa"/>
            <w:tcMar>
              <w:left w:w="115" w:type="dxa"/>
              <w:bottom w:w="216" w:type="dxa"/>
              <w:right w:w="115" w:type="dxa"/>
            </w:tcMar>
          </w:tcPr>
          <w:p w14:paraId="3C0B0EC8" w14:textId="4524621F" w:rsidR="00AC2FBA" w:rsidRPr="000C15CE" w:rsidRDefault="00F0475D" w:rsidP="000956D6">
            <w:pPr>
              <w:jc w:val="center"/>
              <w:rPr>
                <w:rFonts w:ascii="Times New Roman" w:hAnsi="Times New Roman" w:cs="Times New Roman"/>
                <w:sz w:val="20"/>
                <w:szCs w:val="20"/>
              </w:rPr>
            </w:pPr>
            <w:r w:rsidRPr="000C15CE">
              <w:rPr>
                <w:rFonts w:ascii="Times New Roman" w:hAnsi="Times New Roman" w:cs="Times New Roman"/>
                <w:color w:val="000000"/>
                <w:sz w:val="20"/>
                <w:szCs w:val="20"/>
              </w:rPr>
              <w:t>15.7 (2.7)</w:t>
            </w:r>
          </w:p>
        </w:tc>
        <w:tc>
          <w:tcPr>
            <w:tcW w:w="2430" w:type="dxa"/>
            <w:tcMar>
              <w:left w:w="115" w:type="dxa"/>
              <w:bottom w:w="216" w:type="dxa"/>
              <w:right w:w="115" w:type="dxa"/>
            </w:tcMar>
          </w:tcPr>
          <w:p w14:paraId="33B0F836" w14:textId="3BBE5389" w:rsidR="00F0475D" w:rsidRPr="000C15CE" w:rsidRDefault="00F0475D"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 xml:space="preserve">T0: </w:t>
            </w:r>
            <w:r w:rsidR="001A5D65" w:rsidRPr="000C15CE">
              <w:rPr>
                <w:rFonts w:ascii="Times New Roman" w:hAnsi="Times New Roman" w:cs="Times New Roman"/>
                <w:color w:val="000000"/>
                <w:sz w:val="20"/>
                <w:szCs w:val="20"/>
              </w:rPr>
              <w:t>Pre-</w:t>
            </w:r>
            <w:r w:rsidRPr="000C15CE">
              <w:rPr>
                <w:rFonts w:ascii="Times New Roman" w:hAnsi="Times New Roman" w:cs="Times New Roman"/>
                <w:color w:val="000000"/>
                <w:sz w:val="20"/>
                <w:szCs w:val="20"/>
              </w:rPr>
              <w:t xml:space="preserve"> chemo</w:t>
            </w:r>
          </w:p>
          <w:p w14:paraId="272EEC9C" w14:textId="34B2B3E8"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T1: 1</w:t>
            </w:r>
            <w:r w:rsidR="00F0475D" w:rsidRPr="000C15CE">
              <w:rPr>
                <w:rFonts w:ascii="Times New Roman" w:hAnsi="Times New Roman" w:cs="Times New Roman"/>
                <w:color w:val="000000"/>
                <w:sz w:val="20"/>
                <w:szCs w:val="20"/>
              </w:rPr>
              <w:t>mo after chemo</w:t>
            </w:r>
          </w:p>
          <w:p w14:paraId="4E37F0F7" w14:textId="6892AA57" w:rsidR="00F0475D" w:rsidRPr="000C15CE" w:rsidRDefault="00E9781C" w:rsidP="00082B0A">
            <w:pPr>
              <w:rPr>
                <w:rFonts w:ascii="Times New Roman" w:hAnsi="Times New Roman" w:cs="Times New Roman"/>
                <w:color w:val="000000"/>
                <w:sz w:val="20"/>
                <w:szCs w:val="20"/>
              </w:rPr>
            </w:pPr>
            <w:r w:rsidRPr="000C15CE">
              <w:rPr>
                <w:rFonts w:ascii="Times New Roman" w:hAnsi="Times New Roman" w:cs="Times New Roman"/>
                <w:color w:val="000000"/>
                <w:sz w:val="20"/>
                <w:szCs w:val="20"/>
              </w:rPr>
              <w:t>T2: 6</w:t>
            </w:r>
            <w:r w:rsidR="00135272">
              <w:rPr>
                <w:rFonts w:ascii="Times New Roman" w:hAnsi="Times New Roman" w:cs="Times New Roman"/>
                <w:color w:val="000000"/>
                <w:sz w:val="20"/>
                <w:szCs w:val="20"/>
              </w:rPr>
              <w:t xml:space="preserve"> </w:t>
            </w:r>
            <w:proofErr w:type="spellStart"/>
            <w:r w:rsidR="00F0475D" w:rsidRPr="000C15CE">
              <w:rPr>
                <w:rFonts w:ascii="Times New Roman" w:hAnsi="Times New Roman" w:cs="Times New Roman"/>
                <w:color w:val="000000"/>
                <w:sz w:val="20"/>
                <w:szCs w:val="20"/>
              </w:rPr>
              <w:t>mo</w:t>
            </w:r>
            <w:r w:rsidRPr="000C15CE">
              <w:rPr>
                <w:rFonts w:ascii="Times New Roman" w:hAnsi="Times New Roman" w:cs="Times New Roman"/>
                <w:color w:val="000000"/>
                <w:sz w:val="20"/>
                <w:szCs w:val="20"/>
              </w:rPr>
              <w:t>s</w:t>
            </w:r>
            <w:proofErr w:type="spellEnd"/>
            <w:r w:rsidR="00F0475D" w:rsidRPr="000C15CE">
              <w:rPr>
                <w:rFonts w:ascii="Times New Roman" w:hAnsi="Times New Roman" w:cs="Times New Roman"/>
                <w:color w:val="000000"/>
                <w:sz w:val="20"/>
                <w:szCs w:val="20"/>
              </w:rPr>
              <w:t xml:space="preserve"> after chemo</w:t>
            </w:r>
          </w:p>
          <w:p w14:paraId="0F42DA56" w14:textId="5D9DCB6F" w:rsidR="00AC2FBA" w:rsidRPr="000C15CE" w:rsidRDefault="00E9781C" w:rsidP="00082B0A">
            <w:pPr>
              <w:rPr>
                <w:rFonts w:ascii="Times New Roman" w:hAnsi="Times New Roman" w:cs="Times New Roman"/>
                <w:sz w:val="20"/>
                <w:szCs w:val="20"/>
              </w:rPr>
            </w:pPr>
            <w:r w:rsidRPr="000C15CE">
              <w:rPr>
                <w:rFonts w:ascii="Times New Roman" w:hAnsi="Times New Roman" w:cs="Times New Roman"/>
                <w:color w:val="000000"/>
                <w:sz w:val="20"/>
                <w:szCs w:val="20"/>
              </w:rPr>
              <w:t>T3: 18</w:t>
            </w:r>
            <w:r w:rsidR="00135272">
              <w:rPr>
                <w:rFonts w:ascii="Times New Roman" w:hAnsi="Times New Roman" w:cs="Times New Roman"/>
                <w:color w:val="000000"/>
                <w:sz w:val="20"/>
                <w:szCs w:val="20"/>
              </w:rPr>
              <w:t xml:space="preserve"> </w:t>
            </w:r>
            <w:proofErr w:type="spellStart"/>
            <w:r w:rsidR="00861A5E" w:rsidRPr="000C15CE">
              <w:rPr>
                <w:rFonts w:ascii="Times New Roman" w:hAnsi="Times New Roman" w:cs="Times New Roman"/>
                <w:color w:val="000000"/>
                <w:sz w:val="20"/>
                <w:szCs w:val="20"/>
              </w:rPr>
              <w:t>mo</w:t>
            </w:r>
            <w:r w:rsidR="000C15CE">
              <w:rPr>
                <w:rFonts w:ascii="Times New Roman" w:hAnsi="Times New Roman" w:cs="Times New Roman"/>
                <w:color w:val="000000"/>
                <w:sz w:val="20"/>
                <w:szCs w:val="20"/>
              </w:rPr>
              <w:t>s</w:t>
            </w:r>
            <w:proofErr w:type="spellEnd"/>
            <w:r w:rsidR="00F0475D" w:rsidRPr="000C15CE">
              <w:rPr>
                <w:rFonts w:ascii="Times New Roman" w:hAnsi="Times New Roman" w:cs="Times New Roman"/>
                <w:color w:val="000000"/>
                <w:sz w:val="20"/>
                <w:szCs w:val="20"/>
              </w:rPr>
              <w:t xml:space="preserve"> after chemo</w:t>
            </w:r>
          </w:p>
        </w:tc>
        <w:tc>
          <w:tcPr>
            <w:tcW w:w="2250" w:type="dxa"/>
            <w:tcMar>
              <w:left w:w="115" w:type="dxa"/>
              <w:bottom w:w="216" w:type="dxa"/>
              <w:right w:w="115" w:type="dxa"/>
            </w:tcMar>
          </w:tcPr>
          <w:p w14:paraId="634E0AEA" w14:textId="26BF3290" w:rsidR="00AC2FBA" w:rsidRPr="000C15CE" w:rsidRDefault="00F0475D"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CES – depression</w:t>
            </w:r>
          </w:p>
          <w:p w14:paraId="57DBEACC" w14:textId="77777777" w:rsidR="00F0475D" w:rsidRPr="000C15CE" w:rsidRDefault="00F0475D" w:rsidP="004C17B9">
            <w:pPr>
              <w:rPr>
                <w:rFonts w:ascii="Times New Roman" w:hAnsi="Times New Roman" w:cs="Times New Roman"/>
                <w:color w:val="000000"/>
                <w:sz w:val="20"/>
                <w:szCs w:val="20"/>
              </w:rPr>
            </w:pPr>
            <w:r w:rsidRPr="000C15CE">
              <w:rPr>
                <w:rFonts w:ascii="Times New Roman" w:hAnsi="Times New Roman" w:cs="Times New Roman"/>
                <w:color w:val="000000"/>
                <w:sz w:val="20"/>
                <w:szCs w:val="20"/>
              </w:rPr>
              <w:t>STAI State Anxiety</w:t>
            </w:r>
          </w:p>
          <w:p w14:paraId="12BEDA41" w14:textId="2B26B211" w:rsidR="00082B0A" w:rsidRPr="000C15CE" w:rsidRDefault="00082B0A" w:rsidP="004C17B9">
            <w:pPr>
              <w:rPr>
                <w:rFonts w:ascii="Times New Roman" w:hAnsi="Times New Roman" w:cs="Times New Roman"/>
                <w:sz w:val="20"/>
                <w:szCs w:val="20"/>
              </w:rPr>
            </w:pPr>
            <w:r w:rsidRPr="000C15CE">
              <w:rPr>
                <w:rFonts w:ascii="Times New Roman" w:hAnsi="Times New Roman" w:cs="Times New Roman"/>
                <w:color w:val="000000"/>
                <w:sz w:val="20"/>
                <w:szCs w:val="20"/>
              </w:rPr>
              <w:t>FSI Fatigue</w:t>
            </w:r>
          </w:p>
        </w:tc>
        <w:tc>
          <w:tcPr>
            <w:tcW w:w="1170" w:type="dxa"/>
            <w:tcMar>
              <w:bottom w:w="216" w:type="dxa"/>
            </w:tcMar>
          </w:tcPr>
          <w:p w14:paraId="3EC7AE41" w14:textId="77777777" w:rsidR="00AC2FBA" w:rsidRPr="000C15CE" w:rsidRDefault="00AC2FBA" w:rsidP="000956D6">
            <w:pPr>
              <w:jc w:val="center"/>
              <w:rPr>
                <w:rFonts w:ascii="Times New Roman" w:hAnsi="Times New Roman" w:cs="Times New Roman"/>
                <w:sz w:val="20"/>
                <w:szCs w:val="20"/>
              </w:rPr>
            </w:pPr>
          </w:p>
        </w:tc>
      </w:tr>
      <w:tr w:rsidR="00135272" w:rsidRPr="000C15CE" w14:paraId="78EFAF06" w14:textId="77777777" w:rsidTr="003B3BCA">
        <w:tc>
          <w:tcPr>
            <w:tcW w:w="1098" w:type="dxa"/>
            <w:tcBorders>
              <w:bottom w:val="single" w:sz="4" w:space="0" w:color="auto"/>
            </w:tcBorders>
            <w:tcMar>
              <w:left w:w="115" w:type="dxa"/>
              <w:bottom w:w="216" w:type="dxa"/>
              <w:right w:w="115" w:type="dxa"/>
            </w:tcMar>
          </w:tcPr>
          <w:p w14:paraId="46057AA4" w14:textId="3A0E6D3E" w:rsidR="00135272" w:rsidRPr="000C15CE" w:rsidRDefault="00135272" w:rsidP="007C4791">
            <w:pPr>
              <w:jc w:val="center"/>
              <w:rPr>
                <w:rFonts w:ascii="Times New Roman" w:hAnsi="Times New Roman" w:cs="Times New Roman"/>
                <w:color w:val="000000"/>
                <w:sz w:val="20"/>
                <w:szCs w:val="20"/>
              </w:rPr>
            </w:pPr>
            <w:r>
              <w:rPr>
                <w:rFonts w:ascii="Times New Roman" w:hAnsi="Times New Roman" w:cs="Times New Roman"/>
                <w:color w:val="000000"/>
                <w:sz w:val="20"/>
                <w:szCs w:val="20"/>
              </w:rPr>
              <w:t>McDonald (2012)</w:t>
            </w:r>
            <w:r>
              <w:rPr>
                <w:rFonts w:ascii="Times New Roman" w:hAnsi="Times New Roman" w:cs="Times New Roman"/>
                <w:color w:val="000000"/>
                <w:sz w:val="20"/>
                <w:szCs w:val="20"/>
              </w:rPr>
              <w:fldChar w:fldCharType="begin">
                <w:fldData xml:space="preserve">PEVuZE5vdGU+PENpdGU+PEF1dGhvcj5NY0RvbmFsZDwvQXV0aG9yPjxZZWFyPjIwMTI8L1llYXI+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</w:fldData>
              </w:fldChar>
            </w:r>
            <w:r w:rsidR="007C4791">
              <w:rPr>
                <w:rFonts w:ascii="Times New Roman" w:hAnsi="Times New Roman" w:cs="Times New Roman"/>
                <w:color w:val="000000"/>
                <w:sz w:val="20"/>
                <w:szCs w:val="20"/>
              </w:rPr>
              <w:instrText xml:space="preserve"> ADDIN EN.CITE </w:instrText>
            </w:r>
            <w:r w:rsidR="007C4791">
              <w:rPr>
                <w:rFonts w:ascii="Times New Roman" w:hAnsi="Times New Roman" w:cs="Times New Roman"/>
                <w:color w:val="000000"/>
                <w:sz w:val="20"/>
                <w:szCs w:val="20"/>
              </w:rPr>
              <w:fldChar w:fldCharType="begin">
                <w:fldData xml:space="preserve">PEVuZE5vdGU+PENpdGU+PEF1dGhvcj5NY0RvbmFsZDwvQXV0aG9yPjxZZWFyPjIwMTI8L1llYXI+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</w:fldData>
              </w:fldChar>
            </w:r>
            <w:r w:rsidR="007C4791">
              <w:rPr>
                <w:rFonts w:ascii="Times New Roman" w:hAnsi="Times New Roman" w:cs="Times New Roman"/>
                <w:color w:val="000000"/>
                <w:sz w:val="20"/>
                <w:szCs w:val="20"/>
              </w:rPr>
              <w:instrText xml:space="preserve"> ADDIN EN.CITE.DATA </w:instrText>
            </w:r>
            <w:r w:rsidR="007C4791">
              <w:rPr>
                <w:rFonts w:ascii="Times New Roman" w:hAnsi="Times New Roman" w:cs="Times New Roman"/>
                <w:color w:val="000000"/>
                <w:sz w:val="20"/>
                <w:szCs w:val="20"/>
              </w:rPr>
            </w:r>
            <w:r w:rsidR="007C4791">
              <w:rPr>
                <w:rFonts w:ascii="Times New Roman" w:hAnsi="Times New Roman" w:cs="Times New Roman"/>
                <w:color w:val="000000"/>
                <w:sz w:val="20"/>
                <w:szCs w:val="20"/>
              </w:rPr>
              <w:fldChar w:fldCharType="end"/>
            </w:r>
            <w:r>
              <w:rPr>
                <w:rFonts w:ascii="Times New Roman" w:hAnsi="Times New Roman" w:cs="Times New Roman"/>
                <w:color w:val="000000"/>
                <w:sz w:val="20"/>
                <w:szCs w:val="20"/>
              </w:rPr>
              <w:fldChar w:fldCharType="separate"/>
            </w:r>
            <w:r w:rsidR="007C4791">
              <w:rPr>
                <w:rFonts w:ascii="Times New Roman" w:hAnsi="Times New Roman" w:cs="Times New Roman"/>
                <w:noProof/>
                <w:color w:val="000000"/>
                <w:sz w:val="20"/>
                <w:szCs w:val="20"/>
              </w:rPr>
              <w:t>[</w:t>
            </w:r>
            <w:hyperlink w:anchor="_ENREF_32" w:tooltip="McDonald, 2012 #164" w:history="1">
              <w:r w:rsidR="007C4791">
                <w:rPr>
                  <w:rFonts w:ascii="Times New Roman" w:hAnsi="Times New Roman" w:cs="Times New Roman"/>
                  <w:noProof/>
                  <w:color w:val="000000"/>
                  <w:sz w:val="20"/>
                  <w:szCs w:val="20"/>
                </w:rPr>
                <w:t>32</w:t>
              </w:r>
            </w:hyperlink>
            <w:r w:rsidR="007C4791">
              <w:rPr>
                <w:rFonts w:ascii="Times New Roman" w:hAnsi="Times New Roman" w:cs="Times New Roman"/>
                <w:noProof/>
                <w:color w:val="000000"/>
                <w:sz w:val="20"/>
                <w:szCs w:val="20"/>
              </w:rPr>
              <w:t>]</w:t>
            </w:r>
            <w:r>
              <w:rPr>
                <w:rFonts w:ascii="Times New Roman" w:hAnsi="Times New Roman" w:cs="Times New Roman"/>
                <w:color w:val="000000"/>
                <w:sz w:val="20"/>
                <w:szCs w:val="20"/>
              </w:rPr>
              <w:fldChar w:fldCharType="end"/>
            </w:r>
          </w:p>
        </w:tc>
        <w:tc>
          <w:tcPr>
            <w:tcW w:w="900" w:type="dxa"/>
            <w:tcBorders>
              <w:bottom w:val="single" w:sz="4" w:space="0" w:color="auto"/>
            </w:tcBorders>
            <w:tcMar>
              <w:left w:w="115" w:type="dxa"/>
              <w:bottom w:w="216" w:type="dxa"/>
              <w:right w:w="115" w:type="dxa"/>
            </w:tcMar>
          </w:tcPr>
          <w:p w14:paraId="5B3EC39D" w14:textId="699223BB" w:rsidR="00135272" w:rsidRPr="000C15CE"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16</w:t>
            </w:r>
          </w:p>
        </w:tc>
        <w:tc>
          <w:tcPr>
            <w:tcW w:w="1260" w:type="dxa"/>
            <w:tcBorders>
              <w:bottom w:val="single" w:sz="4" w:space="0" w:color="auto"/>
            </w:tcBorders>
            <w:tcMar>
              <w:left w:w="115" w:type="dxa"/>
              <w:bottom w:w="216" w:type="dxa"/>
              <w:right w:w="115" w:type="dxa"/>
            </w:tcMar>
          </w:tcPr>
          <w:p w14:paraId="1AFA0665" w14:textId="5D8D21F2" w:rsidR="00135272"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No chemo 12   </w:t>
            </w:r>
          </w:p>
          <w:p w14:paraId="11E3364E" w14:textId="04D3FE7A" w:rsidR="00135272" w:rsidRPr="00135272" w:rsidRDefault="00135272"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Healthy</w:t>
            </w:r>
            <w:r w:rsidRPr="00135272">
              <w:rPr>
                <w:rFonts w:ascii="Times New Roman" w:hAnsi="Times New Roman" w:cs="Times New Roman"/>
                <w:color w:val="000000"/>
                <w:sz w:val="20"/>
                <w:szCs w:val="20"/>
              </w:rPr>
              <w:t xml:space="preserve"> 15</w:t>
            </w:r>
          </w:p>
        </w:tc>
        <w:tc>
          <w:tcPr>
            <w:tcW w:w="1170" w:type="dxa"/>
            <w:tcBorders>
              <w:bottom w:val="single" w:sz="4" w:space="0" w:color="auto"/>
            </w:tcBorders>
            <w:tcMar>
              <w:left w:w="115" w:type="dxa"/>
              <w:bottom w:w="216" w:type="dxa"/>
              <w:right w:w="115" w:type="dxa"/>
            </w:tcMar>
          </w:tcPr>
          <w:p w14:paraId="1D0F8C21" w14:textId="77777777" w:rsidR="00135272" w:rsidRDefault="00820AEA" w:rsidP="000956D6">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Chemo: </w:t>
            </w:r>
            <w:r w:rsidRPr="00820AEA">
              <w:rPr>
                <w:rFonts w:ascii="Times New Roman" w:hAnsi="Times New Roman" w:cs="Times New Roman"/>
                <w:color w:val="000000"/>
                <w:sz w:val="20"/>
                <w:szCs w:val="20"/>
              </w:rPr>
              <w:t>68.75%</w:t>
            </w:r>
          </w:p>
          <w:p w14:paraId="54A700C3" w14:textId="186E798E" w:rsidR="00820AEA" w:rsidRPr="00820AEA" w:rsidRDefault="00820AEA" w:rsidP="000956D6">
            <w:pPr>
              <w:jc w:val="center"/>
              <w:rPr>
                <w:rFonts w:ascii="Times New Roman" w:hAnsi="Times New Roman" w:cs="Times New Roman"/>
                <w:sz w:val="20"/>
                <w:szCs w:val="20"/>
              </w:rPr>
            </w:pPr>
            <w:r>
              <w:rPr>
                <w:rFonts w:ascii="Times New Roman" w:hAnsi="Times New Roman" w:cs="Times New Roman"/>
                <w:sz w:val="20"/>
                <w:szCs w:val="20"/>
              </w:rPr>
              <w:t xml:space="preserve">No chemo: </w:t>
            </w:r>
            <w:r w:rsidRPr="00820AEA">
              <w:rPr>
                <w:rFonts w:ascii="Times New Roman" w:hAnsi="Times New Roman" w:cs="Times New Roman"/>
                <w:color w:val="000000"/>
                <w:sz w:val="20"/>
                <w:szCs w:val="20"/>
              </w:rPr>
              <w:t>83.33%</w:t>
            </w:r>
          </w:p>
        </w:tc>
        <w:tc>
          <w:tcPr>
            <w:tcW w:w="1170" w:type="dxa"/>
            <w:tcBorders>
              <w:bottom w:val="single" w:sz="4" w:space="0" w:color="auto"/>
            </w:tcBorders>
            <w:tcMar>
              <w:left w:w="115" w:type="dxa"/>
              <w:bottom w:w="216" w:type="dxa"/>
              <w:right w:w="115" w:type="dxa"/>
            </w:tcMar>
          </w:tcPr>
          <w:p w14:paraId="25D51C0C" w14:textId="77777777" w:rsidR="00135272" w:rsidRPr="000C15CE" w:rsidRDefault="00135272" w:rsidP="000956D6">
            <w:pPr>
              <w:jc w:val="center"/>
              <w:rPr>
                <w:rFonts w:ascii="Times New Roman" w:hAnsi="Times New Roman" w:cs="Times New Roman"/>
                <w:sz w:val="20"/>
                <w:szCs w:val="20"/>
              </w:rPr>
            </w:pPr>
          </w:p>
        </w:tc>
        <w:tc>
          <w:tcPr>
            <w:tcW w:w="1080" w:type="dxa"/>
            <w:tcBorders>
              <w:bottom w:val="single" w:sz="4" w:space="0" w:color="auto"/>
            </w:tcBorders>
            <w:tcMar>
              <w:left w:w="115" w:type="dxa"/>
              <w:bottom w:w="216" w:type="dxa"/>
              <w:right w:w="115" w:type="dxa"/>
            </w:tcMar>
          </w:tcPr>
          <w:p w14:paraId="7BA1BEB7" w14:textId="030D3B31" w:rsidR="00135272" w:rsidRPr="00820AEA" w:rsidRDefault="00820AEA" w:rsidP="000956D6">
            <w:pPr>
              <w:jc w:val="center"/>
              <w:rPr>
                <w:rFonts w:ascii="Times New Roman" w:hAnsi="Times New Roman" w:cs="Times New Roman"/>
                <w:color w:val="000000"/>
                <w:sz w:val="20"/>
                <w:szCs w:val="20"/>
              </w:rPr>
            </w:pPr>
            <w:r w:rsidRPr="00820AEA">
              <w:rPr>
                <w:rFonts w:ascii="Times New Roman" w:hAnsi="Times New Roman" w:cs="Times New Roman"/>
                <w:color w:val="000000"/>
                <w:sz w:val="20"/>
                <w:szCs w:val="20"/>
              </w:rPr>
              <w:t>52.9 (8.6)</w:t>
            </w:r>
          </w:p>
        </w:tc>
        <w:tc>
          <w:tcPr>
            <w:tcW w:w="1260" w:type="dxa"/>
            <w:tcBorders>
              <w:bottom w:val="single" w:sz="4" w:space="0" w:color="auto"/>
            </w:tcBorders>
            <w:tcMar>
              <w:left w:w="115" w:type="dxa"/>
              <w:bottom w:w="216" w:type="dxa"/>
              <w:right w:w="115" w:type="dxa"/>
            </w:tcMar>
          </w:tcPr>
          <w:p w14:paraId="071E61D4" w14:textId="4D9713E0" w:rsidR="00135272" w:rsidRPr="00820AEA" w:rsidRDefault="00820AEA" w:rsidP="000956D6">
            <w:pPr>
              <w:jc w:val="center"/>
              <w:rPr>
                <w:rFonts w:ascii="Times New Roman" w:hAnsi="Times New Roman" w:cs="Times New Roman"/>
                <w:color w:val="000000"/>
                <w:sz w:val="20"/>
                <w:szCs w:val="20"/>
              </w:rPr>
            </w:pPr>
            <w:r w:rsidRPr="00820AEA">
              <w:rPr>
                <w:rFonts w:ascii="Times New Roman" w:hAnsi="Times New Roman" w:cs="Times New Roman"/>
                <w:color w:val="000000"/>
                <w:sz w:val="20"/>
                <w:szCs w:val="20"/>
              </w:rPr>
              <w:t>15.2 (2.6)</w:t>
            </w:r>
          </w:p>
        </w:tc>
        <w:tc>
          <w:tcPr>
            <w:tcW w:w="2430" w:type="dxa"/>
            <w:tcBorders>
              <w:bottom w:val="single" w:sz="4" w:space="0" w:color="auto"/>
            </w:tcBorders>
            <w:tcMar>
              <w:left w:w="115" w:type="dxa"/>
              <w:bottom w:w="216" w:type="dxa"/>
              <w:right w:w="115" w:type="dxa"/>
            </w:tcMar>
          </w:tcPr>
          <w:p w14:paraId="27F6318B" w14:textId="1138EA21" w:rsidR="00135272" w:rsidRPr="00135272"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T0:</w:t>
            </w:r>
            <w:r w:rsidRPr="00135272">
              <w:rPr>
                <w:rFonts w:ascii="Times New Roman" w:hAnsi="Times New Roman" w:cs="Times New Roman"/>
                <w:color w:val="000000"/>
                <w:sz w:val="20"/>
                <w:szCs w:val="20"/>
              </w:rPr>
              <w:t xml:space="preserve"> </w:t>
            </w:r>
            <w:r>
              <w:rPr>
                <w:rFonts w:ascii="Times New Roman" w:hAnsi="Times New Roman" w:cs="Times New Roman"/>
                <w:color w:val="000000"/>
                <w:sz w:val="20"/>
                <w:szCs w:val="20"/>
              </w:rPr>
              <w:t>Pre-</w:t>
            </w:r>
            <w:r w:rsidRPr="00135272">
              <w:rPr>
                <w:rFonts w:ascii="Times New Roman" w:hAnsi="Times New Roman" w:cs="Times New Roman"/>
                <w:color w:val="000000"/>
                <w:sz w:val="20"/>
                <w:szCs w:val="20"/>
              </w:rPr>
              <w:t xml:space="preserve">radiation, chemo </w:t>
            </w:r>
          </w:p>
          <w:p w14:paraId="2AD76502" w14:textId="15D0591D" w:rsidR="00135272" w:rsidRPr="00135272"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T1:</w:t>
            </w:r>
            <w:r w:rsidRPr="00135272">
              <w:rPr>
                <w:rFonts w:ascii="Times New Roman" w:hAnsi="Times New Roman" w:cs="Times New Roman"/>
                <w:color w:val="000000"/>
                <w:sz w:val="20"/>
                <w:szCs w:val="20"/>
              </w:rPr>
              <w:t xml:space="preserve"> 1 </w:t>
            </w:r>
            <w:proofErr w:type="spellStart"/>
            <w:r w:rsidRPr="00135272">
              <w:rPr>
                <w:rFonts w:ascii="Times New Roman" w:hAnsi="Times New Roman" w:cs="Times New Roman"/>
                <w:color w:val="000000"/>
                <w:sz w:val="20"/>
                <w:szCs w:val="20"/>
              </w:rPr>
              <w:t>mo</w:t>
            </w:r>
            <w:proofErr w:type="spellEnd"/>
            <w:r w:rsidRPr="00135272">
              <w:rPr>
                <w:rFonts w:ascii="Times New Roman" w:hAnsi="Times New Roman" w:cs="Times New Roman"/>
                <w:color w:val="000000"/>
                <w:sz w:val="20"/>
                <w:szCs w:val="20"/>
              </w:rPr>
              <w:t xml:space="preserve"> after chemo</w:t>
            </w:r>
          </w:p>
          <w:p w14:paraId="339BB27F" w14:textId="30FF0C9A" w:rsidR="00135272" w:rsidRPr="000C15CE" w:rsidRDefault="00135272" w:rsidP="00135272">
            <w:pPr>
              <w:rPr>
                <w:rFonts w:ascii="Times New Roman" w:hAnsi="Times New Roman" w:cs="Times New Roman"/>
                <w:color w:val="000000"/>
                <w:sz w:val="20"/>
                <w:szCs w:val="20"/>
              </w:rPr>
            </w:pPr>
            <w:r>
              <w:rPr>
                <w:rFonts w:ascii="Times New Roman" w:hAnsi="Times New Roman" w:cs="Times New Roman"/>
                <w:color w:val="000000"/>
                <w:sz w:val="20"/>
                <w:szCs w:val="20"/>
              </w:rPr>
              <w:t>T2: 1</w:t>
            </w:r>
            <w:r w:rsidRPr="00135272">
              <w:rPr>
                <w:rFonts w:ascii="Times New Roman" w:hAnsi="Times New Roman" w:cs="Times New Roman"/>
                <w:color w:val="000000"/>
                <w:sz w:val="20"/>
                <w:szCs w:val="20"/>
              </w:rPr>
              <w:t>y after chemo</w:t>
            </w:r>
          </w:p>
        </w:tc>
        <w:tc>
          <w:tcPr>
            <w:tcW w:w="2250" w:type="dxa"/>
            <w:tcBorders>
              <w:bottom w:val="single" w:sz="4" w:space="0" w:color="auto"/>
            </w:tcBorders>
            <w:tcMar>
              <w:left w:w="115" w:type="dxa"/>
              <w:bottom w:w="216" w:type="dxa"/>
              <w:right w:w="115" w:type="dxa"/>
            </w:tcMar>
          </w:tcPr>
          <w:p w14:paraId="771B799E" w14:textId="77777777" w:rsidR="00135272" w:rsidRPr="000C15CE" w:rsidRDefault="00135272" w:rsidP="004C17B9">
            <w:pPr>
              <w:rPr>
                <w:rFonts w:ascii="Times New Roman" w:hAnsi="Times New Roman" w:cs="Times New Roman"/>
                <w:color w:val="000000"/>
                <w:sz w:val="20"/>
                <w:szCs w:val="20"/>
              </w:rPr>
            </w:pPr>
          </w:p>
        </w:tc>
        <w:tc>
          <w:tcPr>
            <w:tcW w:w="1170" w:type="dxa"/>
            <w:tcBorders>
              <w:bottom w:val="single" w:sz="4" w:space="0" w:color="auto"/>
            </w:tcBorders>
            <w:tcMar>
              <w:bottom w:w="216" w:type="dxa"/>
            </w:tcMar>
          </w:tcPr>
          <w:p w14:paraId="7415872D" w14:textId="77777777" w:rsidR="00135272" w:rsidRPr="000C15CE" w:rsidRDefault="00135272" w:rsidP="000956D6">
            <w:pPr>
              <w:jc w:val="center"/>
              <w:rPr>
                <w:rFonts w:ascii="Times New Roman" w:hAnsi="Times New Roman" w:cs="Times New Roman"/>
                <w:sz w:val="20"/>
                <w:szCs w:val="20"/>
              </w:rPr>
            </w:pPr>
          </w:p>
        </w:tc>
      </w:tr>
    </w:tbl>
    <w:p w14:paraId="640C801E" w14:textId="35CAA8C9" w:rsidR="00FD7F38" w:rsidRPr="00D83A01" w:rsidRDefault="00FD7F38">
      <w:pPr>
        <w:rPr>
          <w:rFonts w:ascii="Times New Roman" w:hAnsi="Times New Roman" w:cs="Times New Roman"/>
          <w:b/>
        </w:rPr>
        <w:sectPr w:rsidR="00FD7F38" w:rsidRPr="00D83A01" w:rsidSect="00AF78C0">
          <w:pgSz w:w="15840" w:h="12240" w:orient="landscape"/>
          <w:pgMar w:top="720" w:right="720" w:bottom="720" w:left="720" w:header="720" w:footer="720" w:gutter="0"/>
          <w:cols w:space="720"/>
          <w:docGrid w:linePitch="360"/>
        </w:sectPr>
      </w:pPr>
    </w:p>
    <w:p w14:paraId="5A0A0B13" w14:textId="77777777" w:rsidR="003A5CE7" w:rsidRDefault="003A5CE7">
      <w:pPr>
        <w:rPr>
          <w:rFonts w:ascii="Times New Roman" w:hAnsi="Times New Roman" w:cs="Times New Roman"/>
          <w:b/>
        </w:rPr>
      </w:pPr>
    </w:p>
    <w:p w14:paraId="62CB0A83" w14:textId="77777777" w:rsidR="00F245E6" w:rsidRDefault="00F245E6">
      <w:pPr>
        <w:rPr>
          <w:rFonts w:ascii="Times New Roman" w:hAnsi="Times New Roman" w:cs="Times New Roman"/>
          <w:b/>
        </w:rPr>
      </w:pPr>
    </w:p>
    <w:p w14:paraId="55A8D35B" w14:textId="2ADC9A4C" w:rsidR="003D6D24" w:rsidRPr="00D83A01" w:rsidRDefault="00536EBB">
      <w:pPr>
        <w:rPr>
          <w:rFonts w:ascii="Times New Roman" w:hAnsi="Times New Roman" w:cs="Times New Roman"/>
        </w:rPr>
      </w:pPr>
      <w:r>
        <w:rPr>
          <w:rFonts w:ascii="Times New Roman" w:hAnsi="Times New Roman" w:cs="Times New Roman"/>
          <w:b/>
        </w:rPr>
        <w:t>Table 5</w:t>
      </w:r>
      <w:r w:rsidR="00282DE4" w:rsidRPr="00D83A01">
        <w:rPr>
          <w:rFonts w:ascii="Times New Roman" w:hAnsi="Times New Roman" w:cs="Times New Roman"/>
          <w:b/>
        </w:rPr>
        <w:t>.</w:t>
      </w:r>
      <w:r w:rsidR="00282DE4" w:rsidRPr="00D83A01">
        <w:rPr>
          <w:rFonts w:ascii="Times New Roman" w:hAnsi="Times New Roman" w:cs="Times New Roman"/>
        </w:rPr>
        <w:t xml:space="preserve"> Weighted mean effect sizes for each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774"/>
        <w:gridCol w:w="1836"/>
        <w:gridCol w:w="1836"/>
        <w:gridCol w:w="1404"/>
        <w:gridCol w:w="1260"/>
      </w:tblGrid>
      <w:tr w:rsidR="002A6FDC" w:rsidRPr="000C15CE" w14:paraId="450F2AF4" w14:textId="77777777" w:rsidTr="002A6FDC">
        <w:tc>
          <w:tcPr>
            <w:tcW w:w="2898" w:type="dxa"/>
            <w:tcBorders>
              <w:top w:val="single" w:sz="4" w:space="0" w:color="auto"/>
              <w:bottom w:val="single" w:sz="4" w:space="0" w:color="auto"/>
            </w:tcBorders>
          </w:tcPr>
          <w:p w14:paraId="5DDEF12B" w14:textId="10B0E553" w:rsidR="002A6FDC" w:rsidRPr="000C15CE" w:rsidRDefault="002A6FDC">
            <w:pPr>
              <w:rPr>
                <w:rFonts w:ascii="Times New Roman" w:hAnsi="Times New Roman" w:cs="Times New Roman"/>
                <w:sz w:val="20"/>
                <w:szCs w:val="20"/>
              </w:rPr>
            </w:pPr>
            <w:r w:rsidRPr="000C15CE">
              <w:rPr>
                <w:rFonts w:ascii="Times New Roman" w:hAnsi="Times New Roman" w:cs="Times New Roman"/>
                <w:sz w:val="20"/>
                <w:szCs w:val="20"/>
              </w:rPr>
              <w:t>Study</w:t>
            </w:r>
          </w:p>
        </w:tc>
        <w:tc>
          <w:tcPr>
            <w:tcW w:w="774" w:type="dxa"/>
            <w:tcBorders>
              <w:top w:val="single" w:sz="4" w:space="0" w:color="auto"/>
              <w:bottom w:val="single" w:sz="4" w:space="0" w:color="auto"/>
            </w:tcBorders>
          </w:tcPr>
          <w:p w14:paraId="4CD6D563" w14:textId="6D5A5620"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k</w:t>
            </w:r>
          </w:p>
        </w:tc>
        <w:tc>
          <w:tcPr>
            <w:tcW w:w="1836" w:type="dxa"/>
            <w:tcBorders>
              <w:top w:val="single" w:sz="4" w:space="0" w:color="auto"/>
              <w:bottom w:val="single" w:sz="4" w:space="0" w:color="auto"/>
            </w:tcBorders>
          </w:tcPr>
          <w:p w14:paraId="68C51DD7" w14:textId="1CDDD44E"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Effect size (SE)</w:t>
            </w:r>
          </w:p>
        </w:tc>
        <w:tc>
          <w:tcPr>
            <w:tcW w:w="1836" w:type="dxa"/>
            <w:tcBorders>
              <w:top w:val="single" w:sz="4" w:space="0" w:color="auto"/>
              <w:bottom w:val="single" w:sz="4" w:space="0" w:color="auto"/>
            </w:tcBorders>
          </w:tcPr>
          <w:p w14:paraId="6D16AA01" w14:textId="05266498"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95% CI</w:t>
            </w:r>
          </w:p>
        </w:tc>
        <w:tc>
          <w:tcPr>
            <w:tcW w:w="1404" w:type="dxa"/>
            <w:tcBorders>
              <w:top w:val="single" w:sz="4" w:space="0" w:color="auto"/>
              <w:bottom w:val="single" w:sz="4" w:space="0" w:color="auto"/>
            </w:tcBorders>
          </w:tcPr>
          <w:p w14:paraId="1984CD98" w14:textId="2CEDCDCC"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z</w:t>
            </w:r>
          </w:p>
        </w:tc>
        <w:tc>
          <w:tcPr>
            <w:tcW w:w="1260" w:type="dxa"/>
            <w:tcBorders>
              <w:top w:val="single" w:sz="4" w:space="0" w:color="auto"/>
              <w:bottom w:val="single" w:sz="4" w:space="0" w:color="auto"/>
            </w:tcBorders>
          </w:tcPr>
          <w:p w14:paraId="16D002FC" w14:textId="39FCD5E3" w:rsidR="002A6FDC" w:rsidRPr="000C15CE" w:rsidRDefault="002A6FDC" w:rsidP="002A6FDC">
            <w:pPr>
              <w:jc w:val="center"/>
              <w:rPr>
                <w:rFonts w:ascii="Times New Roman" w:hAnsi="Times New Roman" w:cs="Times New Roman"/>
                <w:sz w:val="20"/>
                <w:szCs w:val="20"/>
              </w:rPr>
            </w:pPr>
            <w:r w:rsidRPr="000C15CE">
              <w:rPr>
                <w:rFonts w:ascii="Times New Roman" w:hAnsi="Times New Roman" w:cs="Times New Roman"/>
                <w:sz w:val="20"/>
                <w:szCs w:val="20"/>
              </w:rPr>
              <w:t>Q</w:t>
            </w:r>
          </w:p>
        </w:tc>
      </w:tr>
      <w:tr w:rsidR="002A6FDC" w:rsidRPr="000C15CE" w14:paraId="51A2912E" w14:textId="77777777" w:rsidTr="002A6FDC">
        <w:tc>
          <w:tcPr>
            <w:tcW w:w="2898" w:type="dxa"/>
            <w:tcBorders>
              <w:top w:val="single" w:sz="4" w:space="0" w:color="auto"/>
            </w:tcBorders>
          </w:tcPr>
          <w:p w14:paraId="1B872CCC" w14:textId="77777777" w:rsidR="002A6FDC" w:rsidRPr="000C15CE" w:rsidRDefault="002A6FDC">
            <w:pPr>
              <w:rPr>
                <w:rFonts w:ascii="Times New Roman" w:hAnsi="Times New Roman" w:cs="Times New Roman"/>
                <w:sz w:val="20"/>
                <w:szCs w:val="20"/>
              </w:rPr>
            </w:pPr>
          </w:p>
        </w:tc>
        <w:tc>
          <w:tcPr>
            <w:tcW w:w="774" w:type="dxa"/>
            <w:tcBorders>
              <w:top w:val="single" w:sz="4" w:space="0" w:color="auto"/>
            </w:tcBorders>
          </w:tcPr>
          <w:p w14:paraId="2BCE5BE3" w14:textId="77777777" w:rsidR="002A6FDC" w:rsidRPr="000C15CE" w:rsidRDefault="002A6FDC">
            <w:pPr>
              <w:rPr>
                <w:rFonts w:ascii="Times New Roman" w:hAnsi="Times New Roman" w:cs="Times New Roman"/>
                <w:sz w:val="20"/>
                <w:szCs w:val="20"/>
              </w:rPr>
            </w:pPr>
          </w:p>
        </w:tc>
        <w:tc>
          <w:tcPr>
            <w:tcW w:w="1836" w:type="dxa"/>
            <w:tcBorders>
              <w:top w:val="single" w:sz="4" w:space="0" w:color="auto"/>
            </w:tcBorders>
          </w:tcPr>
          <w:p w14:paraId="26A7DBC6" w14:textId="77777777" w:rsidR="002A6FDC" w:rsidRPr="000C15CE" w:rsidRDefault="002A6FDC">
            <w:pPr>
              <w:rPr>
                <w:rFonts w:ascii="Times New Roman" w:hAnsi="Times New Roman" w:cs="Times New Roman"/>
                <w:sz w:val="20"/>
                <w:szCs w:val="20"/>
              </w:rPr>
            </w:pPr>
          </w:p>
        </w:tc>
        <w:tc>
          <w:tcPr>
            <w:tcW w:w="1836" w:type="dxa"/>
            <w:tcBorders>
              <w:top w:val="single" w:sz="4" w:space="0" w:color="auto"/>
            </w:tcBorders>
          </w:tcPr>
          <w:p w14:paraId="10A6F946" w14:textId="77777777" w:rsidR="002A6FDC" w:rsidRPr="000C15CE" w:rsidRDefault="002A6FDC">
            <w:pPr>
              <w:rPr>
                <w:rFonts w:ascii="Times New Roman" w:hAnsi="Times New Roman" w:cs="Times New Roman"/>
                <w:sz w:val="20"/>
                <w:szCs w:val="20"/>
              </w:rPr>
            </w:pPr>
          </w:p>
        </w:tc>
        <w:tc>
          <w:tcPr>
            <w:tcW w:w="1404" w:type="dxa"/>
            <w:tcBorders>
              <w:top w:val="single" w:sz="4" w:space="0" w:color="auto"/>
            </w:tcBorders>
          </w:tcPr>
          <w:p w14:paraId="70B5AAB3" w14:textId="77777777" w:rsidR="002A6FDC" w:rsidRPr="000C15CE" w:rsidRDefault="002A6FDC">
            <w:pPr>
              <w:rPr>
                <w:rFonts w:ascii="Times New Roman" w:hAnsi="Times New Roman" w:cs="Times New Roman"/>
                <w:sz w:val="20"/>
                <w:szCs w:val="20"/>
              </w:rPr>
            </w:pPr>
          </w:p>
        </w:tc>
        <w:tc>
          <w:tcPr>
            <w:tcW w:w="1260" w:type="dxa"/>
            <w:tcBorders>
              <w:top w:val="single" w:sz="4" w:space="0" w:color="auto"/>
            </w:tcBorders>
          </w:tcPr>
          <w:p w14:paraId="04627EAE" w14:textId="77777777" w:rsidR="002A6FDC" w:rsidRPr="000C15CE" w:rsidRDefault="002A6FDC">
            <w:pPr>
              <w:rPr>
                <w:rFonts w:ascii="Times New Roman" w:hAnsi="Times New Roman" w:cs="Times New Roman"/>
                <w:sz w:val="20"/>
                <w:szCs w:val="20"/>
              </w:rPr>
            </w:pPr>
          </w:p>
        </w:tc>
      </w:tr>
      <w:tr w:rsidR="002A6FDC" w:rsidRPr="000C15CE" w14:paraId="65E60969" w14:textId="77777777" w:rsidTr="002A6FDC">
        <w:tc>
          <w:tcPr>
            <w:tcW w:w="2898" w:type="dxa"/>
          </w:tcPr>
          <w:p w14:paraId="555C8F3B" w14:textId="77777777" w:rsidR="002A6FDC" w:rsidRPr="000C15CE" w:rsidRDefault="002A6FDC">
            <w:pPr>
              <w:rPr>
                <w:rFonts w:ascii="Times New Roman" w:hAnsi="Times New Roman" w:cs="Times New Roman"/>
                <w:sz w:val="20"/>
                <w:szCs w:val="20"/>
              </w:rPr>
            </w:pPr>
          </w:p>
        </w:tc>
        <w:tc>
          <w:tcPr>
            <w:tcW w:w="774" w:type="dxa"/>
          </w:tcPr>
          <w:p w14:paraId="5AEF9AFB" w14:textId="77777777" w:rsidR="002A6FDC" w:rsidRPr="000C15CE" w:rsidRDefault="002A6FDC">
            <w:pPr>
              <w:rPr>
                <w:rFonts w:ascii="Times New Roman" w:hAnsi="Times New Roman" w:cs="Times New Roman"/>
                <w:sz w:val="20"/>
                <w:szCs w:val="20"/>
              </w:rPr>
            </w:pPr>
          </w:p>
        </w:tc>
        <w:tc>
          <w:tcPr>
            <w:tcW w:w="1836" w:type="dxa"/>
          </w:tcPr>
          <w:p w14:paraId="35197324" w14:textId="77777777" w:rsidR="002A6FDC" w:rsidRPr="000C15CE" w:rsidRDefault="002A6FDC">
            <w:pPr>
              <w:rPr>
                <w:rFonts w:ascii="Times New Roman" w:hAnsi="Times New Roman" w:cs="Times New Roman"/>
                <w:sz w:val="20"/>
                <w:szCs w:val="20"/>
              </w:rPr>
            </w:pPr>
          </w:p>
        </w:tc>
        <w:tc>
          <w:tcPr>
            <w:tcW w:w="1836" w:type="dxa"/>
          </w:tcPr>
          <w:p w14:paraId="2C62EB65" w14:textId="77777777" w:rsidR="002A6FDC" w:rsidRPr="000C15CE" w:rsidRDefault="002A6FDC">
            <w:pPr>
              <w:rPr>
                <w:rFonts w:ascii="Times New Roman" w:hAnsi="Times New Roman" w:cs="Times New Roman"/>
                <w:sz w:val="20"/>
                <w:szCs w:val="20"/>
              </w:rPr>
            </w:pPr>
          </w:p>
        </w:tc>
        <w:tc>
          <w:tcPr>
            <w:tcW w:w="1404" w:type="dxa"/>
          </w:tcPr>
          <w:p w14:paraId="69ED47D2" w14:textId="77777777" w:rsidR="002A6FDC" w:rsidRPr="000C15CE" w:rsidRDefault="002A6FDC">
            <w:pPr>
              <w:rPr>
                <w:rFonts w:ascii="Times New Roman" w:hAnsi="Times New Roman" w:cs="Times New Roman"/>
                <w:sz w:val="20"/>
                <w:szCs w:val="20"/>
              </w:rPr>
            </w:pPr>
          </w:p>
        </w:tc>
        <w:tc>
          <w:tcPr>
            <w:tcW w:w="1260" w:type="dxa"/>
          </w:tcPr>
          <w:p w14:paraId="4EE94417" w14:textId="77777777" w:rsidR="002A6FDC" w:rsidRPr="000C15CE" w:rsidRDefault="002A6FDC">
            <w:pPr>
              <w:rPr>
                <w:rFonts w:ascii="Times New Roman" w:hAnsi="Times New Roman" w:cs="Times New Roman"/>
                <w:sz w:val="20"/>
                <w:szCs w:val="20"/>
              </w:rPr>
            </w:pPr>
          </w:p>
        </w:tc>
      </w:tr>
      <w:tr w:rsidR="002A6FDC" w:rsidRPr="000C15CE" w14:paraId="7AE000FE" w14:textId="77777777" w:rsidTr="002A6FDC">
        <w:tc>
          <w:tcPr>
            <w:tcW w:w="2898" w:type="dxa"/>
            <w:tcBorders>
              <w:bottom w:val="single" w:sz="4" w:space="0" w:color="auto"/>
            </w:tcBorders>
          </w:tcPr>
          <w:p w14:paraId="5B65B50C" w14:textId="77777777" w:rsidR="002A6FDC" w:rsidRPr="000C15CE" w:rsidRDefault="002A6FDC">
            <w:pPr>
              <w:rPr>
                <w:rFonts w:ascii="Times New Roman" w:hAnsi="Times New Roman" w:cs="Times New Roman"/>
                <w:sz w:val="20"/>
                <w:szCs w:val="20"/>
              </w:rPr>
            </w:pPr>
          </w:p>
        </w:tc>
        <w:tc>
          <w:tcPr>
            <w:tcW w:w="774" w:type="dxa"/>
            <w:tcBorders>
              <w:bottom w:val="single" w:sz="4" w:space="0" w:color="auto"/>
            </w:tcBorders>
          </w:tcPr>
          <w:p w14:paraId="67DF7D00" w14:textId="77777777" w:rsidR="002A6FDC" w:rsidRPr="000C15CE" w:rsidRDefault="002A6FDC">
            <w:pPr>
              <w:rPr>
                <w:rFonts w:ascii="Times New Roman" w:hAnsi="Times New Roman" w:cs="Times New Roman"/>
                <w:sz w:val="20"/>
                <w:szCs w:val="20"/>
              </w:rPr>
            </w:pPr>
          </w:p>
        </w:tc>
        <w:tc>
          <w:tcPr>
            <w:tcW w:w="1836" w:type="dxa"/>
            <w:tcBorders>
              <w:bottom w:val="single" w:sz="4" w:space="0" w:color="auto"/>
            </w:tcBorders>
          </w:tcPr>
          <w:p w14:paraId="03CB5B92" w14:textId="77777777" w:rsidR="002A6FDC" w:rsidRPr="000C15CE" w:rsidRDefault="002A6FDC">
            <w:pPr>
              <w:rPr>
                <w:rFonts w:ascii="Times New Roman" w:hAnsi="Times New Roman" w:cs="Times New Roman"/>
                <w:sz w:val="20"/>
                <w:szCs w:val="20"/>
              </w:rPr>
            </w:pPr>
          </w:p>
        </w:tc>
        <w:tc>
          <w:tcPr>
            <w:tcW w:w="1836" w:type="dxa"/>
            <w:tcBorders>
              <w:bottom w:val="single" w:sz="4" w:space="0" w:color="auto"/>
            </w:tcBorders>
          </w:tcPr>
          <w:p w14:paraId="2B84991A" w14:textId="77777777" w:rsidR="002A6FDC" w:rsidRPr="000C15CE" w:rsidRDefault="002A6FDC">
            <w:pPr>
              <w:rPr>
                <w:rFonts w:ascii="Times New Roman" w:hAnsi="Times New Roman" w:cs="Times New Roman"/>
                <w:sz w:val="20"/>
                <w:szCs w:val="20"/>
              </w:rPr>
            </w:pPr>
          </w:p>
        </w:tc>
        <w:tc>
          <w:tcPr>
            <w:tcW w:w="1404" w:type="dxa"/>
            <w:tcBorders>
              <w:bottom w:val="single" w:sz="4" w:space="0" w:color="auto"/>
            </w:tcBorders>
          </w:tcPr>
          <w:p w14:paraId="18F2429B" w14:textId="77777777" w:rsidR="002A6FDC" w:rsidRPr="000C15CE" w:rsidRDefault="002A6FDC">
            <w:pPr>
              <w:rPr>
                <w:rFonts w:ascii="Times New Roman" w:hAnsi="Times New Roman" w:cs="Times New Roman"/>
                <w:sz w:val="20"/>
                <w:szCs w:val="20"/>
              </w:rPr>
            </w:pPr>
          </w:p>
        </w:tc>
        <w:tc>
          <w:tcPr>
            <w:tcW w:w="1260" w:type="dxa"/>
            <w:tcBorders>
              <w:bottom w:val="single" w:sz="4" w:space="0" w:color="auto"/>
            </w:tcBorders>
          </w:tcPr>
          <w:p w14:paraId="20F1E4B7" w14:textId="77777777" w:rsidR="002A6FDC" w:rsidRPr="000C15CE" w:rsidRDefault="002A6FDC">
            <w:pPr>
              <w:rPr>
                <w:rFonts w:ascii="Times New Roman" w:hAnsi="Times New Roman" w:cs="Times New Roman"/>
                <w:sz w:val="20"/>
                <w:szCs w:val="20"/>
              </w:rPr>
            </w:pPr>
          </w:p>
        </w:tc>
      </w:tr>
    </w:tbl>
    <w:p w14:paraId="6E7A9355" w14:textId="77777777" w:rsidR="00282DE4" w:rsidRPr="00D83A01" w:rsidRDefault="00282DE4">
      <w:pPr>
        <w:rPr>
          <w:rFonts w:ascii="Times New Roman" w:hAnsi="Times New Roman" w:cs="Times New Roman"/>
        </w:rPr>
      </w:pPr>
    </w:p>
    <w:p w14:paraId="6F730B34" w14:textId="77777777" w:rsidR="00282DE4" w:rsidRPr="00D83A01" w:rsidRDefault="00282DE4">
      <w:pPr>
        <w:rPr>
          <w:rFonts w:ascii="Times New Roman" w:hAnsi="Times New Roman" w:cs="Times New Roman"/>
        </w:rPr>
      </w:pPr>
    </w:p>
    <w:p w14:paraId="7FF1EABD" w14:textId="77777777" w:rsidR="002A6FDC" w:rsidRPr="00D83A01" w:rsidRDefault="002A6FDC" w:rsidP="003D6D24">
      <w:pPr>
        <w:rPr>
          <w:rFonts w:ascii="Times New Roman" w:hAnsi="Times New Roman" w:cs="Times New Roman"/>
        </w:rPr>
      </w:pPr>
    </w:p>
    <w:p w14:paraId="7EC74ECA" w14:textId="77777777" w:rsidR="002A6FDC" w:rsidRPr="00D83A01" w:rsidRDefault="002A6FDC" w:rsidP="003D6D24">
      <w:pPr>
        <w:rPr>
          <w:rFonts w:ascii="Times New Roman" w:hAnsi="Times New Roman" w:cs="Times New Roman"/>
        </w:rPr>
      </w:pPr>
    </w:p>
    <w:p w14:paraId="3F269E95" w14:textId="77777777" w:rsidR="002A6FDC" w:rsidRPr="00D83A01" w:rsidRDefault="002A6FDC" w:rsidP="003D6D24">
      <w:pPr>
        <w:rPr>
          <w:rFonts w:ascii="Times New Roman" w:hAnsi="Times New Roman" w:cs="Times New Roman"/>
        </w:rPr>
      </w:pPr>
    </w:p>
    <w:p w14:paraId="479E9611" w14:textId="77777777" w:rsidR="002A6FDC" w:rsidRPr="00D83A01" w:rsidRDefault="002A6FDC" w:rsidP="003D6D24">
      <w:pPr>
        <w:rPr>
          <w:rFonts w:ascii="Times New Roman" w:hAnsi="Times New Roman" w:cs="Times New Roman"/>
        </w:rPr>
      </w:pPr>
    </w:p>
    <w:p w14:paraId="35377878" w14:textId="5ABBB2E9" w:rsidR="003D6D24" w:rsidRPr="00D83A01" w:rsidRDefault="00536EBB" w:rsidP="003D6D24">
      <w:pPr>
        <w:rPr>
          <w:rFonts w:ascii="Times New Roman" w:hAnsi="Times New Roman" w:cs="Times New Roman"/>
        </w:rPr>
      </w:pPr>
      <w:r>
        <w:rPr>
          <w:rFonts w:ascii="Times New Roman" w:hAnsi="Times New Roman" w:cs="Times New Roman"/>
          <w:b/>
        </w:rPr>
        <w:t>Table 6</w:t>
      </w:r>
      <w:r w:rsidR="003D6D24" w:rsidRPr="00D83A01">
        <w:rPr>
          <w:rFonts w:ascii="Times New Roman" w:hAnsi="Times New Roman" w:cs="Times New Roman"/>
          <w:b/>
        </w:rPr>
        <w:t>.</w:t>
      </w:r>
      <w:r w:rsidR="003D6D24" w:rsidRPr="00D83A01">
        <w:rPr>
          <w:rFonts w:ascii="Times New Roman" w:hAnsi="Times New Roman" w:cs="Times New Roman"/>
        </w:rPr>
        <w:t xml:space="preserve"> Weighted mean effect sizes</w:t>
      </w:r>
      <w:r w:rsidR="006D1387">
        <w:rPr>
          <w:rFonts w:ascii="Times New Roman" w:hAnsi="Times New Roman" w:cs="Times New Roman"/>
        </w:rPr>
        <w:t xml:space="preserve"> of neuropsychological</w:t>
      </w:r>
      <w:r w:rsidR="003D6D24" w:rsidRPr="00D83A01">
        <w:rPr>
          <w:rFonts w:ascii="Times New Roman" w:hAnsi="Times New Roman" w:cs="Times New Roman"/>
        </w:rPr>
        <w:t xml:space="preserve"> tests </w:t>
      </w:r>
      <w:r w:rsidR="006D1387">
        <w:rPr>
          <w:rFonts w:ascii="Times New Roman" w:hAnsi="Times New Roman" w:cs="Times New Roman"/>
        </w:rPr>
        <w:t>and</w:t>
      </w:r>
      <w:r w:rsidR="003D6D24" w:rsidRPr="00D83A01">
        <w:rPr>
          <w:rFonts w:ascii="Times New Roman" w:hAnsi="Times New Roman" w:cs="Times New Roman"/>
        </w:rPr>
        <w:t xml:space="preserve"> heterogeneity for each cognitive domain</w:t>
      </w:r>
    </w:p>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1260"/>
        <w:gridCol w:w="1980"/>
        <w:gridCol w:w="810"/>
        <w:gridCol w:w="1260"/>
        <w:gridCol w:w="1080"/>
      </w:tblGrid>
      <w:tr w:rsidR="003D6D24" w:rsidRPr="000C15CE" w14:paraId="308843F2" w14:textId="77777777" w:rsidTr="003D6D24">
        <w:tc>
          <w:tcPr>
            <w:tcW w:w="3078" w:type="dxa"/>
            <w:tcBorders>
              <w:top w:val="single" w:sz="4" w:space="0" w:color="auto"/>
              <w:bottom w:val="single" w:sz="4" w:space="0" w:color="auto"/>
            </w:tcBorders>
          </w:tcPr>
          <w:p w14:paraId="2C155BE7" w14:textId="77777777" w:rsidR="003D6D24" w:rsidRPr="000C15CE"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Cognitive Domain</w:t>
            </w:r>
          </w:p>
        </w:tc>
        <w:tc>
          <w:tcPr>
            <w:tcW w:w="1260" w:type="dxa"/>
            <w:tcBorders>
              <w:top w:val="single" w:sz="4" w:space="0" w:color="auto"/>
              <w:bottom w:val="single" w:sz="4" w:space="0" w:color="auto"/>
            </w:tcBorders>
          </w:tcPr>
          <w:p w14:paraId="4A736B42"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 of studies</w:t>
            </w:r>
          </w:p>
        </w:tc>
        <w:tc>
          <w:tcPr>
            <w:tcW w:w="1980" w:type="dxa"/>
            <w:tcBorders>
              <w:top w:val="single" w:sz="4" w:space="0" w:color="auto"/>
              <w:bottom w:val="single" w:sz="4" w:space="0" w:color="auto"/>
            </w:tcBorders>
          </w:tcPr>
          <w:p w14:paraId="48E6A19C"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Weighted pooled effect size</w:t>
            </w:r>
          </w:p>
        </w:tc>
        <w:tc>
          <w:tcPr>
            <w:tcW w:w="810" w:type="dxa"/>
            <w:tcBorders>
              <w:top w:val="single" w:sz="4" w:space="0" w:color="auto"/>
              <w:bottom w:val="single" w:sz="4" w:space="0" w:color="auto"/>
            </w:tcBorders>
          </w:tcPr>
          <w:p w14:paraId="52D2C752"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n</w:t>
            </w:r>
          </w:p>
        </w:tc>
        <w:tc>
          <w:tcPr>
            <w:tcW w:w="1260" w:type="dxa"/>
            <w:tcBorders>
              <w:top w:val="single" w:sz="4" w:space="0" w:color="auto"/>
              <w:bottom w:val="single" w:sz="4" w:space="0" w:color="auto"/>
            </w:tcBorders>
          </w:tcPr>
          <w:p w14:paraId="7B3572F8"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95% CI</w:t>
            </w:r>
          </w:p>
        </w:tc>
        <w:tc>
          <w:tcPr>
            <w:tcW w:w="1080" w:type="dxa"/>
            <w:tcBorders>
              <w:top w:val="single" w:sz="4" w:space="0" w:color="auto"/>
              <w:bottom w:val="single" w:sz="4" w:space="0" w:color="auto"/>
            </w:tcBorders>
          </w:tcPr>
          <w:p w14:paraId="4C88A0A9" w14:textId="77777777" w:rsidR="003D6D24" w:rsidRPr="000C15CE" w:rsidRDefault="003D6D24" w:rsidP="003D6D24">
            <w:pPr>
              <w:jc w:val="center"/>
              <w:rPr>
                <w:rFonts w:ascii="Times New Roman" w:hAnsi="Times New Roman" w:cs="Times New Roman"/>
                <w:sz w:val="20"/>
                <w:szCs w:val="20"/>
              </w:rPr>
            </w:pPr>
            <w:r w:rsidRPr="000C15CE">
              <w:rPr>
                <w:rFonts w:ascii="Times New Roman" w:hAnsi="Times New Roman" w:cs="Times New Roman"/>
                <w:sz w:val="20"/>
                <w:szCs w:val="20"/>
              </w:rPr>
              <w:t>Fail-safe N</w:t>
            </w:r>
          </w:p>
        </w:tc>
      </w:tr>
      <w:tr w:rsidR="003D6D24" w:rsidRPr="000C15CE" w14:paraId="4D496C82" w14:textId="77777777" w:rsidTr="003D6D24">
        <w:tc>
          <w:tcPr>
            <w:tcW w:w="3078" w:type="dxa"/>
            <w:tcBorders>
              <w:top w:val="single" w:sz="4" w:space="0" w:color="auto"/>
            </w:tcBorders>
          </w:tcPr>
          <w:p w14:paraId="6DCB8436" w14:textId="568B871E" w:rsidR="003D6D24" w:rsidRDefault="003D6D24" w:rsidP="000C15CE">
            <w:pPr>
              <w:rPr>
                <w:rFonts w:ascii="Times New Roman" w:hAnsi="Times New Roman" w:cs="Times New Roman"/>
                <w:sz w:val="20"/>
                <w:szCs w:val="20"/>
              </w:rPr>
            </w:pPr>
            <w:r w:rsidRPr="000C15CE">
              <w:rPr>
                <w:rFonts w:ascii="Times New Roman" w:hAnsi="Times New Roman" w:cs="Times New Roman"/>
                <w:sz w:val="20"/>
                <w:szCs w:val="20"/>
              </w:rPr>
              <w:t>Attention</w:t>
            </w:r>
            <w:r w:rsidR="006D1387">
              <w:rPr>
                <w:rFonts w:ascii="Times New Roman" w:hAnsi="Times New Roman" w:cs="Times New Roman"/>
                <w:sz w:val="20"/>
                <w:szCs w:val="20"/>
              </w:rPr>
              <w:t xml:space="preserve"> </w:t>
            </w:r>
          </w:p>
          <w:p w14:paraId="339BF737" w14:textId="77777777" w:rsidR="006D1387" w:rsidRDefault="006D1387" w:rsidP="000C15CE">
            <w:pPr>
              <w:rPr>
                <w:rFonts w:ascii="Times New Roman" w:hAnsi="Times New Roman" w:cs="Times New Roman"/>
                <w:sz w:val="20"/>
                <w:szCs w:val="20"/>
              </w:rPr>
            </w:pPr>
          </w:p>
          <w:p w14:paraId="76A35881" w14:textId="611FD418" w:rsidR="006D1387" w:rsidRPr="000C15CE" w:rsidRDefault="006D1387" w:rsidP="000C15CE">
            <w:pPr>
              <w:rPr>
                <w:rFonts w:ascii="Times New Roman" w:hAnsi="Times New Roman" w:cs="Times New Roman"/>
                <w:sz w:val="20"/>
                <w:szCs w:val="20"/>
              </w:rPr>
            </w:pPr>
          </w:p>
        </w:tc>
        <w:tc>
          <w:tcPr>
            <w:tcW w:w="1260" w:type="dxa"/>
            <w:tcBorders>
              <w:top w:val="single" w:sz="4" w:space="0" w:color="auto"/>
            </w:tcBorders>
          </w:tcPr>
          <w:p w14:paraId="7387328A" w14:textId="77777777" w:rsidR="003D6D24" w:rsidRPr="000C15CE" w:rsidRDefault="003D6D24" w:rsidP="003D6D24">
            <w:pPr>
              <w:rPr>
                <w:rFonts w:ascii="Times New Roman" w:hAnsi="Times New Roman" w:cs="Times New Roman"/>
                <w:sz w:val="20"/>
                <w:szCs w:val="20"/>
              </w:rPr>
            </w:pPr>
          </w:p>
        </w:tc>
        <w:tc>
          <w:tcPr>
            <w:tcW w:w="1980" w:type="dxa"/>
            <w:tcBorders>
              <w:top w:val="single" w:sz="4" w:space="0" w:color="auto"/>
            </w:tcBorders>
          </w:tcPr>
          <w:p w14:paraId="24AAC4B5" w14:textId="77777777" w:rsidR="003D6D24" w:rsidRPr="000C15CE" w:rsidRDefault="003D6D24" w:rsidP="003D6D24">
            <w:pPr>
              <w:rPr>
                <w:rFonts w:ascii="Times New Roman" w:hAnsi="Times New Roman" w:cs="Times New Roman"/>
                <w:sz w:val="20"/>
                <w:szCs w:val="20"/>
              </w:rPr>
            </w:pPr>
          </w:p>
        </w:tc>
        <w:tc>
          <w:tcPr>
            <w:tcW w:w="810" w:type="dxa"/>
            <w:tcBorders>
              <w:top w:val="single" w:sz="4" w:space="0" w:color="auto"/>
            </w:tcBorders>
          </w:tcPr>
          <w:p w14:paraId="46490EDF" w14:textId="77777777" w:rsidR="003D6D24" w:rsidRPr="000C15CE" w:rsidRDefault="003D6D24" w:rsidP="003D6D24">
            <w:pPr>
              <w:rPr>
                <w:rFonts w:ascii="Times New Roman" w:hAnsi="Times New Roman" w:cs="Times New Roman"/>
                <w:sz w:val="20"/>
                <w:szCs w:val="20"/>
              </w:rPr>
            </w:pPr>
          </w:p>
        </w:tc>
        <w:tc>
          <w:tcPr>
            <w:tcW w:w="1260" w:type="dxa"/>
            <w:tcBorders>
              <w:top w:val="single" w:sz="4" w:space="0" w:color="auto"/>
            </w:tcBorders>
          </w:tcPr>
          <w:p w14:paraId="7BCC66E9" w14:textId="77777777" w:rsidR="003D6D24" w:rsidRPr="000C15CE" w:rsidRDefault="003D6D24" w:rsidP="003D6D24">
            <w:pPr>
              <w:rPr>
                <w:rFonts w:ascii="Times New Roman" w:hAnsi="Times New Roman" w:cs="Times New Roman"/>
                <w:sz w:val="20"/>
                <w:szCs w:val="20"/>
              </w:rPr>
            </w:pPr>
          </w:p>
        </w:tc>
        <w:tc>
          <w:tcPr>
            <w:tcW w:w="1080" w:type="dxa"/>
            <w:tcBorders>
              <w:top w:val="single" w:sz="4" w:space="0" w:color="auto"/>
            </w:tcBorders>
          </w:tcPr>
          <w:p w14:paraId="6B94FA0B" w14:textId="77777777" w:rsidR="003D6D24" w:rsidRPr="000C15CE" w:rsidRDefault="003D6D24" w:rsidP="003D6D24">
            <w:pPr>
              <w:rPr>
                <w:rFonts w:ascii="Times New Roman" w:hAnsi="Times New Roman" w:cs="Times New Roman"/>
                <w:sz w:val="20"/>
                <w:szCs w:val="20"/>
              </w:rPr>
            </w:pPr>
          </w:p>
        </w:tc>
      </w:tr>
      <w:tr w:rsidR="003D6D24" w:rsidRPr="000C15CE" w14:paraId="5F1626E3" w14:textId="77777777" w:rsidTr="003D6D24">
        <w:tc>
          <w:tcPr>
            <w:tcW w:w="3078" w:type="dxa"/>
          </w:tcPr>
          <w:p w14:paraId="0167CC88"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Executive Functions</w:t>
            </w:r>
          </w:p>
          <w:p w14:paraId="061E1ED4" w14:textId="77777777" w:rsidR="006D1387" w:rsidRDefault="006D1387" w:rsidP="003D6D24">
            <w:pPr>
              <w:rPr>
                <w:rFonts w:ascii="Times New Roman" w:hAnsi="Times New Roman" w:cs="Times New Roman"/>
                <w:sz w:val="20"/>
                <w:szCs w:val="20"/>
              </w:rPr>
            </w:pPr>
          </w:p>
          <w:p w14:paraId="14D4A274" w14:textId="77777777" w:rsidR="006D1387" w:rsidRPr="000C15CE" w:rsidRDefault="006D1387" w:rsidP="003D6D24">
            <w:pPr>
              <w:rPr>
                <w:rFonts w:ascii="Times New Roman" w:hAnsi="Times New Roman" w:cs="Times New Roman"/>
                <w:sz w:val="20"/>
                <w:szCs w:val="20"/>
              </w:rPr>
            </w:pPr>
          </w:p>
        </w:tc>
        <w:tc>
          <w:tcPr>
            <w:tcW w:w="1260" w:type="dxa"/>
          </w:tcPr>
          <w:p w14:paraId="3C68ECD8" w14:textId="77777777" w:rsidR="003D6D24" w:rsidRPr="000C15CE" w:rsidRDefault="003D6D24" w:rsidP="003D6D24">
            <w:pPr>
              <w:rPr>
                <w:rFonts w:ascii="Times New Roman" w:hAnsi="Times New Roman" w:cs="Times New Roman"/>
                <w:sz w:val="20"/>
                <w:szCs w:val="20"/>
              </w:rPr>
            </w:pPr>
          </w:p>
        </w:tc>
        <w:tc>
          <w:tcPr>
            <w:tcW w:w="1980" w:type="dxa"/>
          </w:tcPr>
          <w:p w14:paraId="2052F6DC" w14:textId="77777777" w:rsidR="003D6D24" w:rsidRPr="000C15CE" w:rsidRDefault="003D6D24" w:rsidP="003D6D24">
            <w:pPr>
              <w:rPr>
                <w:rFonts w:ascii="Times New Roman" w:hAnsi="Times New Roman" w:cs="Times New Roman"/>
                <w:sz w:val="20"/>
                <w:szCs w:val="20"/>
              </w:rPr>
            </w:pPr>
          </w:p>
        </w:tc>
        <w:tc>
          <w:tcPr>
            <w:tcW w:w="810" w:type="dxa"/>
          </w:tcPr>
          <w:p w14:paraId="29D507FA" w14:textId="77777777" w:rsidR="003D6D24" w:rsidRPr="000C15CE" w:rsidRDefault="003D6D24" w:rsidP="003D6D24">
            <w:pPr>
              <w:rPr>
                <w:rFonts w:ascii="Times New Roman" w:hAnsi="Times New Roman" w:cs="Times New Roman"/>
                <w:sz w:val="20"/>
                <w:szCs w:val="20"/>
              </w:rPr>
            </w:pPr>
          </w:p>
        </w:tc>
        <w:tc>
          <w:tcPr>
            <w:tcW w:w="1260" w:type="dxa"/>
          </w:tcPr>
          <w:p w14:paraId="6C9FC22E" w14:textId="77777777" w:rsidR="003D6D24" w:rsidRPr="000C15CE" w:rsidRDefault="003D6D24" w:rsidP="003D6D24">
            <w:pPr>
              <w:rPr>
                <w:rFonts w:ascii="Times New Roman" w:hAnsi="Times New Roman" w:cs="Times New Roman"/>
                <w:sz w:val="20"/>
                <w:szCs w:val="20"/>
              </w:rPr>
            </w:pPr>
          </w:p>
        </w:tc>
        <w:tc>
          <w:tcPr>
            <w:tcW w:w="1080" w:type="dxa"/>
          </w:tcPr>
          <w:p w14:paraId="47E96009" w14:textId="77777777" w:rsidR="003D6D24" w:rsidRPr="000C15CE" w:rsidRDefault="003D6D24" w:rsidP="003D6D24">
            <w:pPr>
              <w:rPr>
                <w:rFonts w:ascii="Times New Roman" w:hAnsi="Times New Roman" w:cs="Times New Roman"/>
                <w:sz w:val="20"/>
                <w:szCs w:val="20"/>
              </w:rPr>
            </w:pPr>
          </w:p>
        </w:tc>
      </w:tr>
      <w:tr w:rsidR="003D6D24" w:rsidRPr="000C15CE" w14:paraId="6F708DC5" w14:textId="77777777" w:rsidTr="003D6D24">
        <w:tc>
          <w:tcPr>
            <w:tcW w:w="3078" w:type="dxa"/>
          </w:tcPr>
          <w:p w14:paraId="4C915EF1"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Information Processing Speed</w:t>
            </w:r>
          </w:p>
          <w:p w14:paraId="7FF4242A" w14:textId="77777777" w:rsidR="006D1387" w:rsidRDefault="006D1387" w:rsidP="003D6D24">
            <w:pPr>
              <w:rPr>
                <w:rFonts w:ascii="Times New Roman" w:hAnsi="Times New Roman" w:cs="Times New Roman"/>
                <w:sz w:val="20"/>
                <w:szCs w:val="20"/>
              </w:rPr>
            </w:pPr>
          </w:p>
          <w:p w14:paraId="6FDEC8B3" w14:textId="77777777" w:rsidR="006D1387" w:rsidRPr="000C15CE" w:rsidRDefault="006D1387" w:rsidP="003D6D24">
            <w:pPr>
              <w:rPr>
                <w:rFonts w:ascii="Times New Roman" w:hAnsi="Times New Roman" w:cs="Times New Roman"/>
                <w:sz w:val="20"/>
                <w:szCs w:val="20"/>
              </w:rPr>
            </w:pPr>
          </w:p>
        </w:tc>
        <w:tc>
          <w:tcPr>
            <w:tcW w:w="1260" w:type="dxa"/>
          </w:tcPr>
          <w:p w14:paraId="50C66CFE" w14:textId="77777777" w:rsidR="003D6D24" w:rsidRPr="000C15CE" w:rsidRDefault="003D6D24" w:rsidP="003D6D24">
            <w:pPr>
              <w:rPr>
                <w:rFonts w:ascii="Times New Roman" w:hAnsi="Times New Roman" w:cs="Times New Roman"/>
                <w:sz w:val="20"/>
                <w:szCs w:val="20"/>
              </w:rPr>
            </w:pPr>
          </w:p>
        </w:tc>
        <w:tc>
          <w:tcPr>
            <w:tcW w:w="1980" w:type="dxa"/>
          </w:tcPr>
          <w:p w14:paraId="675030C0" w14:textId="77777777" w:rsidR="003D6D24" w:rsidRPr="000C15CE" w:rsidRDefault="003D6D24" w:rsidP="003D6D24">
            <w:pPr>
              <w:rPr>
                <w:rFonts w:ascii="Times New Roman" w:hAnsi="Times New Roman" w:cs="Times New Roman"/>
                <w:sz w:val="20"/>
                <w:szCs w:val="20"/>
              </w:rPr>
            </w:pPr>
          </w:p>
        </w:tc>
        <w:tc>
          <w:tcPr>
            <w:tcW w:w="810" w:type="dxa"/>
          </w:tcPr>
          <w:p w14:paraId="0A6B25D9" w14:textId="77777777" w:rsidR="003D6D24" w:rsidRPr="000C15CE" w:rsidRDefault="003D6D24" w:rsidP="003D6D24">
            <w:pPr>
              <w:rPr>
                <w:rFonts w:ascii="Times New Roman" w:hAnsi="Times New Roman" w:cs="Times New Roman"/>
                <w:sz w:val="20"/>
                <w:szCs w:val="20"/>
              </w:rPr>
            </w:pPr>
          </w:p>
        </w:tc>
        <w:tc>
          <w:tcPr>
            <w:tcW w:w="1260" w:type="dxa"/>
          </w:tcPr>
          <w:p w14:paraId="4B979F1E" w14:textId="77777777" w:rsidR="003D6D24" w:rsidRPr="000C15CE" w:rsidRDefault="003D6D24" w:rsidP="003D6D24">
            <w:pPr>
              <w:rPr>
                <w:rFonts w:ascii="Times New Roman" w:hAnsi="Times New Roman" w:cs="Times New Roman"/>
                <w:sz w:val="20"/>
                <w:szCs w:val="20"/>
              </w:rPr>
            </w:pPr>
          </w:p>
        </w:tc>
        <w:tc>
          <w:tcPr>
            <w:tcW w:w="1080" w:type="dxa"/>
          </w:tcPr>
          <w:p w14:paraId="12C01EF6" w14:textId="77777777" w:rsidR="003D6D24" w:rsidRPr="000C15CE" w:rsidRDefault="003D6D24" w:rsidP="003D6D24">
            <w:pPr>
              <w:rPr>
                <w:rFonts w:ascii="Times New Roman" w:hAnsi="Times New Roman" w:cs="Times New Roman"/>
                <w:sz w:val="20"/>
                <w:szCs w:val="20"/>
              </w:rPr>
            </w:pPr>
          </w:p>
        </w:tc>
      </w:tr>
      <w:tr w:rsidR="003D6D24" w:rsidRPr="000C15CE" w14:paraId="6F934797" w14:textId="77777777" w:rsidTr="003D6D24">
        <w:tc>
          <w:tcPr>
            <w:tcW w:w="3078" w:type="dxa"/>
          </w:tcPr>
          <w:p w14:paraId="541C4D54"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Motor Speed</w:t>
            </w:r>
          </w:p>
          <w:p w14:paraId="5CCF62E9" w14:textId="77777777" w:rsidR="006D1387" w:rsidRDefault="006D1387" w:rsidP="003D6D24">
            <w:pPr>
              <w:rPr>
                <w:rFonts w:ascii="Times New Roman" w:hAnsi="Times New Roman" w:cs="Times New Roman"/>
                <w:sz w:val="20"/>
                <w:szCs w:val="20"/>
              </w:rPr>
            </w:pPr>
          </w:p>
          <w:p w14:paraId="4BFBA691" w14:textId="77777777" w:rsidR="006D1387" w:rsidRPr="000C15CE" w:rsidRDefault="006D1387" w:rsidP="003D6D24">
            <w:pPr>
              <w:rPr>
                <w:rFonts w:ascii="Times New Roman" w:hAnsi="Times New Roman" w:cs="Times New Roman"/>
                <w:sz w:val="20"/>
                <w:szCs w:val="20"/>
              </w:rPr>
            </w:pPr>
          </w:p>
        </w:tc>
        <w:tc>
          <w:tcPr>
            <w:tcW w:w="1260" w:type="dxa"/>
          </w:tcPr>
          <w:p w14:paraId="1031E704" w14:textId="77777777" w:rsidR="003D6D24" w:rsidRPr="000C15CE" w:rsidRDefault="003D6D24" w:rsidP="003D6D24">
            <w:pPr>
              <w:rPr>
                <w:rFonts w:ascii="Times New Roman" w:hAnsi="Times New Roman" w:cs="Times New Roman"/>
                <w:sz w:val="20"/>
                <w:szCs w:val="20"/>
              </w:rPr>
            </w:pPr>
          </w:p>
        </w:tc>
        <w:tc>
          <w:tcPr>
            <w:tcW w:w="1980" w:type="dxa"/>
          </w:tcPr>
          <w:p w14:paraId="65782BDD" w14:textId="77777777" w:rsidR="003D6D24" w:rsidRPr="000C15CE" w:rsidRDefault="003D6D24" w:rsidP="003D6D24">
            <w:pPr>
              <w:rPr>
                <w:rFonts w:ascii="Times New Roman" w:hAnsi="Times New Roman" w:cs="Times New Roman"/>
                <w:sz w:val="20"/>
                <w:szCs w:val="20"/>
              </w:rPr>
            </w:pPr>
          </w:p>
        </w:tc>
        <w:tc>
          <w:tcPr>
            <w:tcW w:w="810" w:type="dxa"/>
          </w:tcPr>
          <w:p w14:paraId="4E37ABF4" w14:textId="77777777" w:rsidR="003D6D24" w:rsidRPr="000C15CE" w:rsidRDefault="003D6D24" w:rsidP="003D6D24">
            <w:pPr>
              <w:rPr>
                <w:rFonts w:ascii="Times New Roman" w:hAnsi="Times New Roman" w:cs="Times New Roman"/>
                <w:sz w:val="20"/>
                <w:szCs w:val="20"/>
              </w:rPr>
            </w:pPr>
          </w:p>
        </w:tc>
        <w:tc>
          <w:tcPr>
            <w:tcW w:w="1260" w:type="dxa"/>
          </w:tcPr>
          <w:p w14:paraId="48CC9458" w14:textId="77777777" w:rsidR="003D6D24" w:rsidRPr="000C15CE" w:rsidRDefault="003D6D24" w:rsidP="003D6D24">
            <w:pPr>
              <w:rPr>
                <w:rFonts w:ascii="Times New Roman" w:hAnsi="Times New Roman" w:cs="Times New Roman"/>
                <w:sz w:val="20"/>
                <w:szCs w:val="20"/>
              </w:rPr>
            </w:pPr>
          </w:p>
        </w:tc>
        <w:tc>
          <w:tcPr>
            <w:tcW w:w="1080" w:type="dxa"/>
          </w:tcPr>
          <w:p w14:paraId="6B63D29A" w14:textId="77777777" w:rsidR="003D6D24" w:rsidRPr="000C15CE" w:rsidRDefault="003D6D24" w:rsidP="003D6D24">
            <w:pPr>
              <w:rPr>
                <w:rFonts w:ascii="Times New Roman" w:hAnsi="Times New Roman" w:cs="Times New Roman"/>
                <w:sz w:val="20"/>
                <w:szCs w:val="20"/>
              </w:rPr>
            </w:pPr>
          </w:p>
        </w:tc>
      </w:tr>
      <w:tr w:rsidR="003D6D24" w:rsidRPr="000C15CE" w14:paraId="7D119D27" w14:textId="77777777" w:rsidTr="003D6D24">
        <w:tc>
          <w:tcPr>
            <w:tcW w:w="3078" w:type="dxa"/>
          </w:tcPr>
          <w:p w14:paraId="1B1264DB"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Verbal Ability</w:t>
            </w:r>
          </w:p>
          <w:p w14:paraId="2BB3E1BA" w14:textId="77777777" w:rsidR="006D1387" w:rsidRDefault="006D1387" w:rsidP="003D6D24">
            <w:pPr>
              <w:rPr>
                <w:rFonts w:ascii="Times New Roman" w:hAnsi="Times New Roman" w:cs="Times New Roman"/>
                <w:sz w:val="20"/>
                <w:szCs w:val="20"/>
              </w:rPr>
            </w:pPr>
          </w:p>
          <w:p w14:paraId="002E708F" w14:textId="77777777" w:rsidR="006D1387" w:rsidRPr="000C15CE" w:rsidRDefault="006D1387" w:rsidP="003D6D24">
            <w:pPr>
              <w:rPr>
                <w:rFonts w:ascii="Times New Roman" w:hAnsi="Times New Roman" w:cs="Times New Roman"/>
                <w:sz w:val="20"/>
                <w:szCs w:val="20"/>
              </w:rPr>
            </w:pPr>
          </w:p>
        </w:tc>
        <w:tc>
          <w:tcPr>
            <w:tcW w:w="1260" w:type="dxa"/>
          </w:tcPr>
          <w:p w14:paraId="10A0C571" w14:textId="77777777" w:rsidR="003D6D24" w:rsidRPr="000C15CE" w:rsidRDefault="003D6D24" w:rsidP="003D6D24">
            <w:pPr>
              <w:rPr>
                <w:rFonts w:ascii="Times New Roman" w:hAnsi="Times New Roman" w:cs="Times New Roman"/>
                <w:sz w:val="20"/>
                <w:szCs w:val="20"/>
              </w:rPr>
            </w:pPr>
          </w:p>
        </w:tc>
        <w:tc>
          <w:tcPr>
            <w:tcW w:w="1980" w:type="dxa"/>
          </w:tcPr>
          <w:p w14:paraId="02C328F8" w14:textId="77777777" w:rsidR="003D6D24" w:rsidRPr="000C15CE" w:rsidRDefault="003D6D24" w:rsidP="003D6D24">
            <w:pPr>
              <w:rPr>
                <w:rFonts w:ascii="Times New Roman" w:hAnsi="Times New Roman" w:cs="Times New Roman"/>
                <w:sz w:val="20"/>
                <w:szCs w:val="20"/>
              </w:rPr>
            </w:pPr>
          </w:p>
        </w:tc>
        <w:tc>
          <w:tcPr>
            <w:tcW w:w="810" w:type="dxa"/>
          </w:tcPr>
          <w:p w14:paraId="14075452" w14:textId="77777777" w:rsidR="003D6D24" w:rsidRPr="000C15CE" w:rsidRDefault="003D6D24" w:rsidP="003D6D24">
            <w:pPr>
              <w:rPr>
                <w:rFonts w:ascii="Times New Roman" w:hAnsi="Times New Roman" w:cs="Times New Roman"/>
                <w:sz w:val="20"/>
                <w:szCs w:val="20"/>
              </w:rPr>
            </w:pPr>
          </w:p>
        </w:tc>
        <w:tc>
          <w:tcPr>
            <w:tcW w:w="1260" w:type="dxa"/>
          </w:tcPr>
          <w:p w14:paraId="783A897D" w14:textId="77777777" w:rsidR="003D6D24" w:rsidRPr="000C15CE" w:rsidRDefault="003D6D24" w:rsidP="003D6D24">
            <w:pPr>
              <w:rPr>
                <w:rFonts w:ascii="Times New Roman" w:hAnsi="Times New Roman" w:cs="Times New Roman"/>
                <w:sz w:val="20"/>
                <w:szCs w:val="20"/>
              </w:rPr>
            </w:pPr>
          </w:p>
        </w:tc>
        <w:tc>
          <w:tcPr>
            <w:tcW w:w="1080" w:type="dxa"/>
          </w:tcPr>
          <w:p w14:paraId="78B9702E" w14:textId="77777777" w:rsidR="003D6D24" w:rsidRPr="000C15CE" w:rsidRDefault="003D6D24" w:rsidP="003D6D24">
            <w:pPr>
              <w:rPr>
                <w:rFonts w:ascii="Times New Roman" w:hAnsi="Times New Roman" w:cs="Times New Roman"/>
                <w:sz w:val="20"/>
                <w:szCs w:val="20"/>
              </w:rPr>
            </w:pPr>
          </w:p>
        </w:tc>
      </w:tr>
      <w:tr w:rsidR="003D6D24" w:rsidRPr="000C15CE" w14:paraId="7C8CEB33" w14:textId="77777777" w:rsidTr="003D6D24">
        <w:tc>
          <w:tcPr>
            <w:tcW w:w="3078" w:type="dxa"/>
          </w:tcPr>
          <w:p w14:paraId="2EE770F1"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Verbal Memory</w:t>
            </w:r>
          </w:p>
          <w:p w14:paraId="7FE49541" w14:textId="77777777" w:rsidR="006D1387" w:rsidRDefault="006D1387" w:rsidP="003D6D24">
            <w:pPr>
              <w:rPr>
                <w:rFonts w:ascii="Times New Roman" w:hAnsi="Times New Roman" w:cs="Times New Roman"/>
                <w:sz w:val="20"/>
                <w:szCs w:val="20"/>
              </w:rPr>
            </w:pPr>
          </w:p>
          <w:p w14:paraId="27C6D888" w14:textId="77777777" w:rsidR="006D1387" w:rsidRPr="000C15CE" w:rsidRDefault="006D1387" w:rsidP="003D6D24">
            <w:pPr>
              <w:rPr>
                <w:rFonts w:ascii="Times New Roman" w:hAnsi="Times New Roman" w:cs="Times New Roman"/>
                <w:sz w:val="20"/>
                <w:szCs w:val="20"/>
              </w:rPr>
            </w:pPr>
          </w:p>
        </w:tc>
        <w:tc>
          <w:tcPr>
            <w:tcW w:w="1260" w:type="dxa"/>
          </w:tcPr>
          <w:p w14:paraId="126D9A86" w14:textId="77777777" w:rsidR="003D6D24" w:rsidRPr="000C15CE" w:rsidRDefault="003D6D24" w:rsidP="003D6D24">
            <w:pPr>
              <w:rPr>
                <w:rFonts w:ascii="Times New Roman" w:hAnsi="Times New Roman" w:cs="Times New Roman"/>
                <w:sz w:val="20"/>
                <w:szCs w:val="20"/>
              </w:rPr>
            </w:pPr>
          </w:p>
        </w:tc>
        <w:tc>
          <w:tcPr>
            <w:tcW w:w="1980" w:type="dxa"/>
          </w:tcPr>
          <w:p w14:paraId="11CDB43D" w14:textId="77777777" w:rsidR="003D6D24" w:rsidRPr="000C15CE" w:rsidRDefault="003D6D24" w:rsidP="003D6D24">
            <w:pPr>
              <w:rPr>
                <w:rFonts w:ascii="Times New Roman" w:hAnsi="Times New Roman" w:cs="Times New Roman"/>
                <w:sz w:val="20"/>
                <w:szCs w:val="20"/>
              </w:rPr>
            </w:pPr>
          </w:p>
        </w:tc>
        <w:tc>
          <w:tcPr>
            <w:tcW w:w="810" w:type="dxa"/>
          </w:tcPr>
          <w:p w14:paraId="1B884C6C" w14:textId="77777777" w:rsidR="003D6D24" w:rsidRPr="000C15CE" w:rsidRDefault="003D6D24" w:rsidP="003D6D24">
            <w:pPr>
              <w:rPr>
                <w:rFonts w:ascii="Times New Roman" w:hAnsi="Times New Roman" w:cs="Times New Roman"/>
                <w:sz w:val="20"/>
                <w:szCs w:val="20"/>
              </w:rPr>
            </w:pPr>
          </w:p>
        </w:tc>
        <w:tc>
          <w:tcPr>
            <w:tcW w:w="1260" w:type="dxa"/>
          </w:tcPr>
          <w:p w14:paraId="56E890EB" w14:textId="77777777" w:rsidR="003D6D24" w:rsidRPr="000C15CE" w:rsidRDefault="003D6D24" w:rsidP="003D6D24">
            <w:pPr>
              <w:rPr>
                <w:rFonts w:ascii="Times New Roman" w:hAnsi="Times New Roman" w:cs="Times New Roman"/>
                <w:sz w:val="20"/>
                <w:szCs w:val="20"/>
              </w:rPr>
            </w:pPr>
          </w:p>
        </w:tc>
        <w:tc>
          <w:tcPr>
            <w:tcW w:w="1080" w:type="dxa"/>
          </w:tcPr>
          <w:p w14:paraId="330C5E5D" w14:textId="77777777" w:rsidR="003D6D24" w:rsidRPr="000C15CE" w:rsidRDefault="003D6D24" w:rsidP="003D6D24">
            <w:pPr>
              <w:rPr>
                <w:rFonts w:ascii="Times New Roman" w:hAnsi="Times New Roman" w:cs="Times New Roman"/>
                <w:sz w:val="20"/>
                <w:szCs w:val="20"/>
              </w:rPr>
            </w:pPr>
          </w:p>
        </w:tc>
      </w:tr>
      <w:tr w:rsidR="003D6D24" w:rsidRPr="000C15CE" w14:paraId="7B3B9E0C" w14:textId="77777777" w:rsidTr="003D6D24">
        <w:tc>
          <w:tcPr>
            <w:tcW w:w="3078" w:type="dxa"/>
          </w:tcPr>
          <w:p w14:paraId="7F3ED84B" w14:textId="77777777" w:rsidR="003D6D24" w:rsidRDefault="003D6D24" w:rsidP="003D6D24">
            <w:pPr>
              <w:rPr>
                <w:rFonts w:ascii="Times New Roman" w:hAnsi="Times New Roman" w:cs="Times New Roman"/>
                <w:sz w:val="20"/>
                <w:szCs w:val="20"/>
              </w:rPr>
            </w:pPr>
            <w:r w:rsidRPr="000C15CE">
              <w:rPr>
                <w:rFonts w:ascii="Times New Roman" w:hAnsi="Times New Roman" w:cs="Times New Roman"/>
                <w:sz w:val="20"/>
                <w:szCs w:val="20"/>
              </w:rPr>
              <w:t>Visual Memory</w:t>
            </w:r>
          </w:p>
          <w:p w14:paraId="28FCB4DA" w14:textId="77777777" w:rsidR="006D1387" w:rsidRDefault="006D1387" w:rsidP="003D6D24">
            <w:pPr>
              <w:rPr>
                <w:rFonts w:ascii="Times New Roman" w:hAnsi="Times New Roman" w:cs="Times New Roman"/>
                <w:sz w:val="20"/>
                <w:szCs w:val="20"/>
              </w:rPr>
            </w:pPr>
          </w:p>
          <w:p w14:paraId="4528066D" w14:textId="77777777" w:rsidR="006D1387" w:rsidRPr="000C15CE" w:rsidRDefault="006D1387" w:rsidP="003D6D24">
            <w:pPr>
              <w:rPr>
                <w:rFonts w:ascii="Times New Roman" w:hAnsi="Times New Roman" w:cs="Times New Roman"/>
                <w:sz w:val="20"/>
                <w:szCs w:val="20"/>
              </w:rPr>
            </w:pPr>
          </w:p>
        </w:tc>
        <w:tc>
          <w:tcPr>
            <w:tcW w:w="1260" w:type="dxa"/>
          </w:tcPr>
          <w:p w14:paraId="2B8B6A07" w14:textId="77777777" w:rsidR="003D6D24" w:rsidRPr="000C15CE" w:rsidRDefault="003D6D24" w:rsidP="003D6D24">
            <w:pPr>
              <w:rPr>
                <w:rFonts w:ascii="Times New Roman" w:hAnsi="Times New Roman" w:cs="Times New Roman"/>
                <w:sz w:val="20"/>
                <w:szCs w:val="20"/>
              </w:rPr>
            </w:pPr>
          </w:p>
        </w:tc>
        <w:tc>
          <w:tcPr>
            <w:tcW w:w="1980" w:type="dxa"/>
          </w:tcPr>
          <w:p w14:paraId="1E6F4DA3" w14:textId="77777777" w:rsidR="003D6D24" w:rsidRPr="000C15CE" w:rsidRDefault="003D6D24" w:rsidP="003D6D24">
            <w:pPr>
              <w:rPr>
                <w:rFonts w:ascii="Times New Roman" w:hAnsi="Times New Roman" w:cs="Times New Roman"/>
                <w:sz w:val="20"/>
                <w:szCs w:val="20"/>
              </w:rPr>
            </w:pPr>
          </w:p>
        </w:tc>
        <w:tc>
          <w:tcPr>
            <w:tcW w:w="810" w:type="dxa"/>
          </w:tcPr>
          <w:p w14:paraId="2F021772" w14:textId="77777777" w:rsidR="003D6D24" w:rsidRPr="000C15CE" w:rsidRDefault="003D6D24" w:rsidP="003D6D24">
            <w:pPr>
              <w:rPr>
                <w:rFonts w:ascii="Times New Roman" w:hAnsi="Times New Roman" w:cs="Times New Roman"/>
                <w:sz w:val="20"/>
                <w:szCs w:val="20"/>
              </w:rPr>
            </w:pPr>
          </w:p>
        </w:tc>
        <w:tc>
          <w:tcPr>
            <w:tcW w:w="1260" w:type="dxa"/>
          </w:tcPr>
          <w:p w14:paraId="7E4A30D9" w14:textId="77777777" w:rsidR="003D6D24" w:rsidRPr="000C15CE" w:rsidRDefault="003D6D24" w:rsidP="003D6D24">
            <w:pPr>
              <w:rPr>
                <w:rFonts w:ascii="Times New Roman" w:hAnsi="Times New Roman" w:cs="Times New Roman"/>
                <w:sz w:val="20"/>
                <w:szCs w:val="20"/>
              </w:rPr>
            </w:pPr>
          </w:p>
        </w:tc>
        <w:tc>
          <w:tcPr>
            <w:tcW w:w="1080" w:type="dxa"/>
          </w:tcPr>
          <w:p w14:paraId="7F40FD20" w14:textId="77777777" w:rsidR="003D6D24" w:rsidRPr="000C15CE" w:rsidRDefault="003D6D24" w:rsidP="003D6D24">
            <w:pPr>
              <w:rPr>
                <w:rFonts w:ascii="Times New Roman" w:hAnsi="Times New Roman" w:cs="Times New Roman"/>
                <w:sz w:val="20"/>
                <w:szCs w:val="20"/>
              </w:rPr>
            </w:pPr>
          </w:p>
        </w:tc>
      </w:tr>
      <w:tr w:rsidR="003D6D24" w:rsidRPr="000C15CE" w14:paraId="6181193B" w14:textId="77777777" w:rsidTr="003D6D24">
        <w:tc>
          <w:tcPr>
            <w:tcW w:w="3078" w:type="dxa"/>
            <w:tcBorders>
              <w:bottom w:val="single" w:sz="4" w:space="0" w:color="auto"/>
            </w:tcBorders>
          </w:tcPr>
          <w:p w14:paraId="01B2CF90" w14:textId="77777777" w:rsidR="003D6D24" w:rsidRDefault="003D6D24" w:rsidP="003D6D24">
            <w:pPr>
              <w:rPr>
                <w:rFonts w:ascii="Times New Roman" w:hAnsi="Times New Roman" w:cs="Times New Roman"/>
                <w:sz w:val="20"/>
                <w:szCs w:val="20"/>
              </w:rPr>
            </w:pPr>
            <w:proofErr w:type="spellStart"/>
            <w:r w:rsidRPr="000C15CE">
              <w:rPr>
                <w:rFonts w:ascii="Times New Roman" w:hAnsi="Times New Roman" w:cs="Times New Roman"/>
                <w:sz w:val="20"/>
                <w:szCs w:val="20"/>
              </w:rPr>
              <w:t>Visuospatial</w:t>
            </w:r>
            <w:proofErr w:type="spellEnd"/>
            <w:r w:rsidRPr="000C15CE">
              <w:rPr>
                <w:rFonts w:ascii="Times New Roman" w:hAnsi="Times New Roman" w:cs="Times New Roman"/>
                <w:sz w:val="20"/>
                <w:szCs w:val="20"/>
              </w:rPr>
              <w:t xml:space="preserve"> ability</w:t>
            </w:r>
          </w:p>
          <w:p w14:paraId="43D17BEA" w14:textId="77777777" w:rsidR="006D1387" w:rsidRDefault="006D1387" w:rsidP="003D6D24">
            <w:pPr>
              <w:rPr>
                <w:rFonts w:ascii="Times New Roman" w:hAnsi="Times New Roman" w:cs="Times New Roman"/>
                <w:sz w:val="20"/>
                <w:szCs w:val="20"/>
              </w:rPr>
            </w:pPr>
          </w:p>
          <w:p w14:paraId="392B2214" w14:textId="77777777" w:rsidR="006D1387" w:rsidRPr="000C15CE" w:rsidRDefault="006D1387" w:rsidP="003D6D24">
            <w:pPr>
              <w:rPr>
                <w:rFonts w:ascii="Times New Roman" w:hAnsi="Times New Roman" w:cs="Times New Roman"/>
                <w:sz w:val="20"/>
                <w:szCs w:val="20"/>
              </w:rPr>
            </w:pPr>
          </w:p>
        </w:tc>
        <w:tc>
          <w:tcPr>
            <w:tcW w:w="1260" w:type="dxa"/>
            <w:tcBorders>
              <w:bottom w:val="single" w:sz="4" w:space="0" w:color="auto"/>
            </w:tcBorders>
          </w:tcPr>
          <w:p w14:paraId="46C72C83" w14:textId="77777777" w:rsidR="003D6D24" w:rsidRPr="000C15CE" w:rsidRDefault="003D6D24" w:rsidP="003D6D24">
            <w:pPr>
              <w:rPr>
                <w:rFonts w:ascii="Times New Roman" w:hAnsi="Times New Roman" w:cs="Times New Roman"/>
                <w:sz w:val="20"/>
                <w:szCs w:val="20"/>
              </w:rPr>
            </w:pPr>
          </w:p>
        </w:tc>
        <w:tc>
          <w:tcPr>
            <w:tcW w:w="1980" w:type="dxa"/>
            <w:tcBorders>
              <w:bottom w:val="single" w:sz="4" w:space="0" w:color="auto"/>
            </w:tcBorders>
          </w:tcPr>
          <w:p w14:paraId="62036FDC" w14:textId="77777777" w:rsidR="003D6D24" w:rsidRPr="000C15CE" w:rsidRDefault="003D6D24" w:rsidP="003D6D24">
            <w:pPr>
              <w:rPr>
                <w:rFonts w:ascii="Times New Roman" w:hAnsi="Times New Roman" w:cs="Times New Roman"/>
                <w:sz w:val="20"/>
                <w:szCs w:val="20"/>
              </w:rPr>
            </w:pPr>
          </w:p>
        </w:tc>
        <w:tc>
          <w:tcPr>
            <w:tcW w:w="810" w:type="dxa"/>
            <w:tcBorders>
              <w:bottom w:val="single" w:sz="4" w:space="0" w:color="auto"/>
            </w:tcBorders>
          </w:tcPr>
          <w:p w14:paraId="38E735B2" w14:textId="77777777" w:rsidR="003D6D24" w:rsidRPr="000C15CE" w:rsidRDefault="003D6D24" w:rsidP="003D6D24">
            <w:pPr>
              <w:rPr>
                <w:rFonts w:ascii="Times New Roman" w:hAnsi="Times New Roman" w:cs="Times New Roman"/>
                <w:sz w:val="20"/>
                <w:szCs w:val="20"/>
              </w:rPr>
            </w:pPr>
          </w:p>
        </w:tc>
        <w:tc>
          <w:tcPr>
            <w:tcW w:w="1260" w:type="dxa"/>
            <w:tcBorders>
              <w:bottom w:val="single" w:sz="4" w:space="0" w:color="auto"/>
            </w:tcBorders>
          </w:tcPr>
          <w:p w14:paraId="1903C149" w14:textId="77777777" w:rsidR="003D6D24" w:rsidRPr="000C15CE" w:rsidRDefault="003D6D24" w:rsidP="003D6D24">
            <w:pPr>
              <w:rPr>
                <w:rFonts w:ascii="Times New Roman" w:hAnsi="Times New Roman" w:cs="Times New Roman"/>
                <w:sz w:val="20"/>
                <w:szCs w:val="20"/>
              </w:rPr>
            </w:pPr>
          </w:p>
        </w:tc>
        <w:tc>
          <w:tcPr>
            <w:tcW w:w="1080" w:type="dxa"/>
            <w:tcBorders>
              <w:bottom w:val="single" w:sz="4" w:space="0" w:color="auto"/>
            </w:tcBorders>
          </w:tcPr>
          <w:p w14:paraId="401ADC45" w14:textId="77777777" w:rsidR="003D6D24" w:rsidRPr="000C15CE" w:rsidRDefault="003D6D24" w:rsidP="003D6D24">
            <w:pPr>
              <w:rPr>
                <w:rFonts w:ascii="Times New Roman" w:hAnsi="Times New Roman" w:cs="Times New Roman"/>
                <w:sz w:val="20"/>
                <w:szCs w:val="20"/>
              </w:rPr>
            </w:pPr>
          </w:p>
        </w:tc>
      </w:tr>
    </w:tbl>
    <w:p w14:paraId="15600936" w14:textId="77777777" w:rsidR="00D72AB6" w:rsidRDefault="00D72AB6">
      <w:pPr>
        <w:rPr>
          <w:rFonts w:ascii="Times New Roman" w:hAnsi="Times New Roman" w:cs="Times New Roman"/>
          <w:b/>
        </w:rPr>
      </w:pPr>
    </w:p>
    <w:p w14:paraId="48C12865" w14:textId="05FF05CA" w:rsidR="003D6D24" w:rsidRDefault="003D6D24">
      <w:pPr>
        <w:rPr>
          <w:rFonts w:ascii="Times New Roman" w:hAnsi="Times New Roman" w:cs="Times New Roman"/>
        </w:rPr>
      </w:pPr>
    </w:p>
    <w:p w14:paraId="6EC16F2D" w14:textId="77777777" w:rsidR="009B0A3D" w:rsidRDefault="009B0A3D">
      <w:pPr>
        <w:rPr>
          <w:rFonts w:ascii="Times New Roman" w:hAnsi="Times New Roman" w:cs="Times New Roman"/>
        </w:rPr>
      </w:pPr>
    </w:p>
    <w:p w14:paraId="0DD316B9" w14:textId="77777777" w:rsidR="009B0A3D" w:rsidRDefault="009B0A3D">
      <w:pPr>
        <w:rPr>
          <w:rFonts w:ascii="Times New Roman" w:hAnsi="Times New Roman" w:cs="Times New Roman"/>
        </w:rPr>
      </w:pPr>
    </w:p>
    <w:p w14:paraId="01F433CC" w14:textId="1924E8D5" w:rsidR="006D1387" w:rsidRPr="00D83A01" w:rsidRDefault="006D1387" w:rsidP="006D1387">
      <w:pPr>
        <w:spacing w:line="480" w:lineRule="auto"/>
        <w:rPr>
          <w:rFonts w:ascii="Times New Roman" w:hAnsi="Times New Roman" w:cs="Times New Roman"/>
        </w:rPr>
      </w:pPr>
      <w:r w:rsidRPr="00800A09">
        <w:rPr>
          <w:rFonts w:ascii="Times New Roman" w:hAnsi="Times New Roman" w:cs="Times New Roman"/>
          <w:b/>
        </w:rPr>
        <w:t>Table 7.</w:t>
      </w:r>
      <w:r w:rsidRPr="00D83A01">
        <w:rPr>
          <w:rFonts w:ascii="Times New Roman" w:hAnsi="Times New Roman" w:cs="Times New Roman"/>
        </w:rPr>
        <w:t xml:space="preserve"> Meta-analytic regression results for moderator variables</w:t>
      </w:r>
    </w:p>
    <w:p w14:paraId="0C7F97B2" w14:textId="77777777" w:rsidR="00AF78C0" w:rsidRDefault="00AF78C0">
      <w:pPr>
        <w:pStyle w:val="Heading1"/>
        <w:spacing w:before="0" w:beforeAutospacing="0" w:after="0" w:afterAutospacing="0" w:line="240" w:lineRule="atLeast"/>
        <w:textAlignment w:val="baseline"/>
        <w:rPr>
          <w:rFonts w:asciiTheme="minorHAnsi" w:eastAsia="Times New Roman" w:hAnsiTheme="minorHAnsi" w:cs="Times New Roman"/>
          <w:color w:val="333366"/>
          <w:sz w:val="24"/>
          <w:szCs w:val="24"/>
        </w:rPr>
        <w:sectPr w:rsidR="00AF78C0" w:rsidSect="00AF78C0">
          <w:pgSz w:w="12240" w:h="15840"/>
          <w:pgMar w:top="1440" w:right="720" w:bottom="1440" w:left="720" w:header="720" w:footer="720" w:gutter="0"/>
          <w:cols w:space="720"/>
          <w:docGrid w:linePitch="360"/>
        </w:sectPr>
      </w:pPr>
    </w:p>
    <w:tbl>
      <w:tblPr>
        <w:tblW w:w="5000" w:type="pct"/>
        <w:shd w:val="clear" w:color="auto" w:fill="FFFFFF"/>
        <w:tblCellMar>
          <w:top w:w="75" w:type="dxa"/>
          <w:left w:w="75" w:type="dxa"/>
          <w:bottom w:w="75" w:type="dxa"/>
          <w:right w:w="75" w:type="dxa"/>
        </w:tblCellMar>
        <w:tblLook w:val="04A0" w:firstRow="1" w:lastRow="0" w:firstColumn="1" w:lastColumn="0" w:noHBand="0" w:noVBand="1"/>
      </w:tblPr>
      <w:tblGrid>
        <w:gridCol w:w="2341"/>
        <w:gridCol w:w="880"/>
        <w:gridCol w:w="6940"/>
      </w:tblGrid>
      <w:tr w:rsidR="00E268B9" w:rsidRPr="00E268B9" w14:paraId="1A6BFEEE" w14:textId="77777777" w:rsidTr="00E268B9">
        <w:trPr>
          <w:trHeight w:val="195"/>
        </w:trPr>
        <w:tc>
          <w:tcPr>
            <w:tcW w:w="0" w:type="auto"/>
            <w:gridSpan w:val="3"/>
            <w:shd w:val="clear" w:color="auto" w:fill="FFFFFF"/>
            <w:tcMar>
              <w:top w:w="72" w:type="dxa"/>
              <w:left w:w="75" w:type="dxa"/>
              <w:bottom w:w="72" w:type="dxa"/>
              <w:right w:w="150" w:type="dxa"/>
            </w:tcMar>
          </w:tcPr>
          <w:p w14:paraId="06A8F281" w14:textId="3C1FAF8D" w:rsidR="00E268B9" w:rsidRPr="00E268B9" w:rsidRDefault="00E268B9" w:rsidP="00E268B9">
            <w:pPr>
              <w:rPr>
                <w:rStyle w:val="Strong"/>
                <w:rFonts w:eastAsia="Times New Roman" w:cs="Times New Roman"/>
                <w:color w:val="474848"/>
                <w:sz w:val="22"/>
                <w:szCs w:val="22"/>
                <w:bdr w:val="none" w:sz="0" w:space="0" w:color="auto" w:frame="1"/>
              </w:rPr>
            </w:pPr>
            <w:r w:rsidRPr="00E268B9">
              <w:rPr>
                <w:rFonts w:eastAsia="Times New Roman" w:cs="Times New Roman"/>
                <w:b/>
                <w:color w:val="333366"/>
                <w:sz w:val="22"/>
                <w:szCs w:val="22"/>
              </w:rPr>
              <w:t>Table 3:</w:t>
            </w:r>
            <w:r w:rsidRPr="00E268B9">
              <w:rPr>
                <w:rFonts w:eastAsia="Times New Roman" w:cs="Times New Roman"/>
                <w:color w:val="333366"/>
                <w:sz w:val="22"/>
                <w:szCs w:val="22"/>
              </w:rPr>
              <w:t xml:space="preserve"> </w:t>
            </w:r>
            <w:r w:rsidRPr="00E268B9">
              <w:rPr>
                <w:rStyle w:val="Strong"/>
                <w:rFonts w:eastAsia="Times New Roman" w:cs="Times New Roman"/>
                <w:color w:val="474848"/>
                <w:sz w:val="22"/>
                <w:szCs w:val="22"/>
                <w:bdr w:val="none" w:sz="0" w:space="0" w:color="auto" w:frame="1"/>
              </w:rPr>
              <w:t xml:space="preserve">PRISMA-P 2015 checklist: recommended items to include in a systematic review </w:t>
            </w:r>
            <w:proofErr w:type="spellStart"/>
            <w:r w:rsidRPr="00E268B9">
              <w:rPr>
                <w:rStyle w:val="Strong"/>
                <w:rFonts w:eastAsia="Times New Roman" w:cs="Times New Roman"/>
                <w:color w:val="474848"/>
                <w:sz w:val="22"/>
                <w:szCs w:val="22"/>
                <w:bdr w:val="none" w:sz="0" w:space="0" w:color="auto" w:frame="1"/>
              </w:rPr>
              <w:t>protocol</w:t>
            </w:r>
            <w:r w:rsidRPr="00E268B9">
              <w:rPr>
                <w:rStyle w:val="Strong"/>
                <w:rFonts w:eastAsia="Times New Roman" w:cs="Times New Roman"/>
                <w:color w:val="474848"/>
                <w:sz w:val="22"/>
                <w:szCs w:val="22"/>
                <w:bdr w:val="none" w:sz="0" w:space="0" w:color="auto" w:frame="1"/>
                <w:vertAlign w:val="superscript"/>
              </w:rPr>
              <w:t>a</w:t>
            </w:r>
            <w:proofErr w:type="spellEnd"/>
          </w:p>
        </w:tc>
      </w:tr>
      <w:tr w:rsidR="009B0A3D" w:rsidRPr="00E268B9" w14:paraId="30E57EC7" w14:textId="77777777" w:rsidTr="00E268B9">
        <w:trPr>
          <w:trHeight w:val="195"/>
        </w:trPr>
        <w:tc>
          <w:tcPr>
            <w:tcW w:w="0" w:type="auto"/>
            <w:gridSpan w:val="3"/>
            <w:shd w:val="clear" w:color="auto" w:fill="FFFFFF"/>
            <w:tcMar>
              <w:top w:w="72" w:type="dxa"/>
              <w:left w:w="75" w:type="dxa"/>
              <w:bottom w:w="72" w:type="dxa"/>
              <w:right w:w="150" w:type="dxa"/>
            </w:tcMar>
            <w:hideMark/>
          </w:tcPr>
          <w:p w14:paraId="6C707280"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ADMINISTRATIVE INFORMATION</w:t>
            </w:r>
          </w:p>
        </w:tc>
      </w:tr>
      <w:tr w:rsidR="00E268B9" w:rsidRPr="00E268B9" w14:paraId="1D202ECB" w14:textId="77777777" w:rsidTr="00E268B9">
        <w:trPr>
          <w:trHeight w:val="25"/>
        </w:trPr>
        <w:tc>
          <w:tcPr>
            <w:tcW w:w="0" w:type="auto"/>
            <w:shd w:val="clear" w:color="auto" w:fill="FFFFFF"/>
            <w:tcMar>
              <w:top w:w="72" w:type="dxa"/>
              <w:left w:w="75" w:type="dxa"/>
              <w:bottom w:w="72" w:type="dxa"/>
              <w:right w:w="150" w:type="dxa"/>
            </w:tcMar>
          </w:tcPr>
          <w:p w14:paraId="09E9ADAA" w14:textId="07D73631"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Section/topic</w:t>
            </w:r>
          </w:p>
        </w:tc>
        <w:tc>
          <w:tcPr>
            <w:tcW w:w="433" w:type="pct"/>
            <w:shd w:val="clear" w:color="auto" w:fill="FFFFFF"/>
            <w:tcMar>
              <w:top w:w="72" w:type="dxa"/>
              <w:left w:w="75" w:type="dxa"/>
              <w:bottom w:w="72" w:type="dxa"/>
              <w:right w:w="150" w:type="dxa"/>
            </w:tcMar>
          </w:tcPr>
          <w:p w14:paraId="64B81A3D" w14:textId="3FAC89B4"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Item #</w:t>
            </w:r>
          </w:p>
        </w:tc>
        <w:tc>
          <w:tcPr>
            <w:tcW w:w="3415" w:type="pct"/>
            <w:shd w:val="clear" w:color="auto" w:fill="FFFFFF"/>
            <w:tcMar>
              <w:top w:w="72" w:type="dxa"/>
              <w:left w:w="75" w:type="dxa"/>
              <w:bottom w:w="72" w:type="dxa"/>
              <w:right w:w="150" w:type="dxa"/>
            </w:tcMar>
          </w:tcPr>
          <w:p w14:paraId="05D37AF1" w14:textId="579203F1"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Checklist item</w:t>
            </w:r>
          </w:p>
        </w:tc>
      </w:tr>
      <w:tr w:rsidR="00E268B9" w:rsidRPr="00E268B9" w14:paraId="1E69F0C4" w14:textId="77777777" w:rsidTr="00E268B9">
        <w:trPr>
          <w:trHeight w:val="240"/>
        </w:trPr>
        <w:tc>
          <w:tcPr>
            <w:tcW w:w="0" w:type="auto"/>
            <w:shd w:val="clear" w:color="auto" w:fill="FFFFFF"/>
            <w:tcMar>
              <w:top w:w="72" w:type="dxa"/>
              <w:left w:w="75" w:type="dxa"/>
              <w:bottom w:w="72" w:type="dxa"/>
              <w:right w:w="150" w:type="dxa"/>
            </w:tcMar>
          </w:tcPr>
          <w:p w14:paraId="59FE906F" w14:textId="486ACE3F" w:rsidR="00E268B9" w:rsidRPr="00E268B9" w:rsidRDefault="00E268B9" w:rsidP="00E268B9">
            <w:pPr>
              <w:rPr>
                <w:rFonts w:eastAsia="Times New Roman" w:cs="Times New Roman"/>
                <w:color w:val="474848"/>
                <w:sz w:val="22"/>
                <w:szCs w:val="22"/>
                <w:bdr w:val="none" w:sz="0" w:space="0" w:color="auto" w:frame="1"/>
              </w:rPr>
            </w:pPr>
            <w:r w:rsidRPr="00E268B9">
              <w:rPr>
                <w:rStyle w:val="Strong"/>
                <w:rFonts w:eastAsia="Times New Roman" w:cs="Times New Roman"/>
                <w:color w:val="474848"/>
                <w:sz w:val="22"/>
                <w:szCs w:val="22"/>
                <w:bdr w:val="none" w:sz="0" w:space="0" w:color="auto" w:frame="1"/>
              </w:rPr>
              <w:t>Title</w:t>
            </w:r>
          </w:p>
        </w:tc>
        <w:tc>
          <w:tcPr>
            <w:tcW w:w="433" w:type="pct"/>
            <w:shd w:val="clear" w:color="auto" w:fill="FFFFFF"/>
            <w:tcMar>
              <w:top w:w="72" w:type="dxa"/>
              <w:left w:w="75" w:type="dxa"/>
              <w:bottom w:w="72" w:type="dxa"/>
              <w:right w:w="150" w:type="dxa"/>
            </w:tcMar>
          </w:tcPr>
          <w:p w14:paraId="15F7D682" w14:textId="416AF7AD" w:rsidR="00E268B9" w:rsidRPr="00E268B9" w:rsidRDefault="00E268B9" w:rsidP="00E268B9">
            <w:pPr>
              <w:rPr>
                <w:rFonts w:eastAsia="Times New Roman" w:cs="Times New Roman"/>
                <w:color w:val="474848"/>
                <w:sz w:val="22"/>
                <w:szCs w:val="22"/>
                <w:bdr w:val="none" w:sz="0" w:space="0" w:color="auto" w:frame="1"/>
              </w:rPr>
            </w:pPr>
          </w:p>
        </w:tc>
        <w:tc>
          <w:tcPr>
            <w:tcW w:w="3415" w:type="pct"/>
            <w:shd w:val="clear" w:color="auto" w:fill="FFFFFF"/>
            <w:tcMar>
              <w:top w:w="72" w:type="dxa"/>
              <w:left w:w="75" w:type="dxa"/>
              <w:bottom w:w="72" w:type="dxa"/>
              <w:right w:w="150" w:type="dxa"/>
            </w:tcMar>
          </w:tcPr>
          <w:p w14:paraId="5FECE715" w14:textId="77777777" w:rsidR="00E268B9" w:rsidRPr="00E268B9" w:rsidRDefault="00E268B9" w:rsidP="00E268B9">
            <w:pPr>
              <w:rPr>
                <w:rFonts w:eastAsia="Times New Roman" w:cs="Times New Roman"/>
                <w:color w:val="474848"/>
                <w:sz w:val="22"/>
                <w:szCs w:val="22"/>
                <w:bdr w:val="none" w:sz="0" w:space="0" w:color="auto" w:frame="1"/>
              </w:rPr>
            </w:pPr>
          </w:p>
        </w:tc>
      </w:tr>
      <w:tr w:rsidR="009B0A3D" w:rsidRPr="00E268B9" w14:paraId="32357F08" w14:textId="77777777" w:rsidTr="00E268B9">
        <w:tc>
          <w:tcPr>
            <w:tcW w:w="0" w:type="auto"/>
            <w:shd w:val="clear" w:color="auto" w:fill="FFFFFF"/>
            <w:tcMar>
              <w:top w:w="72" w:type="dxa"/>
              <w:left w:w="75" w:type="dxa"/>
              <w:bottom w:w="72" w:type="dxa"/>
              <w:right w:w="150" w:type="dxa"/>
            </w:tcMar>
            <w:hideMark/>
          </w:tcPr>
          <w:p w14:paraId="6F73DAD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Identification</w:t>
            </w:r>
          </w:p>
        </w:tc>
        <w:tc>
          <w:tcPr>
            <w:tcW w:w="433" w:type="pct"/>
            <w:shd w:val="clear" w:color="auto" w:fill="FFFFFF"/>
            <w:tcMar>
              <w:top w:w="72" w:type="dxa"/>
              <w:left w:w="75" w:type="dxa"/>
              <w:bottom w:w="72" w:type="dxa"/>
              <w:right w:w="150" w:type="dxa"/>
            </w:tcMar>
            <w:hideMark/>
          </w:tcPr>
          <w:p w14:paraId="4A9FA02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1a</w:t>
            </w:r>
          </w:p>
        </w:tc>
        <w:tc>
          <w:tcPr>
            <w:tcW w:w="3415" w:type="pct"/>
            <w:shd w:val="clear" w:color="auto" w:fill="FFFFFF"/>
            <w:tcMar>
              <w:top w:w="72" w:type="dxa"/>
              <w:left w:w="75" w:type="dxa"/>
              <w:bottom w:w="72" w:type="dxa"/>
              <w:right w:w="150" w:type="dxa"/>
            </w:tcMar>
            <w:hideMark/>
          </w:tcPr>
          <w:p w14:paraId="68D0ED8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Identify the report as a protocol of a systematic review</w:t>
            </w:r>
          </w:p>
        </w:tc>
      </w:tr>
      <w:tr w:rsidR="009B0A3D" w:rsidRPr="00E268B9" w14:paraId="6AE3CED3" w14:textId="77777777" w:rsidTr="00E268B9">
        <w:tc>
          <w:tcPr>
            <w:tcW w:w="0" w:type="auto"/>
            <w:shd w:val="clear" w:color="auto" w:fill="FFFFFF"/>
            <w:tcMar>
              <w:top w:w="72" w:type="dxa"/>
              <w:left w:w="75" w:type="dxa"/>
              <w:bottom w:w="72" w:type="dxa"/>
              <w:right w:w="150" w:type="dxa"/>
            </w:tcMar>
            <w:hideMark/>
          </w:tcPr>
          <w:p w14:paraId="49571CB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Update</w:t>
            </w:r>
          </w:p>
        </w:tc>
        <w:tc>
          <w:tcPr>
            <w:tcW w:w="433" w:type="pct"/>
            <w:shd w:val="clear" w:color="auto" w:fill="FFFFFF"/>
            <w:tcMar>
              <w:top w:w="72" w:type="dxa"/>
              <w:left w:w="75" w:type="dxa"/>
              <w:bottom w:w="72" w:type="dxa"/>
              <w:right w:w="150" w:type="dxa"/>
            </w:tcMar>
            <w:hideMark/>
          </w:tcPr>
          <w:p w14:paraId="2DF564E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1b</w:t>
            </w:r>
          </w:p>
        </w:tc>
        <w:tc>
          <w:tcPr>
            <w:tcW w:w="3415" w:type="pct"/>
            <w:shd w:val="clear" w:color="auto" w:fill="FFFFFF"/>
            <w:tcMar>
              <w:top w:w="72" w:type="dxa"/>
              <w:left w:w="75" w:type="dxa"/>
              <w:bottom w:w="72" w:type="dxa"/>
              <w:right w:w="150" w:type="dxa"/>
            </w:tcMar>
            <w:hideMark/>
          </w:tcPr>
          <w:p w14:paraId="3A2CFC9C"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the protocol is for an update of a previous systematic review, identify as such</w:t>
            </w:r>
          </w:p>
        </w:tc>
      </w:tr>
      <w:tr w:rsidR="009B0A3D" w:rsidRPr="00E268B9" w14:paraId="310BE07F" w14:textId="77777777" w:rsidTr="00E268B9">
        <w:tc>
          <w:tcPr>
            <w:tcW w:w="0" w:type="auto"/>
            <w:shd w:val="clear" w:color="auto" w:fill="FFFFFF"/>
            <w:tcMar>
              <w:top w:w="72" w:type="dxa"/>
              <w:left w:w="75" w:type="dxa"/>
              <w:bottom w:w="72" w:type="dxa"/>
              <w:right w:w="150" w:type="dxa"/>
            </w:tcMar>
            <w:hideMark/>
          </w:tcPr>
          <w:p w14:paraId="408272E8"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Registration</w:t>
            </w:r>
          </w:p>
        </w:tc>
        <w:tc>
          <w:tcPr>
            <w:tcW w:w="433" w:type="pct"/>
            <w:shd w:val="clear" w:color="auto" w:fill="FFFFFF"/>
            <w:tcMar>
              <w:top w:w="72" w:type="dxa"/>
              <w:left w:w="75" w:type="dxa"/>
              <w:bottom w:w="72" w:type="dxa"/>
              <w:right w:w="150" w:type="dxa"/>
            </w:tcMar>
            <w:hideMark/>
          </w:tcPr>
          <w:p w14:paraId="677F0AA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2</w:t>
            </w:r>
          </w:p>
        </w:tc>
        <w:tc>
          <w:tcPr>
            <w:tcW w:w="3415" w:type="pct"/>
            <w:shd w:val="clear" w:color="auto" w:fill="FFFFFF"/>
            <w:tcMar>
              <w:top w:w="72" w:type="dxa"/>
              <w:left w:w="75" w:type="dxa"/>
              <w:bottom w:w="72" w:type="dxa"/>
              <w:right w:w="150" w:type="dxa"/>
            </w:tcMar>
            <w:hideMark/>
          </w:tcPr>
          <w:p w14:paraId="0FC91A8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registered, provide the name of the registry (e.g., PROSPERO) and registration number</w:t>
            </w:r>
          </w:p>
        </w:tc>
      </w:tr>
      <w:tr w:rsidR="009B0A3D" w:rsidRPr="00E268B9" w14:paraId="180B038E" w14:textId="77777777" w:rsidTr="00E268B9">
        <w:tc>
          <w:tcPr>
            <w:tcW w:w="0" w:type="auto"/>
            <w:gridSpan w:val="3"/>
            <w:shd w:val="clear" w:color="auto" w:fill="FFFFFF"/>
            <w:tcMar>
              <w:top w:w="72" w:type="dxa"/>
              <w:left w:w="75" w:type="dxa"/>
              <w:bottom w:w="72" w:type="dxa"/>
              <w:right w:w="150" w:type="dxa"/>
            </w:tcMar>
            <w:hideMark/>
          </w:tcPr>
          <w:p w14:paraId="2FB0431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Authors</w:t>
            </w:r>
          </w:p>
        </w:tc>
      </w:tr>
      <w:tr w:rsidR="009B0A3D" w:rsidRPr="00E268B9" w14:paraId="03E96CEC" w14:textId="77777777" w:rsidTr="00E268B9">
        <w:tc>
          <w:tcPr>
            <w:tcW w:w="0" w:type="auto"/>
            <w:shd w:val="clear" w:color="auto" w:fill="FFFFFF"/>
            <w:tcMar>
              <w:top w:w="72" w:type="dxa"/>
              <w:left w:w="75" w:type="dxa"/>
              <w:bottom w:w="72" w:type="dxa"/>
              <w:right w:w="150" w:type="dxa"/>
            </w:tcMar>
            <w:hideMark/>
          </w:tcPr>
          <w:p w14:paraId="799420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Contact</w:t>
            </w:r>
          </w:p>
        </w:tc>
        <w:tc>
          <w:tcPr>
            <w:tcW w:w="433" w:type="pct"/>
            <w:shd w:val="clear" w:color="auto" w:fill="FFFFFF"/>
            <w:tcMar>
              <w:top w:w="72" w:type="dxa"/>
              <w:left w:w="75" w:type="dxa"/>
              <w:bottom w:w="72" w:type="dxa"/>
              <w:right w:w="150" w:type="dxa"/>
            </w:tcMar>
            <w:hideMark/>
          </w:tcPr>
          <w:p w14:paraId="42B0888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3a</w:t>
            </w:r>
          </w:p>
        </w:tc>
        <w:tc>
          <w:tcPr>
            <w:tcW w:w="3415" w:type="pct"/>
            <w:shd w:val="clear" w:color="auto" w:fill="FFFFFF"/>
            <w:tcMar>
              <w:top w:w="72" w:type="dxa"/>
              <w:left w:w="75" w:type="dxa"/>
              <w:bottom w:w="72" w:type="dxa"/>
              <w:right w:w="150" w:type="dxa"/>
            </w:tcMar>
            <w:hideMark/>
          </w:tcPr>
          <w:p w14:paraId="0972606A"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name, institutional affiliation, and e-mail address of all protocol authors; provide physical mailing address of corresponding author</w:t>
            </w:r>
          </w:p>
        </w:tc>
      </w:tr>
      <w:tr w:rsidR="009B0A3D" w:rsidRPr="00E268B9" w14:paraId="7BE039C8" w14:textId="77777777" w:rsidTr="00E268B9">
        <w:tc>
          <w:tcPr>
            <w:tcW w:w="0" w:type="auto"/>
            <w:shd w:val="clear" w:color="auto" w:fill="FFFFFF"/>
            <w:tcMar>
              <w:top w:w="72" w:type="dxa"/>
              <w:left w:w="75" w:type="dxa"/>
              <w:bottom w:w="72" w:type="dxa"/>
              <w:right w:w="150" w:type="dxa"/>
            </w:tcMar>
            <w:hideMark/>
          </w:tcPr>
          <w:p w14:paraId="2D0445D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Contributions</w:t>
            </w:r>
          </w:p>
        </w:tc>
        <w:tc>
          <w:tcPr>
            <w:tcW w:w="433" w:type="pct"/>
            <w:shd w:val="clear" w:color="auto" w:fill="FFFFFF"/>
            <w:tcMar>
              <w:top w:w="72" w:type="dxa"/>
              <w:left w:w="75" w:type="dxa"/>
              <w:bottom w:w="72" w:type="dxa"/>
              <w:right w:w="150" w:type="dxa"/>
            </w:tcMar>
            <w:hideMark/>
          </w:tcPr>
          <w:p w14:paraId="17F92EF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3b</w:t>
            </w:r>
          </w:p>
        </w:tc>
        <w:tc>
          <w:tcPr>
            <w:tcW w:w="3415" w:type="pct"/>
            <w:shd w:val="clear" w:color="auto" w:fill="FFFFFF"/>
            <w:tcMar>
              <w:top w:w="72" w:type="dxa"/>
              <w:left w:w="75" w:type="dxa"/>
              <w:bottom w:w="72" w:type="dxa"/>
              <w:right w:w="150" w:type="dxa"/>
            </w:tcMar>
            <w:hideMark/>
          </w:tcPr>
          <w:p w14:paraId="4D8B80F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contributions of protocol authors and identify the guarantor of the review</w:t>
            </w:r>
          </w:p>
        </w:tc>
      </w:tr>
      <w:tr w:rsidR="009B0A3D" w:rsidRPr="00E268B9" w14:paraId="52646443" w14:textId="77777777" w:rsidTr="00E268B9">
        <w:tc>
          <w:tcPr>
            <w:tcW w:w="0" w:type="auto"/>
            <w:shd w:val="clear" w:color="auto" w:fill="FFFFFF"/>
            <w:tcMar>
              <w:top w:w="72" w:type="dxa"/>
              <w:left w:w="75" w:type="dxa"/>
              <w:bottom w:w="72" w:type="dxa"/>
              <w:right w:w="150" w:type="dxa"/>
            </w:tcMar>
            <w:hideMark/>
          </w:tcPr>
          <w:p w14:paraId="64159F9F"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Amendments</w:t>
            </w:r>
          </w:p>
        </w:tc>
        <w:tc>
          <w:tcPr>
            <w:tcW w:w="433" w:type="pct"/>
            <w:shd w:val="clear" w:color="auto" w:fill="FFFFFF"/>
            <w:tcMar>
              <w:top w:w="72" w:type="dxa"/>
              <w:left w:w="75" w:type="dxa"/>
              <w:bottom w:w="72" w:type="dxa"/>
              <w:right w:w="150" w:type="dxa"/>
            </w:tcMar>
            <w:hideMark/>
          </w:tcPr>
          <w:p w14:paraId="2C997B3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4</w:t>
            </w:r>
          </w:p>
        </w:tc>
        <w:tc>
          <w:tcPr>
            <w:tcW w:w="3415" w:type="pct"/>
            <w:shd w:val="clear" w:color="auto" w:fill="FFFFFF"/>
            <w:tcMar>
              <w:top w:w="72" w:type="dxa"/>
              <w:left w:w="75" w:type="dxa"/>
              <w:bottom w:w="72" w:type="dxa"/>
              <w:right w:w="150" w:type="dxa"/>
            </w:tcMar>
            <w:hideMark/>
          </w:tcPr>
          <w:p w14:paraId="1719C341"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the protocol represents an amendment of a previously completed or published protocol, identify as such and list changes; otherwise, state plan for documenting important protocol amendments</w:t>
            </w:r>
          </w:p>
        </w:tc>
      </w:tr>
      <w:tr w:rsidR="009B0A3D" w:rsidRPr="00E268B9" w14:paraId="435EA8D2" w14:textId="77777777" w:rsidTr="00E268B9">
        <w:tc>
          <w:tcPr>
            <w:tcW w:w="0" w:type="auto"/>
            <w:gridSpan w:val="3"/>
            <w:shd w:val="clear" w:color="auto" w:fill="FFFFFF"/>
            <w:tcMar>
              <w:top w:w="72" w:type="dxa"/>
              <w:left w:w="75" w:type="dxa"/>
              <w:bottom w:w="72" w:type="dxa"/>
              <w:right w:w="150" w:type="dxa"/>
            </w:tcMar>
            <w:hideMark/>
          </w:tcPr>
          <w:p w14:paraId="70673B66"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Support</w:t>
            </w:r>
          </w:p>
        </w:tc>
      </w:tr>
      <w:tr w:rsidR="009B0A3D" w:rsidRPr="00E268B9" w14:paraId="43EA4CC5" w14:textId="77777777" w:rsidTr="00E268B9">
        <w:tc>
          <w:tcPr>
            <w:tcW w:w="0" w:type="auto"/>
            <w:shd w:val="clear" w:color="auto" w:fill="FFFFFF"/>
            <w:tcMar>
              <w:top w:w="72" w:type="dxa"/>
              <w:left w:w="75" w:type="dxa"/>
              <w:bottom w:w="72" w:type="dxa"/>
              <w:right w:w="150" w:type="dxa"/>
            </w:tcMar>
            <w:hideMark/>
          </w:tcPr>
          <w:p w14:paraId="217F685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Sources</w:t>
            </w:r>
          </w:p>
        </w:tc>
        <w:tc>
          <w:tcPr>
            <w:tcW w:w="433" w:type="pct"/>
            <w:shd w:val="clear" w:color="auto" w:fill="FFFFFF"/>
            <w:tcMar>
              <w:top w:w="72" w:type="dxa"/>
              <w:left w:w="75" w:type="dxa"/>
              <w:bottom w:w="72" w:type="dxa"/>
              <w:right w:w="150" w:type="dxa"/>
            </w:tcMar>
            <w:hideMark/>
          </w:tcPr>
          <w:p w14:paraId="2FD39D1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5a</w:t>
            </w:r>
          </w:p>
        </w:tc>
        <w:tc>
          <w:tcPr>
            <w:tcW w:w="3415" w:type="pct"/>
            <w:shd w:val="clear" w:color="auto" w:fill="FFFFFF"/>
            <w:tcMar>
              <w:top w:w="72" w:type="dxa"/>
              <w:left w:w="75" w:type="dxa"/>
              <w:bottom w:w="72" w:type="dxa"/>
              <w:right w:w="150" w:type="dxa"/>
            </w:tcMar>
            <w:hideMark/>
          </w:tcPr>
          <w:p w14:paraId="643E450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Indicate sources of financial or other support for the review</w:t>
            </w:r>
          </w:p>
        </w:tc>
      </w:tr>
      <w:tr w:rsidR="009B0A3D" w:rsidRPr="00E268B9" w14:paraId="75551880" w14:textId="77777777" w:rsidTr="00E268B9">
        <w:tc>
          <w:tcPr>
            <w:tcW w:w="0" w:type="auto"/>
            <w:shd w:val="clear" w:color="auto" w:fill="FFFFFF"/>
            <w:tcMar>
              <w:top w:w="72" w:type="dxa"/>
              <w:left w:w="75" w:type="dxa"/>
              <w:bottom w:w="72" w:type="dxa"/>
              <w:right w:w="150" w:type="dxa"/>
            </w:tcMar>
            <w:hideMark/>
          </w:tcPr>
          <w:p w14:paraId="0E9002C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Sponsor</w:t>
            </w:r>
          </w:p>
        </w:tc>
        <w:tc>
          <w:tcPr>
            <w:tcW w:w="433" w:type="pct"/>
            <w:shd w:val="clear" w:color="auto" w:fill="FFFFFF"/>
            <w:tcMar>
              <w:top w:w="72" w:type="dxa"/>
              <w:left w:w="75" w:type="dxa"/>
              <w:bottom w:w="72" w:type="dxa"/>
              <w:right w:w="150" w:type="dxa"/>
            </w:tcMar>
            <w:hideMark/>
          </w:tcPr>
          <w:p w14:paraId="45C649C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5b</w:t>
            </w:r>
          </w:p>
        </w:tc>
        <w:tc>
          <w:tcPr>
            <w:tcW w:w="3415" w:type="pct"/>
            <w:shd w:val="clear" w:color="auto" w:fill="FFFFFF"/>
            <w:tcMar>
              <w:top w:w="72" w:type="dxa"/>
              <w:left w:w="75" w:type="dxa"/>
              <w:bottom w:w="72" w:type="dxa"/>
              <w:right w:w="150" w:type="dxa"/>
            </w:tcMar>
            <w:hideMark/>
          </w:tcPr>
          <w:p w14:paraId="630942D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name for the review funder and/or sponsor</w:t>
            </w:r>
          </w:p>
        </w:tc>
      </w:tr>
      <w:tr w:rsidR="009B0A3D" w:rsidRPr="00E268B9" w14:paraId="009B814C" w14:textId="77777777" w:rsidTr="00E268B9">
        <w:tc>
          <w:tcPr>
            <w:tcW w:w="0" w:type="auto"/>
            <w:shd w:val="clear" w:color="auto" w:fill="FFFFFF"/>
            <w:tcMar>
              <w:top w:w="72" w:type="dxa"/>
              <w:left w:w="75" w:type="dxa"/>
              <w:bottom w:w="72" w:type="dxa"/>
              <w:right w:w="150" w:type="dxa"/>
            </w:tcMar>
            <w:hideMark/>
          </w:tcPr>
          <w:p w14:paraId="5C99D8C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Role of sponsor/funder</w:t>
            </w:r>
          </w:p>
        </w:tc>
        <w:tc>
          <w:tcPr>
            <w:tcW w:w="433" w:type="pct"/>
            <w:shd w:val="clear" w:color="auto" w:fill="FFFFFF"/>
            <w:tcMar>
              <w:top w:w="72" w:type="dxa"/>
              <w:left w:w="75" w:type="dxa"/>
              <w:bottom w:w="72" w:type="dxa"/>
              <w:right w:w="150" w:type="dxa"/>
            </w:tcMar>
            <w:hideMark/>
          </w:tcPr>
          <w:p w14:paraId="151DB13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5c</w:t>
            </w:r>
          </w:p>
        </w:tc>
        <w:tc>
          <w:tcPr>
            <w:tcW w:w="3415" w:type="pct"/>
            <w:shd w:val="clear" w:color="auto" w:fill="FFFFFF"/>
            <w:tcMar>
              <w:top w:w="72" w:type="dxa"/>
              <w:left w:w="75" w:type="dxa"/>
              <w:bottom w:w="72" w:type="dxa"/>
              <w:right w:w="150" w:type="dxa"/>
            </w:tcMar>
            <w:hideMark/>
          </w:tcPr>
          <w:p w14:paraId="2F238469"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roles of funder(s), sponsor(s), and/or institution(s), if any, in developing the protocol</w:t>
            </w:r>
          </w:p>
        </w:tc>
      </w:tr>
      <w:tr w:rsidR="009B0A3D" w:rsidRPr="00E268B9" w14:paraId="0BEEF46C" w14:textId="77777777" w:rsidTr="00E268B9">
        <w:tc>
          <w:tcPr>
            <w:tcW w:w="0" w:type="auto"/>
            <w:gridSpan w:val="3"/>
            <w:shd w:val="clear" w:color="auto" w:fill="FFFFFF"/>
            <w:tcMar>
              <w:top w:w="72" w:type="dxa"/>
              <w:left w:w="75" w:type="dxa"/>
              <w:bottom w:w="72" w:type="dxa"/>
              <w:right w:w="150" w:type="dxa"/>
            </w:tcMar>
            <w:hideMark/>
          </w:tcPr>
          <w:p w14:paraId="68BBE938"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INTRODUCTION</w:t>
            </w:r>
          </w:p>
        </w:tc>
      </w:tr>
      <w:tr w:rsidR="009B0A3D" w:rsidRPr="00E268B9" w14:paraId="4E411EF6" w14:textId="77777777" w:rsidTr="00E268B9">
        <w:tc>
          <w:tcPr>
            <w:tcW w:w="0" w:type="auto"/>
            <w:shd w:val="clear" w:color="auto" w:fill="FFFFFF"/>
            <w:tcMar>
              <w:top w:w="72" w:type="dxa"/>
              <w:left w:w="75" w:type="dxa"/>
              <w:bottom w:w="72" w:type="dxa"/>
              <w:right w:w="150" w:type="dxa"/>
            </w:tcMar>
            <w:hideMark/>
          </w:tcPr>
          <w:p w14:paraId="69238177"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Rationale</w:t>
            </w:r>
          </w:p>
        </w:tc>
        <w:tc>
          <w:tcPr>
            <w:tcW w:w="433" w:type="pct"/>
            <w:shd w:val="clear" w:color="auto" w:fill="FFFFFF"/>
            <w:tcMar>
              <w:top w:w="72" w:type="dxa"/>
              <w:left w:w="75" w:type="dxa"/>
              <w:bottom w:w="72" w:type="dxa"/>
              <w:right w:w="150" w:type="dxa"/>
            </w:tcMar>
            <w:hideMark/>
          </w:tcPr>
          <w:p w14:paraId="122A8ED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6</w:t>
            </w:r>
          </w:p>
        </w:tc>
        <w:tc>
          <w:tcPr>
            <w:tcW w:w="3415" w:type="pct"/>
            <w:shd w:val="clear" w:color="auto" w:fill="FFFFFF"/>
            <w:tcMar>
              <w:top w:w="72" w:type="dxa"/>
              <w:left w:w="75" w:type="dxa"/>
              <w:bottom w:w="72" w:type="dxa"/>
              <w:right w:w="150" w:type="dxa"/>
            </w:tcMar>
            <w:hideMark/>
          </w:tcPr>
          <w:p w14:paraId="05B6BB6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the rationale for the review in the context of what is already known</w:t>
            </w:r>
          </w:p>
        </w:tc>
      </w:tr>
      <w:tr w:rsidR="009B0A3D" w:rsidRPr="00E268B9" w14:paraId="6B231BB7" w14:textId="77777777" w:rsidTr="00E268B9">
        <w:tc>
          <w:tcPr>
            <w:tcW w:w="0" w:type="auto"/>
            <w:shd w:val="clear" w:color="auto" w:fill="FFFFFF"/>
            <w:tcMar>
              <w:top w:w="72" w:type="dxa"/>
              <w:left w:w="75" w:type="dxa"/>
              <w:bottom w:w="72" w:type="dxa"/>
              <w:right w:w="150" w:type="dxa"/>
            </w:tcMar>
            <w:hideMark/>
          </w:tcPr>
          <w:p w14:paraId="334D9F75"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Objectives</w:t>
            </w:r>
          </w:p>
        </w:tc>
        <w:tc>
          <w:tcPr>
            <w:tcW w:w="433" w:type="pct"/>
            <w:shd w:val="clear" w:color="auto" w:fill="FFFFFF"/>
            <w:tcMar>
              <w:top w:w="72" w:type="dxa"/>
              <w:left w:w="75" w:type="dxa"/>
              <w:bottom w:w="72" w:type="dxa"/>
              <w:right w:w="150" w:type="dxa"/>
            </w:tcMar>
            <w:hideMark/>
          </w:tcPr>
          <w:p w14:paraId="43EB080C"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7</w:t>
            </w:r>
          </w:p>
        </w:tc>
        <w:tc>
          <w:tcPr>
            <w:tcW w:w="3415" w:type="pct"/>
            <w:shd w:val="clear" w:color="auto" w:fill="FFFFFF"/>
            <w:tcMar>
              <w:top w:w="72" w:type="dxa"/>
              <w:left w:w="75" w:type="dxa"/>
              <w:bottom w:w="72" w:type="dxa"/>
              <w:right w:w="150" w:type="dxa"/>
            </w:tcMar>
            <w:hideMark/>
          </w:tcPr>
          <w:p w14:paraId="2AA0853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Provide an explicit statement of the question(s) the review will address with reference to participants, interventions, comparators, and outcomes (PICO)</w:t>
            </w:r>
          </w:p>
        </w:tc>
      </w:tr>
      <w:tr w:rsidR="009B0A3D" w:rsidRPr="00E268B9" w14:paraId="26AB4257" w14:textId="77777777" w:rsidTr="00E268B9">
        <w:tc>
          <w:tcPr>
            <w:tcW w:w="0" w:type="auto"/>
            <w:gridSpan w:val="3"/>
            <w:shd w:val="clear" w:color="auto" w:fill="FFFFFF"/>
            <w:tcMar>
              <w:top w:w="72" w:type="dxa"/>
              <w:left w:w="75" w:type="dxa"/>
              <w:bottom w:w="72" w:type="dxa"/>
              <w:right w:w="150" w:type="dxa"/>
            </w:tcMar>
            <w:hideMark/>
          </w:tcPr>
          <w:p w14:paraId="3CEB370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METHODS</w:t>
            </w:r>
          </w:p>
        </w:tc>
      </w:tr>
      <w:tr w:rsidR="009B0A3D" w:rsidRPr="00E268B9" w14:paraId="00C55D31" w14:textId="77777777" w:rsidTr="00E268B9">
        <w:tc>
          <w:tcPr>
            <w:tcW w:w="0" w:type="auto"/>
            <w:shd w:val="clear" w:color="auto" w:fill="FFFFFF"/>
            <w:tcMar>
              <w:top w:w="72" w:type="dxa"/>
              <w:left w:w="75" w:type="dxa"/>
              <w:bottom w:w="72" w:type="dxa"/>
              <w:right w:w="150" w:type="dxa"/>
            </w:tcMar>
            <w:hideMark/>
          </w:tcPr>
          <w:p w14:paraId="131CD6EE"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Eligibility criteria</w:t>
            </w:r>
          </w:p>
        </w:tc>
        <w:tc>
          <w:tcPr>
            <w:tcW w:w="433" w:type="pct"/>
            <w:shd w:val="clear" w:color="auto" w:fill="FFFFFF"/>
            <w:tcMar>
              <w:top w:w="72" w:type="dxa"/>
              <w:left w:w="75" w:type="dxa"/>
              <w:bottom w:w="72" w:type="dxa"/>
              <w:right w:w="150" w:type="dxa"/>
            </w:tcMar>
            <w:hideMark/>
          </w:tcPr>
          <w:p w14:paraId="546E1B5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8</w:t>
            </w:r>
          </w:p>
        </w:tc>
        <w:tc>
          <w:tcPr>
            <w:tcW w:w="3415" w:type="pct"/>
            <w:shd w:val="clear" w:color="auto" w:fill="FFFFFF"/>
            <w:tcMar>
              <w:top w:w="72" w:type="dxa"/>
              <w:left w:w="75" w:type="dxa"/>
              <w:bottom w:w="72" w:type="dxa"/>
              <w:right w:w="150" w:type="dxa"/>
            </w:tcMar>
            <w:hideMark/>
          </w:tcPr>
          <w:p w14:paraId="1F1B98E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Specify the study characteristics (e.g., PICO, study design, setting, time frame) and report characteristics (e.g., years considered, language, publication status) to be used as criteria for eligibility for the review</w:t>
            </w:r>
          </w:p>
        </w:tc>
      </w:tr>
      <w:tr w:rsidR="009B0A3D" w:rsidRPr="00E268B9" w14:paraId="4E09FD98" w14:textId="77777777" w:rsidTr="00E268B9">
        <w:tc>
          <w:tcPr>
            <w:tcW w:w="0" w:type="auto"/>
            <w:shd w:val="clear" w:color="auto" w:fill="FFFFFF"/>
            <w:tcMar>
              <w:top w:w="72" w:type="dxa"/>
              <w:left w:w="75" w:type="dxa"/>
              <w:bottom w:w="72" w:type="dxa"/>
              <w:right w:w="150" w:type="dxa"/>
            </w:tcMar>
            <w:hideMark/>
          </w:tcPr>
          <w:p w14:paraId="2E94C5AB"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Information sources</w:t>
            </w:r>
          </w:p>
        </w:tc>
        <w:tc>
          <w:tcPr>
            <w:tcW w:w="433" w:type="pct"/>
            <w:shd w:val="clear" w:color="auto" w:fill="FFFFFF"/>
            <w:tcMar>
              <w:top w:w="72" w:type="dxa"/>
              <w:left w:w="75" w:type="dxa"/>
              <w:bottom w:w="72" w:type="dxa"/>
              <w:right w:w="150" w:type="dxa"/>
            </w:tcMar>
            <w:hideMark/>
          </w:tcPr>
          <w:p w14:paraId="1C6FF2B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9</w:t>
            </w:r>
          </w:p>
        </w:tc>
        <w:tc>
          <w:tcPr>
            <w:tcW w:w="3415" w:type="pct"/>
            <w:shd w:val="clear" w:color="auto" w:fill="FFFFFF"/>
            <w:tcMar>
              <w:top w:w="72" w:type="dxa"/>
              <w:left w:w="75" w:type="dxa"/>
              <w:bottom w:w="72" w:type="dxa"/>
              <w:right w:w="150" w:type="dxa"/>
            </w:tcMar>
            <w:hideMark/>
          </w:tcPr>
          <w:p w14:paraId="0DBE067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all intended information sources (e.g., electronic databases, contact with study authors, trial registers, or other grey literature sources) with planned dates of coverage</w:t>
            </w:r>
          </w:p>
        </w:tc>
      </w:tr>
      <w:tr w:rsidR="009B0A3D" w:rsidRPr="00E268B9" w14:paraId="216A7129" w14:textId="77777777" w:rsidTr="00E268B9">
        <w:tc>
          <w:tcPr>
            <w:tcW w:w="0" w:type="auto"/>
            <w:shd w:val="clear" w:color="auto" w:fill="FFFFFF"/>
            <w:tcMar>
              <w:top w:w="72" w:type="dxa"/>
              <w:left w:w="75" w:type="dxa"/>
              <w:bottom w:w="72" w:type="dxa"/>
              <w:right w:w="150" w:type="dxa"/>
            </w:tcMar>
            <w:hideMark/>
          </w:tcPr>
          <w:p w14:paraId="70529EEC"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Search strategy</w:t>
            </w:r>
          </w:p>
        </w:tc>
        <w:tc>
          <w:tcPr>
            <w:tcW w:w="433" w:type="pct"/>
            <w:shd w:val="clear" w:color="auto" w:fill="FFFFFF"/>
            <w:tcMar>
              <w:top w:w="72" w:type="dxa"/>
              <w:left w:w="75" w:type="dxa"/>
              <w:bottom w:w="72" w:type="dxa"/>
              <w:right w:w="150" w:type="dxa"/>
            </w:tcMar>
            <w:hideMark/>
          </w:tcPr>
          <w:p w14:paraId="2CA7BF11"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10</w:t>
            </w:r>
          </w:p>
        </w:tc>
        <w:tc>
          <w:tcPr>
            <w:tcW w:w="3415" w:type="pct"/>
            <w:shd w:val="clear" w:color="auto" w:fill="FFFFFF"/>
            <w:tcMar>
              <w:top w:w="72" w:type="dxa"/>
              <w:left w:w="75" w:type="dxa"/>
              <w:bottom w:w="72" w:type="dxa"/>
              <w:right w:w="150" w:type="dxa"/>
            </w:tcMar>
            <w:hideMark/>
          </w:tcPr>
          <w:p w14:paraId="3A59C86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Present draft of search strategy to be used for at least one electronic database, including planned limits, such that it could be repeated</w:t>
            </w:r>
          </w:p>
        </w:tc>
      </w:tr>
      <w:tr w:rsidR="009B0A3D" w:rsidRPr="00E268B9" w14:paraId="62E2C70E" w14:textId="77777777" w:rsidTr="00E268B9">
        <w:tc>
          <w:tcPr>
            <w:tcW w:w="0" w:type="auto"/>
            <w:gridSpan w:val="3"/>
            <w:shd w:val="clear" w:color="auto" w:fill="FFFFFF"/>
            <w:tcMar>
              <w:top w:w="72" w:type="dxa"/>
              <w:left w:w="75" w:type="dxa"/>
              <w:bottom w:w="72" w:type="dxa"/>
              <w:right w:w="150" w:type="dxa"/>
            </w:tcMar>
            <w:hideMark/>
          </w:tcPr>
          <w:p w14:paraId="0B8405E5"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Study records</w:t>
            </w:r>
          </w:p>
        </w:tc>
      </w:tr>
      <w:tr w:rsidR="009B0A3D" w:rsidRPr="00E268B9" w14:paraId="25D87F5A" w14:textId="77777777" w:rsidTr="00E268B9">
        <w:tc>
          <w:tcPr>
            <w:tcW w:w="0" w:type="auto"/>
            <w:shd w:val="clear" w:color="auto" w:fill="FFFFFF"/>
            <w:tcMar>
              <w:top w:w="72" w:type="dxa"/>
              <w:left w:w="75" w:type="dxa"/>
              <w:bottom w:w="72" w:type="dxa"/>
              <w:right w:w="150" w:type="dxa"/>
            </w:tcMar>
            <w:hideMark/>
          </w:tcPr>
          <w:p w14:paraId="30FB4C03"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Data management</w:t>
            </w:r>
          </w:p>
        </w:tc>
        <w:tc>
          <w:tcPr>
            <w:tcW w:w="433" w:type="pct"/>
            <w:shd w:val="clear" w:color="auto" w:fill="FFFFFF"/>
            <w:tcMar>
              <w:top w:w="72" w:type="dxa"/>
              <w:left w:w="75" w:type="dxa"/>
              <w:bottom w:w="72" w:type="dxa"/>
              <w:right w:w="150" w:type="dxa"/>
            </w:tcMar>
            <w:hideMark/>
          </w:tcPr>
          <w:p w14:paraId="339FE67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11a</w:t>
            </w:r>
          </w:p>
        </w:tc>
        <w:tc>
          <w:tcPr>
            <w:tcW w:w="3415" w:type="pct"/>
            <w:shd w:val="clear" w:color="auto" w:fill="FFFFFF"/>
            <w:tcMar>
              <w:top w:w="72" w:type="dxa"/>
              <w:left w:w="75" w:type="dxa"/>
              <w:bottom w:w="72" w:type="dxa"/>
              <w:right w:w="150" w:type="dxa"/>
            </w:tcMar>
            <w:hideMark/>
          </w:tcPr>
          <w:p w14:paraId="1858E86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the mechanism(s) that will be used to manage records and data throughout the review</w:t>
            </w:r>
          </w:p>
        </w:tc>
      </w:tr>
      <w:tr w:rsidR="009B0A3D" w:rsidRPr="00E268B9" w14:paraId="71B12221" w14:textId="77777777" w:rsidTr="00E268B9">
        <w:tc>
          <w:tcPr>
            <w:tcW w:w="0" w:type="auto"/>
            <w:shd w:val="clear" w:color="auto" w:fill="FFFFFF"/>
            <w:tcMar>
              <w:top w:w="72" w:type="dxa"/>
              <w:left w:w="75" w:type="dxa"/>
              <w:bottom w:w="72" w:type="dxa"/>
              <w:right w:w="150" w:type="dxa"/>
            </w:tcMar>
            <w:hideMark/>
          </w:tcPr>
          <w:p w14:paraId="7D9A618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Selection process</w:t>
            </w:r>
          </w:p>
        </w:tc>
        <w:tc>
          <w:tcPr>
            <w:tcW w:w="433" w:type="pct"/>
            <w:shd w:val="clear" w:color="auto" w:fill="FFFFFF"/>
            <w:tcMar>
              <w:top w:w="72" w:type="dxa"/>
              <w:left w:w="75" w:type="dxa"/>
              <w:bottom w:w="72" w:type="dxa"/>
              <w:right w:w="150" w:type="dxa"/>
            </w:tcMar>
            <w:hideMark/>
          </w:tcPr>
          <w:p w14:paraId="269D77D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11b</w:t>
            </w:r>
          </w:p>
        </w:tc>
        <w:tc>
          <w:tcPr>
            <w:tcW w:w="3415" w:type="pct"/>
            <w:shd w:val="clear" w:color="auto" w:fill="FFFFFF"/>
            <w:tcMar>
              <w:top w:w="72" w:type="dxa"/>
              <w:left w:w="75" w:type="dxa"/>
              <w:bottom w:w="72" w:type="dxa"/>
              <w:right w:w="150" w:type="dxa"/>
            </w:tcMar>
            <w:hideMark/>
          </w:tcPr>
          <w:p w14:paraId="020AC19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State the process that will be used for selecting studies (e.g., two independent reviewers) through each phase of the review (i.e., screening, eligibility, and inclusion in meta-analysis)</w:t>
            </w:r>
          </w:p>
        </w:tc>
      </w:tr>
      <w:tr w:rsidR="009B0A3D" w:rsidRPr="00E268B9" w14:paraId="0442C781" w14:textId="77777777" w:rsidTr="00E268B9">
        <w:tc>
          <w:tcPr>
            <w:tcW w:w="0" w:type="auto"/>
            <w:shd w:val="clear" w:color="auto" w:fill="FFFFFF"/>
            <w:tcMar>
              <w:top w:w="72" w:type="dxa"/>
              <w:left w:w="75" w:type="dxa"/>
              <w:bottom w:w="72" w:type="dxa"/>
              <w:right w:w="150" w:type="dxa"/>
            </w:tcMar>
            <w:hideMark/>
          </w:tcPr>
          <w:p w14:paraId="3377444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 </w:t>
            </w:r>
            <w:r w:rsidRPr="00E268B9">
              <w:rPr>
                <w:rFonts w:eastAsia="Times New Roman" w:cs="Times New Roman"/>
                <w:color w:val="474848"/>
                <w:sz w:val="22"/>
                <w:szCs w:val="22"/>
                <w:bdr w:val="none" w:sz="0" w:space="0" w:color="auto" w:frame="1"/>
              </w:rPr>
              <w:t> </w:t>
            </w:r>
            <w:r w:rsidRPr="00E268B9">
              <w:rPr>
                <w:rStyle w:val="Strong"/>
                <w:rFonts w:eastAsia="Times New Roman" w:cs="Times New Roman"/>
                <w:color w:val="474848"/>
                <w:sz w:val="22"/>
                <w:szCs w:val="22"/>
                <w:bdr w:val="none" w:sz="0" w:space="0" w:color="auto" w:frame="1"/>
              </w:rPr>
              <w:t>Data collection process</w:t>
            </w:r>
          </w:p>
        </w:tc>
        <w:tc>
          <w:tcPr>
            <w:tcW w:w="433" w:type="pct"/>
            <w:shd w:val="clear" w:color="auto" w:fill="FFFFFF"/>
            <w:tcMar>
              <w:top w:w="72" w:type="dxa"/>
              <w:left w:w="75" w:type="dxa"/>
              <w:bottom w:w="72" w:type="dxa"/>
              <w:right w:w="150" w:type="dxa"/>
            </w:tcMar>
            <w:hideMark/>
          </w:tcPr>
          <w:p w14:paraId="01822A3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11c</w:t>
            </w:r>
          </w:p>
        </w:tc>
        <w:tc>
          <w:tcPr>
            <w:tcW w:w="3415" w:type="pct"/>
            <w:shd w:val="clear" w:color="auto" w:fill="FFFFFF"/>
            <w:tcMar>
              <w:top w:w="72" w:type="dxa"/>
              <w:left w:w="75" w:type="dxa"/>
              <w:bottom w:w="72" w:type="dxa"/>
              <w:right w:w="150" w:type="dxa"/>
            </w:tcMar>
            <w:hideMark/>
          </w:tcPr>
          <w:p w14:paraId="79992C3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planned method of extracting data from reports (e.g., piloting forms, done independently, in duplicate), any processes for obtaining and confirming data from investigators</w:t>
            </w:r>
          </w:p>
        </w:tc>
      </w:tr>
      <w:tr w:rsidR="009B0A3D" w:rsidRPr="00E268B9" w14:paraId="5955F16C" w14:textId="77777777" w:rsidTr="00E268B9">
        <w:tc>
          <w:tcPr>
            <w:tcW w:w="0" w:type="auto"/>
            <w:shd w:val="clear" w:color="auto" w:fill="FFFFFF"/>
            <w:tcMar>
              <w:top w:w="72" w:type="dxa"/>
              <w:left w:w="75" w:type="dxa"/>
              <w:bottom w:w="72" w:type="dxa"/>
              <w:right w:w="150" w:type="dxa"/>
            </w:tcMar>
            <w:hideMark/>
          </w:tcPr>
          <w:p w14:paraId="10EC467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Data items</w:t>
            </w:r>
          </w:p>
        </w:tc>
        <w:tc>
          <w:tcPr>
            <w:tcW w:w="433" w:type="pct"/>
            <w:shd w:val="clear" w:color="auto" w:fill="FFFFFF"/>
            <w:tcMar>
              <w:top w:w="72" w:type="dxa"/>
              <w:left w:w="75" w:type="dxa"/>
              <w:bottom w:w="72" w:type="dxa"/>
              <w:right w:w="150" w:type="dxa"/>
            </w:tcMar>
            <w:hideMark/>
          </w:tcPr>
          <w:p w14:paraId="535798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12</w:t>
            </w:r>
          </w:p>
        </w:tc>
        <w:tc>
          <w:tcPr>
            <w:tcW w:w="3415" w:type="pct"/>
            <w:shd w:val="clear" w:color="auto" w:fill="FFFFFF"/>
            <w:tcMar>
              <w:top w:w="72" w:type="dxa"/>
              <w:left w:w="75" w:type="dxa"/>
              <w:bottom w:w="72" w:type="dxa"/>
              <w:right w:w="150" w:type="dxa"/>
            </w:tcMar>
            <w:hideMark/>
          </w:tcPr>
          <w:p w14:paraId="628311F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List and define all variables for which data will be sought (e.g., PICO items, funding sources), any pre-planned data assumptions and simplifications</w:t>
            </w:r>
          </w:p>
        </w:tc>
      </w:tr>
      <w:tr w:rsidR="009B0A3D" w:rsidRPr="00E268B9" w14:paraId="5702ADC5" w14:textId="77777777" w:rsidTr="00E268B9">
        <w:tc>
          <w:tcPr>
            <w:tcW w:w="0" w:type="auto"/>
            <w:shd w:val="clear" w:color="auto" w:fill="FFFFFF"/>
            <w:tcMar>
              <w:top w:w="72" w:type="dxa"/>
              <w:left w:w="75" w:type="dxa"/>
              <w:bottom w:w="72" w:type="dxa"/>
              <w:right w:w="150" w:type="dxa"/>
            </w:tcMar>
            <w:hideMark/>
          </w:tcPr>
          <w:p w14:paraId="511BA642"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Outcomes and prioritization</w:t>
            </w:r>
          </w:p>
        </w:tc>
        <w:tc>
          <w:tcPr>
            <w:tcW w:w="433" w:type="pct"/>
            <w:shd w:val="clear" w:color="auto" w:fill="FFFFFF"/>
            <w:tcMar>
              <w:top w:w="72" w:type="dxa"/>
              <w:left w:w="75" w:type="dxa"/>
              <w:bottom w:w="72" w:type="dxa"/>
              <w:right w:w="150" w:type="dxa"/>
            </w:tcMar>
            <w:hideMark/>
          </w:tcPr>
          <w:p w14:paraId="2CC60CA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13</w:t>
            </w:r>
          </w:p>
        </w:tc>
        <w:tc>
          <w:tcPr>
            <w:tcW w:w="3415" w:type="pct"/>
            <w:shd w:val="clear" w:color="auto" w:fill="FFFFFF"/>
            <w:tcMar>
              <w:top w:w="72" w:type="dxa"/>
              <w:left w:w="75" w:type="dxa"/>
              <w:bottom w:w="72" w:type="dxa"/>
              <w:right w:w="150" w:type="dxa"/>
            </w:tcMar>
            <w:hideMark/>
          </w:tcPr>
          <w:p w14:paraId="44DFC12D"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List and define all outcomes for which data will be sought, including prioritization of main and additional outcomes, with rationale</w:t>
            </w:r>
          </w:p>
        </w:tc>
      </w:tr>
      <w:tr w:rsidR="009B0A3D" w:rsidRPr="00E268B9" w14:paraId="6E3D415A" w14:textId="77777777" w:rsidTr="00E268B9">
        <w:tc>
          <w:tcPr>
            <w:tcW w:w="0" w:type="auto"/>
            <w:shd w:val="clear" w:color="auto" w:fill="FFFFFF"/>
            <w:tcMar>
              <w:top w:w="72" w:type="dxa"/>
              <w:left w:w="75" w:type="dxa"/>
              <w:bottom w:w="72" w:type="dxa"/>
              <w:right w:w="150" w:type="dxa"/>
            </w:tcMar>
            <w:hideMark/>
          </w:tcPr>
          <w:p w14:paraId="1CD130EA"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Risk of bias in individual studies</w:t>
            </w:r>
          </w:p>
        </w:tc>
        <w:tc>
          <w:tcPr>
            <w:tcW w:w="433" w:type="pct"/>
            <w:shd w:val="clear" w:color="auto" w:fill="FFFFFF"/>
            <w:tcMar>
              <w:top w:w="72" w:type="dxa"/>
              <w:left w:w="75" w:type="dxa"/>
              <w:bottom w:w="72" w:type="dxa"/>
              <w:right w:w="150" w:type="dxa"/>
            </w:tcMar>
            <w:hideMark/>
          </w:tcPr>
          <w:p w14:paraId="204E4C63"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14</w:t>
            </w:r>
          </w:p>
        </w:tc>
        <w:tc>
          <w:tcPr>
            <w:tcW w:w="3415" w:type="pct"/>
            <w:shd w:val="clear" w:color="auto" w:fill="FFFFFF"/>
            <w:tcMar>
              <w:top w:w="72" w:type="dxa"/>
              <w:left w:w="75" w:type="dxa"/>
              <w:bottom w:w="72" w:type="dxa"/>
              <w:right w:w="150" w:type="dxa"/>
            </w:tcMar>
            <w:hideMark/>
          </w:tcPr>
          <w:p w14:paraId="76D5417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anticipated methods for assessing risk of bias of individual studies, including whether this will be done at the outcome or study level, or both; state how this information will be used in data synthesis</w:t>
            </w:r>
          </w:p>
        </w:tc>
      </w:tr>
      <w:tr w:rsidR="009B0A3D" w:rsidRPr="00E268B9" w14:paraId="27376AB8" w14:textId="77777777" w:rsidTr="00E268B9">
        <w:tc>
          <w:tcPr>
            <w:tcW w:w="0" w:type="auto"/>
            <w:gridSpan w:val="3"/>
            <w:shd w:val="clear" w:color="auto" w:fill="FFFFFF"/>
            <w:tcMar>
              <w:top w:w="72" w:type="dxa"/>
              <w:left w:w="75" w:type="dxa"/>
              <w:bottom w:w="72" w:type="dxa"/>
              <w:right w:w="150" w:type="dxa"/>
            </w:tcMar>
            <w:hideMark/>
          </w:tcPr>
          <w:p w14:paraId="3F0112B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Data</w:t>
            </w:r>
          </w:p>
        </w:tc>
      </w:tr>
      <w:tr w:rsidR="009B0A3D" w:rsidRPr="00E268B9" w14:paraId="61019749" w14:textId="77777777" w:rsidTr="00E268B9">
        <w:tc>
          <w:tcPr>
            <w:tcW w:w="0" w:type="auto"/>
            <w:vMerge w:val="restart"/>
            <w:shd w:val="clear" w:color="auto" w:fill="FFFFFF"/>
            <w:tcMar>
              <w:top w:w="72" w:type="dxa"/>
              <w:left w:w="75" w:type="dxa"/>
              <w:bottom w:w="72" w:type="dxa"/>
              <w:right w:w="150" w:type="dxa"/>
            </w:tcMar>
            <w:hideMark/>
          </w:tcPr>
          <w:p w14:paraId="1405DAD4"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Synthesis</w:t>
            </w:r>
          </w:p>
        </w:tc>
        <w:tc>
          <w:tcPr>
            <w:tcW w:w="433" w:type="pct"/>
            <w:shd w:val="clear" w:color="auto" w:fill="FFFFFF"/>
            <w:tcMar>
              <w:top w:w="72" w:type="dxa"/>
              <w:left w:w="75" w:type="dxa"/>
              <w:bottom w:w="72" w:type="dxa"/>
              <w:right w:w="150" w:type="dxa"/>
            </w:tcMar>
            <w:hideMark/>
          </w:tcPr>
          <w:p w14:paraId="3FA8C385"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15a</w:t>
            </w:r>
          </w:p>
        </w:tc>
        <w:tc>
          <w:tcPr>
            <w:tcW w:w="3415" w:type="pct"/>
            <w:shd w:val="clear" w:color="auto" w:fill="FFFFFF"/>
            <w:tcMar>
              <w:top w:w="72" w:type="dxa"/>
              <w:left w:w="75" w:type="dxa"/>
              <w:bottom w:w="72" w:type="dxa"/>
              <w:right w:w="150" w:type="dxa"/>
            </w:tcMar>
            <w:hideMark/>
          </w:tcPr>
          <w:p w14:paraId="48618A40"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criteria under which study data will be quantitatively synthesized</w:t>
            </w:r>
          </w:p>
        </w:tc>
      </w:tr>
      <w:tr w:rsidR="009B0A3D" w:rsidRPr="00E268B9" w14:paraId="7E5AC223" w14:textId="77777777" w:rsidTr="00E268B9">
        <w:tc>
          <w:tcPr>
            <w:tcW w:w="0" w:type="auto"/>
            <w:vMerge/>
            <w:shd w:val="clear" w:color="auto" w:fill="FFFFFF"/>
            <w:tcMar>
              <w:top w:w="72" w:type="dxa"/>
              <w:left w:w="0" w:type="dxa"/>
              <w:bottom w:w="72" w:type="dxa"/>
              <w:right w:w="0" w:type="dxa"/>
            </w:tcMar>
            <w:hideMark/>
          </w:tcPr>
          <w:p w14:paraId="1515A3CA"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7A392ECE"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15b</w:t>
            </w:r>
          </w:p>
        </w:tc>
        <w:tc>
          <w:tcPr>
            <w:tcW w:w="3415" w:type="pct"/>
            <w:shd w:val="clear" w:color="auto" w:fill="FFFFFF"/>
            <w:tcMar>
              <w:top w:w="72" w:type="dxa"/>
              <w:left w:w="75" w:type="dxa"/>
              <w:bottom w:w="72" w:type="dxa"/>
              <w:right w:w="150" w:type="dxa"/>
            </w:tcMar>
            <w:hideMark/>
          </w:tcPr>
          <w:p w14:paraId="7EC59E6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data are appropriate for quantitative synthesis, describe planned summary measures, methods of handling data, and methods of combining data from studies, including any planned exploration of consistency (e.g.,</w:t>
            </w:r>
            <w:r w:rsidRPr="00E268B9">
              <w:rPr>
                <w:rStyle w:val="apple-converted-space"/>
                <w:rFonts w:eastAsia="Times New Roman" w:cs="Times New Roman"/>
                <w:color w:val="474848"/>
                <w:sz w:val="22"/>
                <w:szCs w:val="22"/>
                <w:bdr w:val="none" w:sz="0" w:space="0" w:color="auto" w:frame="1"/>
              </w:rPr>
              <w:t> </w:t>
            </w:r>
            <w:r w:rsidRPr="00E268B9">
              <w:rPr>
                <w:rStyle w:val="Emphasis"/>
                <w:rFonts w:eastAsia="Times New Roman" w:cs="Times New Roman"/>
                <w:color w:val="474848"/>
                <w:sz w:val="22"/>
                <w:szCs w:val="22"/>
                <w:bdr w:val="none" w:sz="0" w:space="0" w:color="auto" w:frame="1"/>
              </w:rPr>
              <w:t>I</w:t>
            </w:r>
            <w:r w:rsidRPr="00E268B9">
              <w:rPr>
                <w:rFonts w:eastAsia="Times New Roman" w:cs="Times New Roman"/>
                <w:color w:val="474848"/>
                <w:sz w:val="22"/>
                <w:szCs w:val="22"/>
                <w:bdr w:val="none" w:sz="0" w:space="0" w:color="auto" w:frame="1"/>
                <w:vertAlign w:val="superscript"/>
              </w:rPr>
              <w:t>2</w:t>
            </w:r>
            <w:r w:rsidRPr="00E268B9">
              <w:rPr>
                <w:rFonts w:eastAsia="Times New Roman" w:cs="Times New Roman"/>
                <w:color w:val="474848"/>
                <w:sz w:val="22"/>
                <w:szCs w:val="22"/>
                <w:bdr w:val="none" w:sz="0" w:space="0" w:color="auto" w:frame="1"/>
              </w:rPr>
              <w:t>, Kendall’s tau)</w:t>
            </w:r>
          </w:p>
        </w:tc>
      </w:tr>
      <w:tr w:rsidR="009B0A3D" w:rsidRPr="00E268B9" w14:paraId="760A8C87" w14:textId="77777777" w:rsidTr="00E268B9">
        <w:tc>
          <w:tcPr>
            <w:tcW w:w="0" w:type="auto"/>
            <w:vMerge/>
            <w:shd w:val="clear" w:color="auto" w:fill="FFFFFF"/>
            <w:tcMar>
              <w:top w:w="72" w:type="dxa"/>
              <w:left w:w="0" w:type="dxa"/>
              <w:bottom w:w="72" w:type="dxa"/>
              <w:right w:w="0" w:type="dxa"/>
            </w:tcMar>
            <w:hideMark/>
          </w:tcPr>
          <w:p w14:paraId="7AD6A821"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17FCFE17"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15c</w:t>
            </w:r>
          </w:p>
        </w:tc>
        <w:tc>
          <w:tcPr>
            <w:tcW w:w="3415" w:type="pct"/>
            <w:shd w:val="clear" w:color="auto" w:fill="FFFFFF"/>
            <w:tcMar>
              <w:top w:w="72" w:type="dxa"/>
              <w:left w:w="75" w:type="dxa"/>
              <w:bottom w:w="72" w:type="dxa"/>
              <w:right w:w="150" w:type="dxa"/>
            </w:tcMar>
            <w:hideMark/>
          </w:tcPr>
          <w:p w14:paraId="5FAC74D2"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any proposed additional analyses (e.g., sensitivity or subgroup analyses, meta-regression)</w:t>
            </w:r>
          </w:p>
        </w:tc>
      </w:tr>
      <w:tr w:rsidR="009B0A3D" w:rsidRPr="00E268B9" w14:paraId="4D27FBDC" w14:textId="77777777" w:rsidTr="00E268B9">
        <w:tc>
          <w:tcPr>
            <w:tcW w:w="0" w:type="auto"/>
            <w:vMerge/>
            <w:shd w:val="clear" w:color="auto" w:fill="FFFFFF"/>
            <w:tcMar>
              <w:top w:w="72" w:type="dxa"/>
              <w:left w:w="0" w:type="dxa"/>
              <w:bottom w:w="72" w:type="dxa"/>
              <w:right w:w="0" w:type="dxa"/>
            </w:tcMar>
            <w:hideMark/>
          </w:tcPr>
          <w:p w14:paraId="0DBE1AFF" w14:textId="77777777" w:rsidR="009B0A3D" w:rsidRPr="00E268B9" w:rsidRDefault="009B0A3D" w:rsidP="00E268B9">
            <w:pPr>
              <w:rPr>
                <w:rFonts w:eastAsia="Times New Roman" w:cs="Times New Roman"/>
                <w:color w:val="474848"/>
                <w:sz w:val="22"/>
                <w:szCs w:val="22"/>
              </w:rPr>
            </w:pPr>
          </w:p>
        </w:tc>
        <w:tc>
          <w:tcPr>
            <w:tcW w:w="433" w:type="pct"/>
            <w:shd w:val="clear" w:color="auto" w:fill="FFFFFF"/>
            <w:tcMar>
              <w:top w:w="72" w:type="dxa"/>
              <w:left w:w="75" w:type="dxa"/>
              <w:bottom w:w="72" w:type="dxa"/>
              <w:right w:w="150" w:type="dxa"/>
            </w:tcMar>
            <w:hideMark/>
          </w:tcPr>
          <w:p w14:paraId="511E572B"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15d</w:t>
            </w:r>
          </w:p>
        </w:tc>
        <w:tc>
          <w:tcPr>
            <w:tcW w:w="3415" w:type="pct"/>
            <w:shd w:val="clear" w:color="auto" w:fill="FFFFFF"/>
            <w:tcMar>
              <w:top w:w="72" w:type="dxa"/>
              <w:left w:w="75" w:type="dxa"/>
              <w:bottom w:w="72" w:type="dxa"/>
              <w:right w:w="150" w:type="dxa"/>
            </w:tcMar>
            <w:hideMark/>
          </w:tcPr>
          <w:p w14:paraId="1402DEBF"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If quantitative synthesis is not appropriate, describe the type of summary planned</w:t>
            </w:r>
          </w:p>
        </w:tc>
      </w:tr>
      <w:tr w:rsidR="009B0A3D" w:rsidRPr="00E268B9" w14:paraId="7E590CE1" w14:textId="77777777" w:rsidTr="00E268B9">
        <w:tc>
          <w:tcPr>
            <w:tcW w:w="0" w:type="auto"/>
            <w:shd w:val="clear" w:color="auto" w:fill="FFFFFF"/>
            <w:tcMar>
              <w:top w:w="72" w:type="dxa"/>
              <w:left w:w="75" w:type="dxa"/>
              <w:bottom w:w="72" w:type="dxa"/>
              <w:right w:w="150" w:type="dxa"/>
            </w:tcMar>
            <w:hideMark/>
          </w:tcPr>
          <w:p w14:paraId="11F602C9"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Meta-bias(</w:t>
            </w:r>
            <w:proofErr w:type="spellStart"/>
            <w:r w:rsidRPr="00E268B9">
              <w:rPr>
                <w:rStyle w:val="Strong"/>
                <w:rFonts w:eastAsia="Times New Roman" w:cs="Times New Roman"/>
                <w:color w:val="474848"/>
                <w:sz w:val="22"/>
                <w:szCs w:val="22"/>
                <w:bdr w:val="none" w:sz="0" w:space="0" w:color="auto" w:frame="1"/>
              </w:rPr>
              <w:t>es</w:t>
            </w:r>
            <w:proofErr w:type="spellEnd"/>
            <w:r w:rsidRPr="00E268B9">
              <w:rPr>
                <w:rStyle w:val="Strong"/>
                <w:rFonts w:eastAsia="Times New Roman" w:cs="Times New Roman"/>
                <w:color w:val="474848"/>
                <w:sz w:val="22"/>
                <w:szCs w:val="22"/>
                <w:bdr w:val="none" w:sz="0" w:space="0" w:color="auto" w:frame="1"/>
              </w:rPr>
              <w:t>)</w:t>
            </w:r>
          </w:p>
        </w:tc>
        <w:tc>
          <w:tcPr>
            <w:tcW w:w="433" w:type="pct"/>
            <w:shd w:val="clear" w:color="auto" w:fill="FFFFFF"/>
            <w:tcMar>
              <w:top w:w="72" w:type="dxa"/>
              <w:left w:w="75" w:type="dxa"/>
              <w:bottom w:w="72" w:type="dxa"/>
              <w:right w:w="150" w:type="dxa"/>
            </w:tcMar>
            <w:hideMark/>
          </w:tcPr>
          <w:p w14:paraId="25D5A706"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16</w:t>
            </w:r>
          </w:p>
        </w:tc>
        <w:tc>
          <w:tcPr>
            <w:tcW w:w="3415" w:type="pct"/>
            <w:shd w:val="clear" w:color="auto" w:fill="FFFFFF"/>
            <w:tcMar>
              <w:top w:w="72" w:type="dxa"/>
              <w:left w:w="75" w:type="dxa"/>
              <w:bottom w:w="72" w:type="dxa"/>
              <w:right w:w="150" w:type="dxa"/>
            </w:tcMar>
            <w:hideMark/>
          </w:tcPr>
          <w:p w14:paraId="1075480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Specify any planned assessment of meta-bias(</w:t>
            </w:r>
            <w:proofErr w:type="spellStart"/>
            <w:r w:rsidRPr="00E268B9">
              <w:rPr>
                <w:rFonts w:eastAsia="Times New Roman" w:cs="Times New Roman"/>
                <w:color w:val="474848"/>
                <w:sz w:val="22"/>
                <w:szCs w:val="22"/>
                <w:bdr w:val="none" w:sz="0" w:space="0" w:color="auto" w:frame="1"/>
              </w:rPr>
              <w:t>es</w:t>
            </w:r>
            <w:proofErr w:type="spellEnd"/>
            <w:r w:rsidRPr="00E268B9">
              <w:rPr>
                <w:rFonts w:eastAsia="Times New Roman" w:cs="Times New Roman"/>
                <w:color w:val="474848"/>
                <w:sz w:val="22"/>
                <w:szCs w:val="22"/>
                <w:bdr w:val="none" w:sz="0" w:space="0" w:color="auto" w:frame="1"/>
              </w:rPr>
              <w:t>) (e.g., publication bias across studies, selective reporting within studies)</w:t>
            </w:r>
          </w:p>
        </w:tc>
      </w:tr>
      <w:tr w:rsidR="009B0A3D" w:rsidRPr="00E268B9" w14:paraId="210E7B1C" w14:textId="77777777" w:rsidTr="00E268B9">
        <w:tc>
          <w:tcPr>
            <w:tcW w:w="0" w:type="auto"/>
            <w:shd w:val="clear" w:color="auto" w:fill="FFFFFF"/>
            <w:tcMar>
              <w:top w:w="72" w:type="dxa"/>
              <w:left w:w="75" w:type="dxa"/>
              <w:bottom w:w="72" w:type="dxa"/>
              <w:right w:w="150" w:type="dxa"/>
            </w:tcMar>
            <w:hideMark/>
          </w:tcPr>
          <w:p w14:paraId="395019DC" w14:textId="77777777" w:rsidR="009B0A3D" w:rsidRPr="00E268B9" w:rsidRDefault="009B0A3D" w:rsidP="00E268B9">
            <w:pPr>
              <w:rPr>
                <w:rFonts w:eastAsia="Times New Roman" w:cs="Times New Roman"/>
                <w:color w:val="474848"/>
                <w:sz w:val="22"/>
                <w:szCs w:val="22"/>
              </w:rPr>
            </w:pPr>
            <w:r w:rsidRPr="00E268B9">
              <w:rPr>
                <w:rStyle w:val="Strong"/>
                <w:rFonts w:eastAsia="Times New Roman" w:cs="Times New Roman"/>
                <w:color w:val="474848"/>
                <w:sz w:val="22"/>
                <w:szCs w:val="22"/>
                <w:bdr w:val="none" w:sz="0" w:space="0" w:color="auto" w:frame="1"/>
              </w:rPr>
              <w:t>Confidence in cumulative evidence</w:t>
            </w:r>
          </w:p>
        </w:tc>
        <w:tc>
          <w:tcPr>
            <w:tcW w:w="433" w:type="pct"/>
            <w:shd w:val="clear" w:color="auto" w:fill="FFFFFF"/>
            <w:tcMar>
              <w:top w:w="72" w:type="dxa"/>
              <w:left w:w="75" w:type="dxa"/>
              <w:bottom w:w="72" w:type="dxa"/>
              <w:right w:w="150" w:type="dxa"/>
            </w:tcMar>
            <w:hideMark/>
          </w:tcPr>
          <w:p w14:paraId="50FCEC28"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17</w:t>
            </w:r>
          </w:p>
        </w:tc>
        <w:tc>
          <w:tcPr>
            <w:tcW w:w="3415" w:type="pct"/>
            <w:shd w:val="clear" w:color="auto" w:fill="FFFFFF"/>
            <w:tcMar>
              <w:top w:w="72" w:type="dxa"/>
              <w:left w:w="75" w:type="dxa"/>
              <w:bottom w:w="72" w:type="dxa"/>
              <w:right w:w="150" w:type="dxa"/>
            </w:tcMar>
            <w:hideMark/>
          </w:tcPr>
          <w:p w14:paraId="11FC8F34" w14:textId="77777777" w:rsidR="009B0A3D" w:rsidRPr="00E268B9" w:rsidRDefault="009B0A3D" w:rsidP="00E268B9">
            <w:pPr>
              <w:rPr>
                <w:rFonts w:eastAsia="Times New Roman" w:cs="Times New Roman"/>
                <w:color w:val="474848"/>
                <w:sz w:val="22"/>
                <w:szCs w:val="22"/>
              </w:rPr>
            </w:pPr>
            <w:r w:rsidRPr="00E268B9">
              <w:rPr>
                <w:rFonts w:eastAsia="Times New Roman" w:cs="Times New Roman"/>
                <w:color w:val="474848"/>
                <w:sz w:val="22"/>
                <w:szCs w:val="22"/>
                <w:bdr w:val="none" w:sz="0" w:space="0" w:color="auto" w:frame="1"/>
              </w:rPr>
              <w:t>Describe how the strength of the body of evidence will be assessed (e.g., GRADE)</w:t>
            </w:r>
          </w:p>
        </w:tc>
      </w:tr>
    </w:tbl>
    <w:p w14:paraId="4395A402"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r w:rsidRPr="00E268B9">
        <w:rPr>
          <w:rStyle w:val="Emphasis"/>
          <w:rFonts w:asciiTheme="minorHAnsi" w:hAnsiTheme="minorHAnsi" w:cs="Times New Roman"/>
          <w:color w:val="474848"/>
          <w:sz w:val="22"/>
          <w:szCs w:val="22"/>
          <w:bdr w:val="none" w:sz="0" w:space="0" w:color="auto" w:frame="1"/>
        </w:rPr>
        <w:t>PRISMA-P</w:t>
      </w:r>
      <w:r w:rsidRPr="00E268B9">
        <w:rPr>
          <w:rStyle w:val="apple-converted-space"/>
          <w:rFonts w:asciiTheme="minorHAnsi" w:hAnsiTheme="minorHAnsi" w:cs="Times New Roman"/>
          <w:color w:val="474848"/>
          <w:sz w:val="22"/>
          <w:szCs w:val="22"/>
        </w:rPr>
        <w:t> </w:t>
      </w:r>
      <w:r w:rsidRPr="00E268B9">
        <w:rPr>
          <w:rFonts w:asciiTheme="minorHAnsi" w:hAnsiTheme="minorHAnsi" w:cs="Times New Roman"/>
          <w:color w:val="474848"/>
          <w:sz w:val="22"/>
          <w:szCs w:val="22"/>
        </w:rPr>
        <w:t>Preferred Reporting Items for Systematic review and Meta-Analysis Protocols.</w:t>
      </w:r>
    </w:p>
    <w:p w14:paraId="5EC1BB77"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proofErr w:type="spellStart"/>
      <w:r w:rsidRPr="00E268B9">
        <w:rPr>
          <w:rFonts w:asciiTheme="minorHAnsi" w:hAnsiTheme="minorHAnsi" w:cs="Times New Roman"/>
          <w:color w:val="474848"/>
          <w:sz w:val="22"/>
          <w:szCs w:val="22"/>
          <w:vertAlign w:val="superscript"/>
        </w:rPr>
        <w:t>a</w:t>
      </w:r>
      <w:r w:rsidRPr="00E268B9">
        <w:rPr>
          <w:rFonts w:asciiTheme="minorHAnsi" w:hAnsiTheme="minorHAnsi" w:cs="Times New Roman"/>
          <w:color w:val="474848"/>
          <w:sz w:val="22"/>
          <w:szCs w:val="22"/>
        </w:rPr>
        <w:t>It</w:t>
      </w:r>
      <w:proofErr w:type="spellEnd"/>
      <w:r w:rsidRPr="00E268B9">
        <w:rPr>
          <w:rFonts w:asciiTheme="minorHAnsi" w:hAnsiTheme="minorHAnsi" w:cs="Times New Roman"/>
          <w:color w:val="474848"/>
          <w:sz w:val="22"/>
          <w:szCs w:val="22"/>
        </w:rPr>
        <w:t xml:space="preserve"> is strongly recommended that this checklist be read in conjunction with the PRISMA-P Explanation and Elaboration</w:t>
      </w:r>
      <w:r w:rsidRPr="00E268B9">
        <w:rPr>
          <w:rStyle w:val="apple-converted-space"/>
          <w:rFonts w:asciiTheme="minorHAnsi" w:hAnsiTheme="minorHAnsi" w:cs="Times New Roman"/>
          <w:color w:val="474848"/>
          <w:sz w:val="22"/>
          <w:szCs w:val="22"/>
        </w:rPr>
        <w:t> </w:t>
      </w:r>
      <w:bookmarkStart w:id="44" w:name="d417e526"/>
      <w:bookmarkEnd w:id="44"/>
      <w:r w:rsidRPr="00E268B9">
        <w:rPr>
          <w:rFonts w:asciiTheme="minorHAnsi" w:hAnsiTheme="minorHAnsi" w:cs="Times New Roman"/>
          <w:color w:val="474848"/>
          <w:sz w:val="22"/>
          <w:szCs w:val="22"/>
        </w:rPr>
        <w:t>[</w:t>
      </w:r>
      <w:hyperlink r:id="rId12" w:anchor="B30" w:history="1">
        <w:r w:rsidRPr="00E268B9">
          <w:rPr>
            <w:rStyle w:val="Hyperlink"/>
            <w:rFonts w:asciiTheme="minorHAnsi" w:hAnsiTheme="minorHAnsi" w:cs="Times New Roman"/>
            <w:color w:val="336699"/>
            <w:sz w:val="22"/>
            <w:szCs w:val="22"/>
            <w:bdr w:val="none" w:sz="0" w:space="0" w:color="auto" w:frame="1"/>
          </w:rPr>
          <w:t>30</w:t>
        </w:r>
      </w:hyperlink>
      <w:r w:rsidRPr="00E268B9">
        <w:rPr>
          <w:rFonts w:asciiTheme="minorHAnsi" w:hAnsiTheme="minorHAnsi" w:cs="Times New Roman"/>
          <w:color w:val="474848"/>
          <w:sz w:val="22"/>
          <w:szCs w:val="22"/>
        </w:rPr>
        <w:t>] for important clarification on the items. Amendments to a review protocol should be tracked and dated. The copyright for PRISMA-P (including checklist) is held by the PRISMA-P Group and is distributed under a Creative Commons Attribution License 4.0.</w:t>
      </w:r>
    </w:p>
    <w:p w14:paraId="49419CCC"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proofErr w:type="spellStart"/>
      <w:r w:rsidRPr="00E268B9">
        <w:rPr>
          <w:rFonts w:asciiTheme="minorHAnsi" w:hAnsiTheme="minorHAnsi" w:cs="Times New Roman"/>
          <w:color w:val="474848"/>
          <w:sz w:val="22"/>
          <w:szCs w:val="22"/>
        </w:rPr>
        <w:t>Moher</w:t>
      </w:r>
      <w:proofErr w:type="spellEnd"/>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et al.</w:t>
      </w:r>
    </w:p>
    <w:p w14:paraId="75290C68" w14:textId="77777777" w:rsidR="009B0A3D" w:rsidRPr="00E268B9" w:rsidRDefault="009B0A3D" w:rsidP="009B0A3D">
      <w:pPr>
        <w:pStyle w:val="helptext"/>
        <w:spacing w:before="0" w:beforeAutospacing="0" w:after="0" w:afterAutospacing="0" w:line="210" w:lineRule="atLeast"/>
        <w:textAlignment w:val="bottom"/>
        <w:rPr>
          <w:rFonts w:asciiTheme="minorHAnsi" w:hAnsiTheme="minorHAnsi" w:cs="Times New Roman"/>
          <w:color w:val="474848"/>
          <w:sz w:val="22"/>
          <w:szCs w:val="22"/>
        </w:rPr>
      </w:pPr>
      <w:proofErr w:type="spellStart"/>
      <w:r w:rsidRPr="00E268B9">
        <w:rPr>
          <w:rFonts w:asciiTheme="minorHAnsi" w:hAnsiTheme="minorHAnsi" w:cs="Times New Roman"/>
          <w:color w:val="474848"/>
          <w:sz w:val="22"/>
          <w:szCs w:val="22"/>
        </w:rPr>
        <w:t>Moher</w:t>
      </w:r>
      <w:proofErr w:type="spellEnd"/>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et al.</w:t>
      </w:r>
      <w:r w:rsidRPr="00E268B9">
        <w:rPr>
          <w:rStyle w:val="apple-converted-space"/>
          <w:rFonts w:asciiTheme="minorHAnsi" w:hAnsiTheme="minorHAnsi" w:cs="Times New Roman"/>
          <w:color w:val="474848"/>
          <w:sz w:val="22"/>
          <w:szCs w:val="22"/>
        </w:rPr>
        <w:t> </w:t>
      </w:r>
      <w:r w:rsidRPr="00E268B9">
        <w:rPr>
          <w:rStyle w:val="Emphasis"/>
          <w:rFonts w:asciiTheme="minorHAnsi" w:hAnsiTheme="minorHAnsi" w:cs="Times New Roman"/>
          <w:color w:val="474848"/>
          <w:sz w:val="22"/>
          <w:szCs w:val="22"/>
          <w:bdr w:val="none" w:sz="0" w:space="0" w:color="auto" w:frame="1"/>
        </w:rPr>
        <w:t>Systematic Reviews</w:t>
      </w:r>
      <w:r w:rsidRPr="00E268B9">
        <w:rPr>
          <w:rStyle w:val="apple-converted-space"/>
          <w:rFonts w:asciiTheme="minorHAnsi" w:hAnsiTheme="minorHAnsi" w:cs="Times New Roman"/>
          <w:color w:val="474848"/>
          <w:sz w:val="22"/>
          <w:szCs w:val="22"/>
        </w:rPr>
        <w:t> </w:t>
      </w:r>
      <w:r w:rsidRPr="00E268B9">
        <w:rPr>
          <w:rFonts w:asciiTheme="minorHAnsi" w:hAnsiTheme="minorHAnsi" w:cs="Times New Roman"/>
          <w:color w:val="474848"/>
          <w:sz w:val="22"/>
          <w:szCs w:val="22"/>
        </w:rPr>
        <w:t>2015</w:t>
      </w:r>
      <w:r w:rsidRPr="00E268B9">
        <w:rPr>
          <w:rStyle w:val="apple-converted-space"/>
          <w:rFonts w:asciiTheme="minorHAnsi" w:hAnsiTheme="minorHAnsi" w:cs="Times New Roman"/>
          <w:color w:val="474848"/>
          <w:sz w:val="22"/>
          <w:szCs w:val="22"/>
        </w:rPr>
        <w:t> </w:t>
      </w:r>
      <w:r w:rsidRPr="00E268B9">
        <w:rPr>
          <w:rStyle w:val="Strong"/>
          <w:rFonts w:asciiTheme="minorHAnsi" w:hAnsiTheme="minorHAnsi" w:cs="Times New Roman"/>
          <w:color w:val="474848"/>
          <w:sz w:val="22"/>
          <w:szCs w:val="22"/>
          <w:bdr w:val="none" w:sz="0" w:space="0" w:color="auto" w:frame="1"/>
        </w:rPr>
        <w:t>4</w:t>
      </w:r>
      <w:r w:rsidRPr="00E268B9">
        <w:rPr>
          <w:rFonts w:asciiTheme="minorHAnsi" w:hAnsiTheme="minorHAnsi" w:cs="Times New Roman"/>
          <w:color w:val="474848"/>
          <w:sz w:val="22"/>
          <w:szCs w:val="22"/>
        </w:rPr>
        <w:t>:1   doi:10.1186/2046-4053-4-1</w:t>
      </w:r>
    </w:p>
    <w:p w14:paraId="16AFF80A" w14:textId="13DDDD49" w:rsidR="009B0A3D" w:rsidRDefault="009B0A3D">
      <w:pPr>
        <w:rPr>
          <w:rFonts w:cs="Times New Roman"/>
        </w:rPr>
      </w:pPr>
    </w:p>
    <w:sectPr w:rsidR="009B0A3D" w:rsidSect="005F70C6">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lara Tezcan" w:date="2015-12-05T09:06:00Z" w:initials="DT">
    <w:p w14:paraId="43F8EF0E" w14:textId="58BEF76D" w:rsidR="00E55415" w:rsidRDefault="00E55415">
      <w:pPr>
        <w:pStyle w:val="CommentText"/>
      </w:pPr>
      <w:r>
        <w:rPr>
          <w:rStyle w:val="CommentReference"/>
        </w:rPr>
        <w:annotationRef/>
      </w:r>
      <w:r>
        <w:t>This may change with the bridge search results</w:t>
      </w:r>
    </w:p>
  </w:comment>
  <w:comment w:id="1" w:author="Joy Melnikow" w:date="2015-11-06T11:20:00Z" w:initials="JM">
    <w:p w14:paraId="108C012B" w14:textId="47BD0904" w:rsidR="00E55415" w:rsidRDefault="00E55415">
      <w:pPr>
        <w:pStyle w:val="CommentText"/>
      </w:pPr>
      <w:r>
        <w:rPr>
          <w:rStyle w:val="CommentReference"/>
        </w:rPr>
        <w:annotationRef/>
      </w:r>
      <w:r>
        <w:t>BEN: Is this right, or was it mean effect sizes for individual test scores?  Please edit.</w:t>
      </w:r>
    </w:p>
  </w:comment>
  <w:comment w:id="2" w:author="Dilara Tezcan" w:date="2016-01-02T07:21:00Z" w:initials="DT">
    <w:p w14:paraId="1FEDC1D7" w14:textId="3E940163" w:rsidR="00E55415" w:rsidRDefault="00E55415">
      <w:pPr>
        <w:pStyle w:val="CommentText"/>
      </w:pPr>
      <w:r>
        <w:rPr>
          <w:rStyle w:val="CommentReference"/>
        </w:rPr>
        <w:annotationRef/>
      </w:r>
      <w:r>
        <w:t>version</w:t>
      </w:r>
    </w:p>
  </w:comment>
  <w:comment w:id="3" w:author="Dilara Tezcan" w:date="2016-01-02T07:23:00Z" w:initials="DT">
    <w:p w14:paraId="4F060084" w14:textId="05A501CC" w:rsidR="00E55415" w:rsidRDefault="00E55415">
      <w:pPr>
        <w:pStyle w:val="CommentText"/>
      </w:pPr>
      <w:r>
        <w:rPr>
          <w:rStyle w:val="CommentReference"/>
        </w:rPr>
        <w:annotationRef/>
      </w:r>
      <w:r>
        <w:t>BEN ?</w:t>
      </w:r>
    </w:p>
  </w:comment>
  <w:comment w:id="4" w:author="Dilara Tezcan" w:date="2016-01-02T07:35:00Z" w:initials="DT">
    <w:p w14:paraId="2642AA88" w14:textId="27C616CD" w:rsidR="00E55415" w:rsidRDefault="00E55415">
      <w:pPr>
        <w:pStyle w:val="CommentText"/>
      </w:pPr>
      <w:r>
        <w:rPr>
          <w:rStyle w:val="CommentReference"/>
        </w:rPr>
        <w:annotationRef/>
      </w:r>
      <w:r>
        <w:t>BEN – f</w:t>
      </w:r>
      <w:r w:rsidR="00893F03">
        <w:t>unnel</w:t>
      </w:r>
      <w:bookmarkStart w:id="5" w:name="_GoBack"/>
      <w:bookmarkEnd w:id="5"/>
      <w:r>
        <w:t xml:space="preserve"> plot, etc. ?</w:t>
      </w:r>
    </w:p>
  </w:comment>
  <w:comment w:id="6" w:author="Joy Melnikow" w:date="2015-11-25T16:01:00Z" w:initials="JM">
    <w:p w14:paraId="7B2DB10B" w14:textId="77777777" w:rsidR="00E55415" w:rsidRDefault="00E55415" w:rsidP="000B118E">
      <w:pPr>
        <w:pStyle w:val="CommentText"/>
      </w:pPr>
      <w:r>
        <w:rPr>
          <w:rStyle w:val="CommentReference"/>
        </w:rPr>
        <w:annotationRef/>
      </w:r>
      <w:r>
        <w:t>Would consider moving this section, in edited form, to the discussion</w:t>
      </w:r>
    </w:p>
  </w:comment>
  <w:comment w:id="7" w:author="Joy Melnikow" w:date="2015-11-25T16:01:00Z" w:initials="JM">
    <w:p w14:paraId="22EDEA49" w14:textId="77777777" w:rsidR="00E55415" w:rsidRDefault="00E55415" w:rsidP="000B118E">
      <w:pPr>
        <w:pStyle w:val="CommentText"/>
      </w:pPr>
      <w:r>
        <w:rPr>
          <w:rStyle w:val="CommentReference"/>
        </w:rPr>
        <w:annotationRef/>
      </w:r>
      <w:r w:rsidRPr="009E6485">
        <w:t>Would consider moving this section, in edited form, to the discussion</w:t>
      </w:r>
    </w:p>
  </w:comment>
  <w:comment w:id="40" w:author="Kathleen M. Van Dyk" w:date="2015-11-03T17:44:00Z" w:initials="KMVD">
    <w:p w14:paraId="36D3D946" w14:textId="77777777" w:rsidR="00E55415" w:rsidRDefault="00E55415" w:rsidP="009A4B9C">
      <w:pPr>
        <w:pStyle w:val="CommentText"/>
      </w:pPr>
      <w:r>
        <w:rPr>
          <w:rStyle w:val="CommentReference"/>
        </w:rPr>
        <w:annotationRef/>
      </w:r>
      <w:r>
        <w:t xml:space="preserve">There are 4 conditions to this test – is it possible to identify which condition/score was used?  </w:t>
      </w:r>
    </w:p>
  </w:comment>
  <w:comment w:id="41" w:author="Kathleen M. Van Dyk" w:date="2015-11-03T17:44:00Z" w:initials="KMVD">
    <w:p w14:paraId="784327D8" w14:textId="77777777" w:rsidR="00E55415" w:rsidRDefault="00E55415" w:rsidP="009A4B9C">
      <w:pPr>
        <w:pStyle w:val="CommentText"/>
      </w:pPr>
      <w:r>
        <w:rPr>
          <w:rStyle w:val="CommentReference"/>
        </w:rPr>
        <w:annotationRef/>
      </w:r>
      <w:r>
        <w:t xml:space="preserve">It’s not in their paper but can we confirm that it’s completion time, not errors that are used? </w:t>
      </w:r>
    </w:p>
  </w:comment>
  <w:comment w:id="42" w:author="Kathleen M. Van Dyk" w:date="2015-11-03T17:44:00Z" w:initials="KMVD">
    <w:p w14:paraId="435C8C5E" w14:textId="77777777" w:rsidR="00E55415" w:rsidRDefault="00E55415" w:rsidP="009A4B9C">
      <w:pPr>
        <w:pStyle w:val="CommentText"/>
      </w:pPr>
      <w:r>
        <w:rPr>
          <w:rStyle w:val="CommentReference"/>
        </w:rPr>
        <w:annotationRef/>
      </w:r>
      <w:r>
        <w:t>Do the papers specify these measures (i.e., delayed recall, trial 6, etc.)?    Let’s narrow it down to Total and Delay across tests</w:t>
      </w:r>
    </w:p>
  </w:comment>
  <w:comment w:id="43" w:author="Kathleen M. Van Dyk" w:date="2015-11-03T17:44:00Z" w:initials="KMVD">
    <w:p w14:paraId="5081D893" w14:textId="77777777" w:rsidR="00E55415" w:rsidRDefault="00E55415" w:rsidP="009A4B9C">
      <w:pPr>
        <w:pStyle w:val="CommentText"/>
      </w:pPr>
      <w:r>
        <w:rPr>
          <w:rStyle w:val="CommentReference"/>
        </w:rPr>
        <w:annotationRef/>
      </w:r>
      <w:r>
        <w:t>Again, let’s use total and delay if possible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0C1C7" w14:textId="77777777" w:rsidR="00E55415" w:rsidRDefault="00E55415" w:rsidP="00AF78C0">
      <w:r>
        <w:separator/>
      </w:r>
    </w:p>
  </w:endnote>
  <w:endnote w:type="continuationSeparator" w:id="0">
    <w:p w14:paraId="2B95358C" w14:textId="77777777" w:rsidR="00E55415" w:rsidRDefault="00E55415" w:rsidP="00AF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E1F56" w14:textId="77777777" w:rsidR="00E55415" w:rsidRDefault="00E55415" w:rsidP="00AF78C0">
      <w:r>
        <w:separator/>
      </w:r>
    </w:p>
  </w:footnote>
  <w:footnote w:type="continuationSeparator" w:id="0">
    <w:p w14:paraId="0C4857B1" w14:textId="77777777" w:rsidR="00E55415" w:rsidRDefault="00E55415" w:rsidP="00AF78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7F9"/>
    <w:multiLevelType w:val="hybridMultilevel"/>
    <w:tmpl w:val="A5C4C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416113"/>
    <w:multiLevelType w:val="hybridMultilevel"/>
    <w:tmpl w:val="BCAED43E"/>
    <w:lvl w:ilvl="0" w:tplc="022A534C">
      <w:start w:val="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315F0"/>
    <w:multiLevelType w:val="hybridMultilevel"/>
    <w:tmpl w:val="A26A5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20A67"/>
    <w:multiLevelType w:val="hybridMultilevel"/>
    <w:tmpl w:val="158E3BCE"/>
    <w:lvl w:ilvl="0" w:tplc="022A534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3642E"/>
    <w:multiLevelType w:val="hybridMultilevel"/>
    <w:tmpl w:val="5D72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462F1"/>
    <w:multiLevelType w:val="hybridMultilevel"/>
    <w:tmpl w:val="E30CD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4C763C"/>
    <w:multiLevelType w:val="hybridMultilevel"/>
    <w:tmpl w:val="5D727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62086"/>
    <w:multiLevelType w:val="hybridMultilevel"/>
    <w:tmpl w:val="105617F0"/>
    <w:lvl w:ilvl="0" w:tplc="5A48137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F96C49"/>
    <w:multiLevelType w:val="hybridMultilevel"/>
    <w:tmpl w:val="AC407DC0"/>
    <w:lvl w:ilvl="0" w:tplc="B7E6853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3A3251"/>
    <w:multiLevelType w:val="hybridMultilevel"/>
    <w:tmpl w:val="325EA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0E500C"/>
    <w:multiLevelType w:val="hybridMultilevel"/>
    <w:tmpl w:val="49D2652C"/>
    <w:lvl w:ilvl="0" w:tplc="47D40C2C">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8"/>
  </w:num>
  <w:num w:numId="4">
    <w:abstractNumId w:val="3"/>
  </w:num>
  <w:num w:numId="5">
    <w:abstractNumId w:val="1"/>
  </w:num>
  <w:num w:numId="6">
    <w:abstractNumId w:val="0"/>
  </w:num>
  <w:num w:numId="7">
    <w:abstractNumId w:val="2"/>
  </w:num>
  <w:num w:numId="8">
    <w:abstractNumId w:val="5"/>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pavdps519dpphez2fk52x990wfpxrx20tsa&quot;&gt;NIH grant autism arsenic&lt;record-ids&gt;&lt;item&gt;143&lt;/item&gt;&lt;item&gt;144&lt;/item&gt;&lt;item&gt;145&lt;/item&gt;&lt;item&gt;146&lt;/item&gt;&lt;item&gt;148&lt;/item&gt;&lt;item&gt;149&lt;/item&gt;&lt;item&gt;151&lt;/item&gt;&lt;item&gt;152&lt;/item&gt;&lt;item&gt;153&lt;/item&gt;&lt;item&gt;154&lt;/item&gt;&lt;item&gt;155&lt;/item&gt;&lt;item&gt;156&lt;/item&gt;&lt;item&gt;157&lt;/item&gt;&lt;item&gt;158&lt;/item&gt;&lt;item&gt;159&lt;/item&gt;&lt;item&gt;160&lt;/item&gt;&lt;item&gt;161&lt;/item&gt;&lt;item&gt;162&lt;/item&gt;&lt;item&gt;164&lt;/item&gt;&lt;item&gt;169&lt;/item&gt;&lt;item&gt;195&lt;/item&gt;&lt;item&gt;201&lt;/item&gt;&lt;item&gt;202&lt;/item&gt;&lt;item&gt;203&lt;/item&gt;&lt;item&gt;204&lt;/item&gt;&lt;item&gt;205&lt;/item&gt;&lt;item&gt;206&lt;/item&gt;&lt;item&gt;207&lt;/item&gt;&lt;item&gt;208&lt;/item&gt;&lt;item&gt;213&lt;/item&gt;&lt;item&gt;214&lt;/item&gt;&lt;item&gt;217&lt;/item&gt;&lt;item&gt;219&lt;/item&gt;&lt;/record-ids&gt;&lt;/item&gt;&lt;/Libraries&gt;"/>
  </w:docVars>
  <w:rsids>
    <w:rsidRoot w:val="00DF4D05"/>
    <w:rsid w:val="000011C0"/>
    <w:rsid w:val="0000148C"/>
    <w:rsid w:val="00011F60"/>
    <w:rsid w:val="00014F9B"/>
    <w:rsid w:val="00015E52"/>
    <w:rsid w:val="00017C08"/>
    <w:rsid w:val="0002228E"/>
    <w:rsid w:val="000222F4"/>
    <w:rsid w:val="000230C6"/>
    <w:rsid w:val="00025664"/>
    <w:rsid w:val="000326A0"/>
    <w:rsid w:val="0003733D"/>
    <w:rsid w:val="000432FE"/>
    <w:rsid w:val="00055568"/>
    <w:rsid w:val="00060565"/>
    <w:rsid w:val="000627FA"/>
    <w:rsid w:val="00063B54"/>
    <w:rsid w:val="00074668"/>
    <w:rsid w:val="0007620A"/>
    <w:rsid w:val="00082B0A"/>
    <w:rsid w:val="0009306E"/>
    <w:rsid w:val="000956D6"/>
    <w:rsid w:val="00095862"/>
    <w:rsid w:val="000A3B1C"/>
    <w:rsid w:val="000A4332"/>
    <w:rsid w:val="000A6332"/>
    <w:rsid w:val="000B118E"/>
    <w:rsid w:val="000B2C33"/>
    <w:rsid w:val="000B67C9"/>
    <w:rsid w:val="000B6A9B"/>
    <w:rsid w:val="000B74EE"/>
    <w:rsid w:val="000C15CE"/>
    <w:rsid w:val="000D70FB"/>
    <w:rsid w:val="000D7638"/>
    <w:rsid w:val="000D7D6D"/>
    <w:rsid w:val="000E3314"/>
    <w:rsid w:val="000E3F26"/>
    <w:rsid w:val="000F06E7"/>
    <w:rsid w:val="000F14D9"/>
    <w:rsid w:val="000F1C0D"/>
    <w:rsid w:val="000F3987"/>
    <w:rsid w:val="0010120A"/>
    <w:rsid w:val="00103676"/>
    <w:rsid w:val="0010486B"/>
    <w:rsid w:val="0010587B"/>
    <w:rsid w:val="00110CAC"/>
    <w:rsid w:val="00115C9B"/>
    <w:rsid w:val="00116AF1"/>
    <w:rsid w:val="001200F4"/>
    <w:rsid w:val="00124C6D"/>
    <w:rsid w:val="001275C2"/>
    <w:rsid w:val="00135272"/>
    <w:rsid w:val="00144CED"/>
    <w:rsid w:val="00156FB4"/>
    <w:rsid w:val="00167B30"/>
    <w:rsid w:val="00171221"/>
    <w:rsid w:val="0017471F"/>
    <w:rsid w:val="001837C4"/>
    <w:rsid w:val="001A5357"/>
    <w:rsid w:val="001A5D65"/>
    <w:rsid w:val="001A7FAF"/>
    <w:rsid w:val="001B157C"/>
    <w:rsid w:val="001B3514"/>
    <w:rsid w:val="001D2DF0"/>
    <w:rsid w:val="001D30A8"/>
    <w:rsid w:val="001D3259"/>
    <w:rsid w:val="001D4794"/>
    <w:rsid w:val="001D6A46"/>
    <w:rsid w:val="001D7F61"/>
    <w:rsid w:val="001E09DA"/>
    <w:rsid w:val="001E20C0"/>
    <w:rsid w:val="00210B83"/>
    <w:rsid w:val="00213C60"/>
    <w:rsid w:val="00220D1E"/>
    <w:rsid w:val="00222913"/>
    <w:rsid w:val="00224230"/>
    <w:rsid w:val="002252B7"/>
    <w:rsid w:val="00226D12"/>
    <w:rsid w:val="00240273"/>
    <w:rsid w:val="002453D5"/>
    <w:rsid w:val="00254797"/>
    <w:rsid w:val="00255899"/>
    <w:rsid w:val="002648CC"/>
    <w:rsid w:val="00265BE6"/>
    <w:rsid w:val="00266C0F"/>
    <w:rsid w:val="00281651"/>
    <w:rsid w:val="00282DE4"/>
    <w:rsid w:val="00290362"/>
    <w:rsid w:val="00291375"/>
    <w:rsid w:val="002A388B"/>
    <w:rsid w:val="002A5658"/>
    <w:rsid w:val="002A6FDC"/>
    <w:rsid w:val="002B1744"/>
    <w:rsid w:val="002B485D"/>
    <w:rsid w:val="002C25AD"/>
    <w:rsid w:val="002D6B2B"/>
    <w:rsid w:val="002D7B23"/>
    <w:rsid w:val="002E5CAC"/>
    <w:rsid w:val="002F2733"/>
    <w:rsid w:val="002F7646"/>
    <w:rsid w:val="003105D0"/>
    <w:rsid w:val="00325092"/>
    <w:rsid w:val="003322D6"/>
    <w:rsid w:val="00337389"/>
    <w:rsid w:val="00347FEE"/>
    <w:rsid w:val="00352408"/>
    <w:rsid w:val="00367428"/>
    <w:rsid w:val="00370914"/>
    <w:rsid w:val="003825A5"/>
    <w:rsid w:val="003924AF"/>
    <w:rsid w:val="003962E1"/>
    <w:rsid w:val="003A229B"/>
    <w:rsid w:val="003A5CE7"/>
    <w:rsid w:val="003B04F5"/>
    <w:rsid w:val="003B3BCA"/>
    <w:rsid w:val="003B6A67"/>
    <w:rsid w:val="003C2606"/>
    <w:rsid w:val="003C6D2C"/>
    <w:rsid w:val="003D6D24"/>
    <w:rsid w:val="003E6C8C"/>
    <w:rsid w:val="003E6FA4"/>
    <w:rsid w:val="003F0B24"/>
    <w:rsid w:val="00404177"/>
    <w:rsid w:val="004337AE"/>
    <w:rsid w:val="0043517F"/>
    <w:rsid w:val="00441466"/>
    <w:rsid w:val="00441FBC"/>
    <w:rsid w:val="00444904"/>
    <w:rsid w:val="00444C59"/>
    <w:rsid w:val="00447F8C"/>
    <w:rsid w:val="004521EE"/>
    <w:rsid w:val="00456F69"/>
    <w:rsid w:val="00461659"/>
    <w:rsid w:val="00462600"/>
    <w:rsid w:val="004729F6"/>
    <w:rsid w:val="00475003"/>
    <w:rsid w:val="0047790F"/>
    <w:rsid w:val="00480AC0"/>
    <w:rsid w:val="00487D12"/>
    <w:rsid w:val="00487F4B"/>
    <w:rsid w:val="00490071"/>
    <w:rsid w:val="0049412F"/>
    <w:rsid w:val="00497619"/>
    <w:rsid w:val="0049774E"/>
    <w:rsid w:val="004B5295"/>
    <w:rsid w:val="004B5696"/>
    <w:rsid w:val="004B7B60"/>
    <w:rsid w:val="004C17B9"/>
    <w:rsid w:val="004D01DA"/>
    <w:rsid w:val="004D03AA"/>
    <w:rsid w:val="004D4AE4"/>
    <w:rsid w:val="004D75C9"/>
    <w:rsid w:val="004D7A50"/>
    <w:rsid w:val="004D7D4D"/>
    <w:rsid w:val="00503540"/>
    <w:rsid w:val="00503E83"/>
    <w:rsid w:val="005079DB"/>
    <w:rsid w:val="00510179"/>
    <w:rsid w:val="00524984"/>
    <w:rsid w:val="005265D9"/>
    <w:rsid w:val="005328F6"/>
    <w:rsid w:val="0053651F"/>
    <w:rsid w:val="00536EBB"/>
    <w:rsid w:val="00540088"/>
    <w:rsid w:val="00542A86"/>
    <w:rsid w:val="005449F7"/>
    <w:rsid w:val="00552410"/>
    <w:rsid w:val="00552D14"/>
    <w:rsid w:val="00554C82"/>
    <w:rsid w:val="00562970"/>
    <w:rsid w:val="00565CF5"/>
    <w:rsid w:val="00573394"/>
    <w:rsid w:val="00574862"/>
    <w:rsid w:val="00580490"/>
    <w:rsid w:val="005807BB"/>
    <w:rsid w:val="005815C0"/>
    <w:rsid w:val="00593A16"/>
    <w:rsid w:val="00596503"/>
    <w:rsid w:val="005A3EC3"/>
    <w:rsid w:val="005A409B"/>
    <w:rsid w:val="005D286B"/>
    <w:rsid w:val="005D2FD7"/>
    <w:rsid w:val="005E6F72"/>
    <w:rsid w:val="005F3E52"/>
    <w:rsid w:val="005F70C6"/>
    <w:rsid w:val="00600451"/>
    <w:rsid w:val="00602987"/>
    <w:rsid w:val="006039CC"/>
    <w:rsid w:val="00613D62"/>
    <w:rsid w:val="00616FC8"/>
    <w:rsid w:val="00620209"/>
    <w:rsid w:val="00643CD6"/>
    <w:rsid w:val="00644B80"/>
    <w:rsid w:val="0065167B"/>
    <w:rsid w:val="00660EB7"/>
    <w:rsid w:val="006617DD"/>
    <w:rsid w:val="00667D21"/>
    <w:rsid w:val="0068251A"/>
    <w:rsid w:val="00682B57"/>
    <w:rsid w:val="00686444"/>
    <w:rsid w:val="0068683C"/>
    <w:rsid w:val="00687C36"/>
    <w:rsid w:val="00693553"/>
    <w:rsid w:val="00693FF7"/>
    <w:rsid w:val="006A1B18"/>
    <w:rsid w:val="006A60F3"/>
    <w:rsid w:val="006B4122"/>
    <w:rsid w:val="006B7AA9"/>
    <w:rsid w:val="006C00C6"/>
    <w:rsid w:val="006C4FD6"/>
    <w:rsid w:val="006D1387"/>
    <w:rsid w:val="006D3CB0"/>
    <w:rsid w:val="006E2ED7"/>
    <w:rsid w:val="006E5617"/>
    <w:rsid w:val="006F0FD5"/>
    <w:rsid w:val="006F1DDC"/>
    <w:rsid w:val="006F273E"/>
    <w:rsid w:val="00711A2E"/>
    <w:rsid w:val="007217A5"/>
    <w:rsid w:val="007248AA"/>
    <w:rsid w:val="00724C4C"/>
    <w:rsid w:val="00740FA8"/>
    <w:rsid w:val="0075655F"/>
    <w:rsid w:val="00762146"/>
    <w:rsid w:val="00766542"/>
    <w:rsid w:val="00773206"/>
    <w:rsid w:val="00775CF3"/>
    <w:rsid w:val="00776DBF"/>
    <w:rsid w:val="00780995"/>
    <w:rsid w:val="007815B6"/>
    <w:rsid w:val="0078784D"/>
    <w:rsid w:val="0079336C"/>
    <w:rsid w:val="00793A4E"/>
    <w:rsid w:val="00795520"/>
    <w:rsid w:val="007A3EDD"/>
    <w:rsid w:val="007A49C5"/>
    <w:rsid w:val="007B5FFD"/>
    <w:rsid w:val="007C2CEB"/>
    <w:rsid w:val="007C323D"/>
    <w:rsid w:val="007C3680"/>
    <w:rsid w:val="007C3FBA"/>
    <w:rsid w:val="007C4791"/>
    <w:rsid w:val="007C7DE8"/>
    <w:rsid w:val="007D54C1"/>
    <w:rsid w:val="007D657B"/>
    <w:rsid w:val="007D687B"/>
    <w:rsid w:val="007D6CD2"/>
    <w:rsid w:val="007D7BDD"/>
    <w:rsid w:val="007E5C62"/>
    <w:rsid w:val="007E68AE"/>
    <w:rsid w:val="007F7A20"/>
    <w:rsid w:val="007F7D81"/>
    <w:rsid w:val="00800A09"/>
    <w:rsid w:val="0080345B"/>
    <w:rsid w:val="00813702"/>
    <w:rsid w:val="00820AEA"/>
    <w:rsid w:val="00825CEB"/>
    <w:rsid w:val="00830151"/>
    <w:rsid w:val="00832019"/>
    <w:rsid w:val="008416E3"/>
    <w:rsid w:val="0084683A"/>
    <w:rsid w:val="00852595"/>
    <w:rsid w:val="00861A5E"/>
    <w:rsid w:val="00862413"/>
    <w:rsid w:val="0087158D"/>
    <w:rsid w:val="00875253"/>
    <w:rsid w:val="008774EC"/>
    <w:rsid w:val="008808B6"/>
    <w:rsid w:val="008833DF"/>
    <w:rsid w:val="008855A7"/>
    <w:rsid w:val="0089283B"/>
    <w:rsid w:val="00893F03"/>
    <w:rsid w:val="008A099E"/>
    <w:rsid w:val="008A765D"/>
    <w:rsid w:val="008B2D13"/>
    <w:rsid w:val="008B3C0B"/>
    <w:rsid w:val="008D109B"/>
    <w:rsid w:val="008E1849"/>
    <w:rsid w:val="008E2BC9"/>
    <w:rsid w:val="008F0EC3"/>
    <w:rsid w:val="008F18F1"/>
    <w:rsid w:val="008F3D82"/>
    <w:rsid w:val="008F56F2"/>
    <w:rsid w:val="00902000"/>
    <w:rsid w:val="00905D3C"/>
    <w:rsid w:val="00916709"/>
    <w:rsid w:val="00925509"/>
    <w:rsid w:val="00926200"/>
    <w:rsid w:val="009356FC"/>
    <w:rsid w:val="009402AE"/>
    <w:rsid w:val="00940721"/>
    <w:rsid w:val="0094262E"/>
    <w:rsid w:val="009523D1"/>
    <w:rsid w:val="009623D5"/>
    <w:rsid w:val="00982201"/>
    <w:rsid w:val="00982BC7"/>
    <w:rsid w:val="0099380C"/>
    <w:rsid w:val="00996C74"/>
    <w:rsid w:val="009A114E"/>
    <w:rsid w:val="009A4B9C"/>
    <w:rsid w:val="009A6DB2"/>
    <w:rsid w:val="009B0A3D"/>
    <w:rsid w:val="009B2AC0"/>
    <w:rsid w:val="009C04EB"/>
    <w:rsid w:val="009C4CE1"/>
    <w:rsid w:val="009C6AC9"/>
    <w:rsid w:val="009D2CAD"/>
    <w:rsid w:val="009E6485"/>
    <w:rsid w:val="009E6A04"/>
    <w:rsid w:val="009F187A"/>
    <w:rsid w:val="009F3F62"/>
    <w:rsid w:val="00A06C95"/>
    <w:rsid w:val="00A07BAC"/>
    <w:rsid w:val="00A207BB"/>
    <w:rsid w:val="00A23C8F"/>
    <w:rsid w:val="00A3285E"/>
    <w:rsid w:val="00A339F2"/>
    <w:rsid w:val="00A437C6"/>
    <w:rsid w:val="00A51E13"/>
    <w:rsid w:val="00A554F0"/>
    <w:rsid w:val="00A62925"/>
    <w:rsid w:val="00A62D00"/>
    <w:rsid w:val="00A753AF"/>
    <w:rsid w:val="00A773DE"/>
    <w:rsid w:val="00A84F74"/>
    <w:rsid w:val="00A90108"/>
    <w:rsid w:val="00A95704"/>
    <w:rsid w:val="00AA30DB"/>
    <w:rsid w:val="00AA7D40"/>
    <w:rsid w:val="00AC07C3"/>
    <w:rsid w:val="00AC2FBA"/>
    <w:rsid w:val="00AC3355"/>
    <w:rsid w:val="00AC5413"/>
    <w:rsid w:val="00AD2A3E"/>
    <w:rsid w:val="00AD2AF7"/>
    <w:rsid w:val="00AD4D96"/>
    <w:rsid w:val="00AF47D5"/>
    <w:rsid w:val="00AF77BC"/>
    <w:rsid w:val="00AF78C0"/>
    <w:rsid w:val="00B065BE"/>
    <w:rsid w:val="00B07BD6"/>
    <w:rsid w:val="00B106C7"/>
    <w:rsid w:val="00B1573B"/>
    <w:rsid w:val="00B24A0F"/>
    <w:rsid w:val="00B3262C"/>
    <w:rsid w:val="00B50870"/>
    <w:rsid w:val="00B54D59"/>
    <w:rsid w:val="00B54D81"/>
    <w:rsid w:val="00B6128B"/>
    <w:rsid w:val="00B61358"/>
    <w:rsid w:val="00B615DE"/>
    <w:rsid w:val="00B67073"/>
    <w:rsid w:val="00B67910"/>
    <w:rsid w:val="00B81AAB"/>
    <w:rsid w:val="00B8402D"/>
    <w:rsid w:val="00B86CB7"/>
    <w:rsid w:val="00B90574"/>
    <w:rsid w:val="00B923C7"/>
    <w:rsid w:val="00B945C7"/>
    <w:rsid w:val="00B97733"/>
    <w:rsid w:val="00BA1B91"/>
    <w:rsid w:val="00BA6C72"/>
    <w:rsid w:val="00BB0907"/>
    <w:rsid w:val="00BC1A45"/>
    <w:rsid w:val="00BC6EB0"/>
    <w:rsid w:val="00BD4A5B"/>
    <w:rsid w:val="00BD50CA"/>
    <w:rsid w:val="00BD5708"/>
    <w:rsid w:val="00BD7404"/>
    <w:rsid w:val="00BE0C93"/>
    <w:rsid w:val="00C04D64"/>
    <w:rsid w:val="00C06F43"/>
    <w:rsid w:val="00C07D8C"/>
    <w:rsid w:val="00C1713B"/>
    <w:rsid w:val="00C217DE"/>
    <w:rsid w:val="00C23571"/>
    <w:rsid w:val="00C23A4D"/>
    <w:rsid w:val="00C3548C"/>
    <w:rsid w:val="00C444E7"/>
    <w:rsid w:val="00C61E7E"/>
    <w:rsid w:val="00C67585"/>
    <w:rsid w:val="00C67EE4"/>
    <w:rsid w:val="00C75423"/>
    <w:rsid w:val="00C80215"/>
    <w:rsid w:val="00C82313"/>
    <w:rsid w:val="00C82C01"/>
    <w:rsid w:val="00C8309C"/>
    <w:rsid w:val="00C86037"/>
    <w:rsid w:val="00C9154F"/>
    <w:rsid w:val="00C93C8F"/>
    <w:rsid w:val="00CA271E"/>
    <w:rsid w:val="00CA49E0"/>
    <w:rsid w:val="00CA53D0"/>
    <w:rsid w:val="00CB6E67"/>
    <w:rsid w:val="00CC0AD0"/>
    <w:rsid w:val="00CC5B93"/>
    <w:rsid w:val="00CD1BCF"/>
    <w:rsid w:val="00CD38D8"/>
    <w:rsid w:val="00CD4859"/>
    <w:rsid w:val="00CD70B7"/>
    <w:rsid w:val="00CD7C12"/>
    <w:rsid w:val="00CE1604"/>
    <w:rsid w:val="00CE5B80"/>
    <w:rsid w:val="00CE68C6"/>
    <w:rsid w:val="00CE742C"/>
    <w:rsid w:val="00CF248F"/>
    <w:rsid w:val="00D00EAF"/>
    <w:rsid w:val="00D01280"/>
    <w:rsid w:val="00D0640E"/>
    <w:rsid w:val="00D06686"/>
    <w:rsid w:val="00D138CC"/>
    <w:rsid w:val="00D24ED2"/>
    <w:rsid w:val="00D32C07"/>
    <w:rsid w:val="00D40538"/>
    <w:rsid w:val="00D525E9"/>
    <w:rsid w:val="00D52CD7"/>
    <w:rsid w:val="00D536EC"/>
    <w:rsid w:val="00D53706"/>
    <w:rsid w:val="00D55CA0"/>
    <w:rsid w:val="00D63FCE"/>
    <w:rsid w:val="00D707B8"/>
    <w:rsid w:val="00D707BE"/>
    <w:rsid w:val="00D71B5A"/>
    <w:rsid w:val="00D72AB6"/>
    <w:rsid w:val="00D803EC"/>
    <w:rsid w:val="00D805F0"/>
    <w:rsid w:val="00D8086B"/>
    <w:rsid w:val="00D836D4"/>
    <w:rsid w:val="00D83A01"/>
    <w:rsid w:val="00D83D98"/>
    <w:rsid w:val="00D861F6"/>
    <w:rsid w:val="00D87CEC"/>
    <w:rsid w:val="00D92678"/>
    <w:rsid w:val="00D97DB9"/>
    <w:rsid w:val="00DA2B5B"/>
    <w:rsid w:val="00DA6584"/>
    <w:rsid w:val="00DC232E"/>
    <w:rsid w:val="00DC627B"/>
    <w:rsid w:val="00DC730A"/>
    <w:rsid w:val="00DD394A"/>
    <w:rsid w:val="00DD74B6"/>
    <w:rsid w:val="00DE051E"/>
    <w:rsid w:val="00DF3D94"/>
    <w:rsid w:val="00DF4D05"/>
    <w:rsid w:val="00E14F88"/>
    <w:rsid w:val="00E21AE7"/>
    <w:rsid w:val="00E268B9"/>
    <w:rsid w:val="00E31732"/>
    <w:rsid w:val="00E3494D"/>
    <w:rsid w:val="00E55415"/>
    <w:rsid w:val="00E5730B"/>
    <w:rsid w:val="00E6466E"/>
    <w:rsid w:val="00E7116C"/>
    <w:rsid w:val="00E76FFD"/>
    <w:rsid w:val="00E83CF7"/>
    <w:rsid w:val="00E878E0"/>
    <w:rsid w:val="00E96F3E"/>
    <w:rsid w:val="00E9781C"/>
    <w:rsid w:val="00EA2038"/>
    <w:rsid w:val="00EA2C08"/>
    <w:rsid w:val="00EA3B51"/>
    <w:rsid w:val="00EA6406"/>
    <w:rsid w:val="00EB32F5"/>
    <w:rsid w:val="00EB340E"/>
    <w:rsid w:val="00EB597F"/>
    <w:rsid w:val="00EB6765"/>
    <w:rsid w:val="00EC1EEF"/>
    <w:rsid w:val="00EE3374"/>
    <w:rsid w:val="00EF12B7"/>
    <w:rsid w:val="00EF3907"/>
    <w:rsid w:val="00EF4296"/>
    <w:rsid w:val="00EF799B"/>
    <w:rsid w:val="00F00107"/>
    <w:rsid w:val="00F0475D"/>
    <w:rsid w:val="00F05B8F"/>
    <w:rsid w:val="00F245E6"/>
    <w:rsid w:val="00F2650D"/>
    <w:rsid w:val="00F26911"/>
    <w:rsid w:val="00F3050D"/>
    <w:rsid w:val="00F33D07"/>
    <w:rsid w:val="00F36440"/>
    <w:rsid w:val="00F4129E"/>
    <w:rsid w:val="00F45B90"/>
    <w:rsid w:val="00F66AAB"/>
    <w:rsid w:val="00F76274"/>
    <w:rsid w:val="00F809B8"/>
    <w:rsid w:val="00F84292"/>
    <w:rsid w:val="00F91593"/>
    <w:rsid w:val="00F929D0"/>
    <w:rsid w:val="00F93A70"/>
    <w:rsid w:val="00FA02D9"/>
    <w:rsid w:val="00FD0A89"/>
    <w:rsid w:val="00FD16EA"/>
    <w:rsid w:val="00FD2581"/>
    <w:rsid w:val="00FD397F"/>
    <w:rsid w:val="00FD562B"/>
    <w:rsid w:val="00FD7F38"/>
    <w:rsid w:val="00FF2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54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7D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600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30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7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71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9F6"/>
    <w:pPr>
      <w:ind w:left="720"/>
      <w:contextualSpacing/>
    </w:pPr>
  </w:style>
  <w:style w:type="paragraph" w:customStyle="1" w:styleId="P1-StandPara">
    <w:name w:val="P1-Stand Para"/>
    <w:link w:val="P1-StandParaChar1"/>
    <w:rsid w:val="000D7D6D"/>
    <w:pPr>
      <w:spacing w:line="360" w:lineRule="atLeast"/>
      <w:ind w:firstLine="1152"/>
      <w:jc w:val="both"/>
    </w:pPr>
    <w:rPr>
      <w:rFonts w:ascii="Times New Roman" w:eastAsia="Times New Roman" w:hAnsi="Times New Roman" w:cs="Times New Roman"/>
      <w:szCs w:val="20"/>
    </w:rPr>
  </w:style>
  <w:style w:type="character" w:customStyle="1" w:styleId="P1-StandParaChar1">
    <w:name w:val="P1-Stand Para Char1"/>
    <w:link w:val="P1-StandPara"/>
    <w:rsid w:val="000D7D6D"/>
    <w:rPr>
      <w:rFonts w:ascii="Times New Roman" w:eastAsia="Times New Roman" w:hAnsi="Times New Roman" w:cs="Times New Roman"/>
      <w:szCs w:val="20"/>
    </w:rPr>
  </w:style>
  <w:style w:type="character" w:styleId="Hyperlink">
    <w:name w:val="Hyperlink"/>
    <w:basedOn w:val="DefaultParagraphFont"/>
    <w:uiPriority w:val="99"/>
    <w:unhideWhenUsed/>
    <w:rsid w:val="00EA2038"/>
    <w:rPr>
      <w:color w:val="0000FF" w:themeColor="hyperlink"/>
      <w:u w:val="single"/>
    </w:rPr>
  </w:style>
  <w:style w:type="character" w:customStyle="1" w:styleId="Heading1Char">
    <w:name w:val="Heading 1 Char"/>
    <w:basedOn w:val="DefaultParagraphFont"/>
    <w:link w:val="Heading1"/>
    <w:uiPriority w:val="9"/>
    <w:rsid w:val="006617DD"/>
    <w:rPr>
      <w:rFonts w:ascii="Times" w:hAnsi="Times"/>
      <w:b/>
      <w:bCs/>
      <w:kern w:val="36"/>
      <w:sz w:val="48"/>
      <w:szCs w:val="48"/>
    </w:rPr>
  </w:style>
  <w:style w:type="character" w:customStyle="1" w:styleId="apple-converted-space">
    <w:name w:val="apple-converted-space"/>
    <w:basedOn w:val="DefaultParagraphFont"/>
    <w:rsid w:val="006617DD"/>
  </w:style>
  <w:style w:type="character" w:customStyle="1" w:styleId="highlight">
    <w:name w:val="highlight"/>
    <w:basedOn w:val="DefaultParagraphFont"/>
    <w:rsid w:val="006617DD"/>
  </w:style>
  <w:style w:type="character" w:customStyle="1" w:styleId="Heading3Char">
    <w:name w:val="Heading 3 Char"/>
    <w:basedOn w:val="DefaultParagraphFont"/>
    <w:link w:val="Heading3"/>
    <w:uiPriority w:val="9"/>
    <w:rsid w:val="006004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7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585"/>
    <w:rPr>
      <w:rFonts w:ascii="Lucida Grande" w:hAnsi="Lucida Grande" w:cs="Lucida Grande"/>
      <w:sz w:val="18"/>
      <w:szCs w:val="18"/>
    </w:rPr>
  </w:style>
  <w:style w:type="character" w:styleId="Emphasis">
    <w:name w:val="Emphasis"/>
    <w:basedOn w:val="DefaultParagraphFont"/>
    <w:uiPriority w:val="20"/>
    <w:qFormat/>
    <w:rsid w:val="009B0A3D"/>
    <w:rPr>
      <w:i/>
      <w:iCs/>
    </w:rPr>
  </w:style>
  <w:style w:type="character" w:styleId="Strong">
    <w:name w:val="Strong"/>
    <w:basedOn w:val="DefaultParagraphFont"/>
    <w:uiPriority w:val="22"/>
    <w:qFormat/>
    <w:rsid w:val="009B0A3D"/>
    <w:rPr>
      <w:b/>
      <w:bCs/>
    </w:rPr>
  </w:style>
  <w:style w:type="paragraph" w:customStyle="1" w:styleId="helptext">
    <w:name w:val="helptext"/>
    <w:basedOn w:val="Normal"/>
    <w:rsid w:val="009B0A3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F78C0"/>
    <w:pPr>
      <w:tabs>
        <w:tab w:val="center" w:pos="4320"/>
        <w:tab w:val="right" w:pos="8640"/>
      </w:tabs>
    </w:pPr>
  </w:style>
  <w:style w:type="character" w:customStyle="1" w:styleId="HeaderChar">
    <w:name w:val="Header Char"/>
    <w:basedOn w:val="DefaultParagraphFont"/>
    <w:link w:val="Header"/>
    <w:uiPriority w:val="99"/>
    <w:rsid w:val="00AF78C0"/>
  </w:style>
  <w:style w:type="paragraph" w:styleId="Footer">
    <w:name w:val="footer"/>
    <w:basedOn w:val="Normal"/>
    <w:link w:val="FooterChar"/>
    <w:uiPriority w:val="99"/>
    <w:unhideWhenUsed/>
    <w:rsid w:val="00AF78C0"/>
    <w:pPr>
      <w:tabs>
        <w:tab w:val="center" w:pos="4320"/>
        <w:tab w:val="right" w:pos="8640"/>
      </w:tabs>
    </w:pPr>
  </w:style>
  <w:style w:type="character" w:customStyle="1" w:styleId="FooterChar">
    <w:name w:val="Footer Char"/>
    <w:basedOn w:val="DefaultParagraphFont"/>
    <w:link w:val="Footer"/>
    <w:uiPriority w:val="99"/>
    <w:rsid w:val="00AF78C0"/>
  </w:style>
  <w:style w:type="character" w:styleId="CommentReference">
    <w:name w:val="annotation reference"/>
    <w:basedOn w:val="DefaultParagraphFont"/>
    <w:uiPriority w:val="99"/>
    <w:semiHidden/>
    <w:unhideWhenUsed/>
    <w:rsid w:val="00DD394A"/>
    <w:rPr>
      <w:sz w:val="16"/>
      <w:szCs w:val="16"/>
    </w:rPr>
  </w:style>
  <w:style w:type="paragraph" w:styleId="CommentText">
    <w:name w:val="annotation text"/>
    <w:basedOn w:val="Normal"/>
    <w:link w:val="CommentTextChar"/>
    <w:uiPriority w:val="99"/>
    <w:semiHidden/>
    <w:unhideWhenUsed/>
    <w:rsid w:val="00DD394A"/>
    <w:rPr>
      <w:sz w:val="20"/>
      <w:szCs w:val="20"/>
    </w:rPr>
  </w:style>
  <w:style w:type="character" w:customStyle="1" w:styleId="CommentTextChar">
    <w:name w:val="Comment Text Char"/>
    <w:basedOn w:val="DefaultParagraphFont"/>
    <w:link w:val="CommentText"/>
    <w:uiPriority w:val="99"/>
    <w:semiHidden/>
    <w:rsid w:val="00DD394A"/>
    <w:rPr>
      <w:sz w:val="20"/>
      <w:szCs w:val="20"/>
    </w:rPr>
  </w:style>
  <w:style w:type="paragraph" w:styleId="CommentSubject">
    <w:name w:val="annotation subject"/>
    <w:basedOn w:val="CommentText"/>
    <w:next w:val="CommentText"/>
    <w:link w:val="CommentSubjectChar"/>
    <w:uiPriority w:val="99"/>
    <w:semiHidden/>
    <w:unhideWhenUsed/>
    <w:rsid w:val="00DD394A"/>
    <w:rPr>
      <w:b/>
      <w:bCs/>
    </w:rPr>
  </w:style>
  <w:style w:type="character" w:customStyle="1" w:styleId="CommentSubjectChar">
    <w:name w:val="Comment Subject Char"/>
    <w:basedOn w:val="CommentTextChar"/>
    <w:link w:val="CommentSubject"/>
    <w:uiPriority w:val="99"/>
    <w:semiHidden/>
    <w:rsid w:val="00DD394A"/>
    <w:rPr>
      <w:b/>
      <w:bCs/>
      <w:sz w:val="20"/>
      <w:szCs w:val="20"/>
    </w:rPr>
  </w:style>
  <w:style w:type="table" w:styleId="LightList-Accent1">
    <w:name w:val="Light List Accent 1"/>
    <w:basedOn w:val="TableNormal"/>
    <w:uiPriority w:val="61"/>
    <w:rsid w:val="00103676"/>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journal">
    <w:name w:val="journal"/>
    <w:basedOn w:val="DefaultParagraphFont"/>
    <w:rsid w:val="008774EC"/>
  </w:style>
  <w:style w:type="character" w:customStyle="1" w:styleId="jnumber">
    <w:name w:val="jnumber"/>
    <w:basedOn w:val="DefaultParagraphFont"/>
    <w:rsid w:val="008774EC"/>
  </w:style>
  <w:style w:type="character" w:customStyle="1" w:styleId="Heading4Char">
    <w:name w:val="Heading 4 Char"/>
    <w:basedOn w:val="DefaultParagraphFont"/>
    <w:link w:val="Heading4"/>
    <w:uiPriority w:val="9"/>
    <w:semiHidden/>
    <w:rsid w:val="00C8309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81651"/>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7DD"/>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unhideWhenUsed/>
    <w:qFormat/>
    <w:rsid w:val="006004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30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073"/>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D71B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9F6"/>
    <w:pPr>
      <w:ind w:left="720"/>
      <w:contextualSpacing/>
    </w:pPr>
  </w:style>
  <w:style w:type="paragraph" w:customStyle="1" w:styleId="P1-StandPara">
    <w:name w:val="P1-Stand Para"/>
    <w:link w:val="P1-StandParaChar1"/>
    <w:rsid w:val="000D7D6D"/>
    <w:pPr>
      <w:spacing w:line="360" w:lineRule="atLeast"/>
      <w:ind w:firstLine="1152"/>
      <w:jc w:val="both"/>
    </w:pPr>
    <w:rPr>
      <w:rFonts w:ascii="Times New Roman" w:eastAsia="Times New Roman" w:hAnsi="Times New Roman" w:cs="Times New Roman"/>
      <w:szCs w:val="20"/>
    </w:rPr>
  </w:style>
  <w:style w:type="character" w:customStyle="1" w:styleId="P1-StandParaChar1">
    <w:name w:val="P1-Stand Para Char1"/>
    <w:link w:val="P1-StandPara"/>
    <w:rsid w:val="000D7D6D"/>
    <w:rPr>
      <w:rFonts w:ascii="Times New Roman" w:eastAsia="Times New Roman" w:hAnsi="Times New Roman" w:cs="Times New Roman"/>
      <w:szCs w:val="20"/>
    </w:rPr>
  </w:style>
  <w:style w:type="character" w:styleId="Hyperlink">
    <w:name w:val="Hyperlink"/>
    <w:basedOn w:val="DefaultParagraphFont"/>
    <w:uiPriority w:val="99"/>
    <w:unhideWhenUsed/>
    <w:rsid w:val="00EA2038"/>
    <w:rPr>
      <w:color w:val="0000FF" w:themeColor="hyperlink"/>
      <w:u w:val="single"/>
    </w:rPr>
  </w:style>
  <w:style w:type="character" w:customStyle="1" w:styleId="Heading1Char">
    <w:name w:val="Heading 1 Char"/>
    <w:basedOn w:val="DefaultParagraphFont"/>
    <w:link w:val="Heading1"/>
    <w:uiPriority w:val="9"/>
    <w:rsid w:val="006617DD"/>
    <w:rPr>
      <w:rFonts w:ascii="Times" w:hAnsi="Times"/>
      <w:b/>
      <w:bCs/>
      <w:kern w:val="36"/>
      <w:sz w:val="48"/>
      <w:szCs w:val="48"/>
    </w:rPr>
  </w:style>
  <w:style w:type="character" w:customStyle="1" w:styleId="apple-converted-space">
    <w:name w:val="apple-converted-space"/>
    <w:basedOn w:val="DefaultParagraphFont"/>
    <w:rsid w:val="006617DD"/>
  </w:style>
  <w:style w:type="character" w:customStyle="1" w:styleId="highlight">
    <w:name w:val="highlight"/>
    <w:basedOn w:val="DefaultParagraphFont"/>
    <w:rsid w:val="006617DD"/>
  </w:style>
  <w:style w:type="character" w:customStyle="1" w:styleId="Heading3Char">
    <w:name w:val="Heading 3 Char"/>
    <w:basedOn w:val="DefaultParagraphFont"/>
    <w:link w:val="Heading3"/>
    <w:uiPriority w:val="9"/>
    <w:rsid w:val="0060045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67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585"/>
    <w:rPr>
      <w:rFonts w:ascii="Lucida Grande" w:hAnsi="Lucida Grande" w:cs="Lucida Grande"/>
      <w:sz w:val="18"/>
      <w:szCs w:val="18"/>
    </w:rPr>
  </w:style>
  <w:style w:type="character" w:styleId="Emphasis">
    <w:name w:val="Emphasis"/>
    <w:basedOn w:val="DefaultParagraphFont"/>
    <w:uiPriority w:val="20"/>
    <w:qFormat/>
    <w:rsid w:val="009B0A3D"/>
    <w:rPr>
      <w:i/>
      <w:iCs/>
    </w:rPr>
  </w:style>
  <w:style w:type="character" w:styleId="Strong">
    <w:name w:val="Strong"/>
    <w:basedOn w:val="DefaultParagraphFont"/>
    <w:uiPriority w:val="22"/>
    <w:qFormat/>
    <w:rsid w:val="009B0A3D"/>
    <w:rPr>
      <w:b/>
      <w:bCs/>
    </w:rPr>
  </w:style>
  <w:style w:type="paragraph" w:customStyle="1" w:styleId="helptext">
    <w:name w:val="helptext"/>
    <w:basedOn w:val="Normal"/>
    <w:rsid w:val="009B0A3D"/>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AF78C0"/>
    <w:pPr>
      <w:tabs>
        <w:tab w:val="center" w:pos="4320"/>
        <w:tab w:val="right" w:pos="8640"/>
      </w:tabs>
    </w:pPr>
  </w:style>
  <w:style w:type="character" w:customStyle="1" w:styleId="HeaderChar">
    <w:name w:val="Header Char"/>
    <w:basedOn w:val="DefaultParagraphFont"/>
    <w:link w:val="Header"/>
    <w:uiPriority w:val="99"/>
    <w:rsid w:val="00AF78C0"/>
  </w:style>
  <w:style w:type="paragraph" w:styleId="Footer">
    <w:name w:val="footer"/>
    <w:basedOn w:val="Normal"/>
    <w:link w:val="FooterChar"/>
    <w:uiPriority w:val="99"/>
    <w:unhideWhenUsed/>
    <w:rsid w:val="00AF78C0"/>
    <w:pPr>
      <w:tabs>
        <w:tab w:val="center" w:pos="4320"/>
        <w:tab w:val="right" w:pos="8640"/>
      </w:tabs>
    </w:pPr>
  </w:style>
  <w:style w:type="character" w:customStyle="1" w:styleId="FooterChar">
    <w:name w:val="Footer Char"/>
    <w:basedOn w:val="DefaultParagraphFont"/>
    <w:link w:val="Footer"/>
    <w:uiPriority w:val="99"/>
    <w:rsid w:val="00AF78C0"/>
  </w:style>
  <w:style w:type="character" w:styleId="CommentReference">
    <w:name w:val="annotation reference"/>
    <w:basedOn w:val="DefaultParagraphFont"/>
    <w:uiPriority w:val="99"/>
    <w:semiHidden/>
    <w:unhideWhenUsed/>
    <w:rsid w:val="00DD394A"/>
    <w:rPr>
      <w:sz w:val="16"/>
      <w:szCs w:val="16"/>
    </w:rPr>
  </w:style>
  <w:style w:type="paragraph" w:styleId="CommentText">
    <w:name w:val="annotation text"/>
    <w:basedOn w:val="Normal"/>
    <w:link w:val="CommentTextChar"/>
    <w:uiPriority w:val="99"/>
    <w:semiHidden/>
    <w:unhideWhenUsed/>
    <w:rsid w:val="00DD394A"/>
    <w:rPr>
      <w:sz w:val="20"/>
      <w:szCs w:val="20"/>
    </w:rPr>
  </w:style>
  <w:style w:type="character" w:customStyle="1" w:styleId="CommentTextChar">
    <w:name w:val="Comment Text Char"/>
    <w:basedOn w:val="DefaultParagraphFont"/>
    <w:link w:val="CommentText"/>
    <w:uiPriority w:val="99"/>
    <w:semiHidden/>
    <w:rsid w:val="00DD394A"/>
    <w:rPr>
      <w:sz w:val="20"/>
      <w:szCs w:val="20"/>
    </w:rPr>
  </w:style>
  <w:style w:type="paragraph" w:styleId="CommentSubject">
    <w:name w:val="annotation subject"/>
    <w:basedOn w:val="CommentText"/>
    <w:next w:val="CommentText"/>
    <w:link w:val="CommentSubjectChar"/>
    <w:uiPriority w:val="99"/>
    <w:semiHidden/>
    <w:unhideWhenUsed/>
    <w:rsid w:val="00DD394A"/>
    <w:rPr>
      <w:b/>
      <w:bCs/>
    </w:rPr>
  </w:style>
  <w:style w:type="character" w:customStyle="1" w:styleId="CommentSubjectChar">
    <w:name w:val="Comment Subject Char"/>
    <w:basedOn w:val="CommentTextChar"/>
    <w:link w:val="CommentSubject"/>
    <w:uiPriority w:val="99"/>
    <w:semiHidden/>
    <w:rsid w:val="00DD394A"/>
    <w:rPr>
      <w:b/>
      <w:bCs/>
      <w:sz w:val="20"/>
      <w:szCs w:val="20"/>
    </w:rPr>
  </w:style>
  <w:style w:type="table" w:styleId="LightList-Accent1">
    <w:name w:val="Light List Accent 1"/>
    <w:basedOn w:val="TableNormal"/>
    <w:uiPriority w:val="61"/>
    <w:rsid w:val="00103676"/>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journal">
    <w:name w:val="journal"/>
    <w:basedOn w:val="DefaultParagraphFont"/>
    <w:rsid w:val="008774EC"/>
  </w:style>
  <w:style w:type="character" w:customStyle="1" w:styleId="jnumber">
    <w:name w:val="jnumber"/>
    <w:basedOn w:val="DefaultParagraphFont"/>
    <w:rsid w:val="008774EC"/>
  </w:style>
  <w:style w:type="character" w:customStyle="1" w:styleId="Heading4Char">
    <w:name w:val="Heading 4 Char"/>
    <w:basedOn w:val="DefaultParagraphFont"/>
    <w:link w:val="Heading4"/>
    <w:uiPriority w:val="9"/>
    <w:semiHidden/>
    <w:rsid w:val="00C8309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281651"/>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737">
      <w:bodyDiv w:val="1"/>
      <w:marLeft w:val="0"/>
      <w:marRight w:val="0"/>
      <w:marTop w:val="0"/>
      <w:marBottom w:val="0"/>
      <w:divBdr>
        <w:top w:val="none" w:sz="0" w:space="0" w:color="auto"/>
        <w:left w:val="none" w:sz="0" w:space="0" w:color="auto"/>
        <w:bottom w:val="none" w:sz="0" w:space="0" w:color="auto"/>
        <w:right w:val="none" w:sz="0" w:space="0" w:color="auto"/>
      </w:divBdr>
    </w:div>
    <w:div w:id="21784830">
      <w:bodyDiv w:val="1"/>
      <w:marLeft w:val="0"/>
      <w:marRight w:val="0"/>
      <w:marTop w:val="0"/>
      <w:marBottom w:val="0"/>
      <w:divBdr>
        <w:top w:val="none" w:sz="0" w:space="0" w:color="auto"/>
        <w:left w:val="none" w:sz="0" w:space="0" w:color="auto"/>
        <w:bottom w:val="none" w:sz="0" w:space="0" w:color="auto"/>
        <w:right w:val="none" w:sz="0" w:space="0" w:color="auto"/>
      </w:divBdr>
    </w:div>
    <w:div w:id="30613617">
      <w:bodyDiv w:val="1"/>
      <w:marLeft w:val="0"/>
      <w:marRight w:val="0"/>
      <w:marTop w:val="0"/>
      <w:marBottom w:val="0"/>
      <w:divBdr>
        <w:top w:val="none" w:sz="0" w:space="0" w:color="auto"/>
        <w:left w:val="none" w:sz="0" w:space="0" w:color="auto"/>
        <w:bottom w:val="none" w:sz="0" w:space="0" w:color="auto"/>
        <w:right w:val="none" w:sz="0" w:space="0" w:color="auto"/>
      </w:divBdr>
    </w:div>
    <w:div w:id="231549642">
      <w:bodyDiv w:val="1"/>
      <w:marLeft w:val="0"/>
      <w:marRight w:val="0"/>
      <w:marTop w:val="0"/>
      <w:marBottom w:val="0"/>
      <w:divBdr>
        <w:top w:val="none" w:sz="0" w:space="0" w:color="auto"/>
        <w:left w:val="none" w:sz="0" w:space="0" w:color="auto"/>
        <w:bottom w:val="none" w:sz="0" w:space="0" w:color="auto"/>
        <w:right w:val="none" w:sz="0" w:space="0" w:color="auto"/>
      </w:divBdr>
    </w:div>
    <w:div w:id="243884356">
      <w:bodyDiv w:val="1"/>
      <w:marLeft w:val="0"/>
      <w:marRight w:val="0"/>
      <w:marTop w:val="0"/>
      <w:marBottom w:val="0"/>
      <w:divBdr>
        <w:top w:val="none" w:sz="0" w:space="0" w:color="auto"/>
        <w:left w:val="none" w:sz="0" w:space="0" w:color="auto"/>
        <w:bottom w:val="none" w:sz="0" w:space="0" w:color="auto"/>
        <w:right w:val="none" w:sz="0" w:space="0" w:color="auto"/>
      </w:divBdr>
    </w:div>
    <w:div w:id="288975495">
      <w:bodyDiv w:val="1"/>
      <w:marLeft w:val="0"/>
      <w:marRight w:val="0"/>
      <w:marTop w:val="0"/>
      <w:marBottom w:val="0"/>
      <w:divBdr>
        <w:top w:val="none" w:sz="0" w:space="0" w:color="auto"/>
        <w:left w:val="none" w:sz="0" w:space="0" w:color="auto"/>
        <w:bottom w:val="none" w:sz="0" w:space="0" w:color="auto"/>
        <w:right w:val="none" w:sz="0" w:space="0" w:color="auto"/>
      </w:divBdr>
    </w:div>
    <w:div w:id="317810980">
      <w:bodyDiv w:val="1"/>
      <w:marLeft w:val="0"/>
      <w:marRight w:val="0"/>
      <w:marTop w:val="0"/>
      <w:marBottom w:val="0"/>
      <w:divBdr>
        <w:top w:val="none" w:sz="0" w:space="0" w:color="auto"/>
        <w:left w:val="none" w:sz="0" w:space="0" w:color="auto"/>
        <w:bottom w:val="none" w:sz="0" w:space="0" w:color="auto"/>
        <w:right w:val="none" w:sz="0" w:space="0" w:color="auto"/>
      </w:divBdr>
    </w:div>
    <w:div w:id="331026131">
      <w:bodyDiv w:val="1"/>
      <w:marLeft w:val="0"/>
      <w:marRight w:val="0"/>
      <w:marTop w:val="0"/>
      <w:marBottom w:val="0"/>
      <w:divBdr>
        <w:top w:val="none" w:sz="0" w:space="0" w:color="auto"/>
        <w:left w:val="none" w:sz="0" w:space="0" w:color="auto"/>
        <w:bottom w:val="none" w:sz="0" w:space="0" w:color="auto"/>
        <w:right w:val="none" w:sz="0" w:space="0" w:color="auto"/>
      </w:divBdr>
    </w:div>
    <w:div w:id="334193930">
      <w:bodyDiv w:val="1"/>
      <w:marLeft w:val="0"/>
      <w:marRight w:val="0"/>
      <w:marTop w:val="0"/>
      <w:marBottom w:val="0"/>
      <w:divBdr>
        <w:top w:val="none" w:sz="0" w:space="0" w:color="auto"/>
        <w:left w:val="none" w:sz="0" w:space="0" w:color="auto"/>
        <w:bottom w:val="none" w:sz="0" w:space="0" w:color="auto"/>
        <w:right w:val="none" w:sz="0" w:space="0" w:color="auto"/>
      </w:divBdr>
    </w:div>
    <w:div w:id="372923238">
      <w:bodyDiv w:val="1"/>
      <w:marLeft w:val="0"/>
      <w:marRight w:val="0"/>
      <w:marTop w:val="0"/>
      <w:marBottom w:val="0"/>
      <w:divBdr>
        <w:top w:val="none" w:sz="0" w:space="0" w:color="auto"/>
        <w:left w:val="none" w:sz="0" w:space="0" w:color="auto"/>
        <w:bottom w:val="none" w:sz="0" w:space="0" w:color="auto"/>
        <w:right w:val="none" w:sz="0" w:space="0" w:color="auto"/>
      </w:divBdr>
    </w:div>
    <w:div w:id="389160572">
      <w:bodyDiv w:val="1"/>
      <w:marLeft w:val="0"/>
      <w:marRight w:val="0"/>
      <w:marTop w:val="0"/>
      <w:marBottom w:val="0"/>
      <w:divBdr>
        <w:top w:val="none" w:sz="0" w:space="0" w:color="auto"/>
        <w:left w:val="none" w:sz="0" w:space="0" w:color="auto"/>
        <w:bottom w:val="none" w:sz="0" w:space="0" w:color="auto"/>
        <w:right w:val="none" w:sz="0" w:space="0" w:color="auto"/>
      </w:divBdr>
    </w:div>
    <w:div w:id="398597402">
      <w:bodyDiv w:val="1"/>
      <w:marLeft w:val="0"/>
      <w:marRight w:val="0"/>
      <w:marTop w:val="0"/>
      <w:marBottom w:val="0"/>
      <w:divBdr>
        <w:top w:val="none" w:sz="0" w:space="0" w:color="auto"/>
        <w:left w:val="none" w:sz="0" w:space="0" w:color="auto"/>
        <w:bottom w:val="none" w:sz="0" w:space="0" w:color="auto"/>
        <w:right w:val="none" w:sz="0" w:space="0" w:color="auto"/>
      </w:divBdr>
    </w:div>
    <w:div w:id="532311061">
      <w:bodyDiv w:val="1"/>
      <w:marLeft w:val="0"/>
      <w:marRight w:val="0"/>
      <w:marTop w:val="0"/>
      <w:marBottom w:val="0"/>
      <w:divBdr>
        <w:top w:val="none" w:sz="0" w:space="0" w:color="auto"/>
        <w:left w:val="none" w:sz="0" w:space="0" w:color="auto"/>
        <w:bottom w:val="none" w:sz="0" w:space="0" w:color="auto"/>
        <w:right w:val="none" w:sz="0" w:space="0" w:color="auto"/>
      </w:divBdr>
    </w:div>
    <w:div w:id="558173922">
      <w:bodyDiv w:val="1"/>
      <w:marLeft w:val="0"/>
      <w:marRight w:val="0"/>
      <w:marTop w:val="0"/>
      <w:marBottom w:val="0"/>
      <w:divBdr>
        <w:top w:val="none" w:sz="0" w:space="0" w:color="auto"/>
        <w:left w:val="none" w:sz="0" w:space="0" w:color="auto"/>
        <w:bottom w:val="none" w:sz="0" w:space="0" w:color="auto"/>
        <w:right w:val="none" w:sz="0" w:space="0" w:color="auto"/>
      </w:divBdr>
    </w:div>
    <w:div w:id="617833878">
      <w:bodyDiv w:val="1"/>
      <w:marLeft w:val="0"/>
      <w:marRight w:val="0"/>
      <w:marTop w:val="0"/>
      <w:marBottom w:val="0"/>
      <w:divBdr>
        <w:top w:val="none" w:sz="0" w:space="0" w:color="auto"/>
        <w:left w:val="none" w:sz="0" w:space="0" w:color="auto"/>
        <w:bottom w:val="none" w:sz="0" w:space="0" w:color="auto"/>
        <w:right w:val="none" w:sz="0" w:space="0" w:color="auto"/>
      </w:divBdr>
    </w:div>
    <w:div w:id="681276086">
      <w:bodyDiv w:val="1"/>
      <w:marLeft w:val="0"/>
      <w:marRight w:val="0"/>
      <w:marTop w:val="0"/>
      <w:marBottom w:val="0"/>
      <w:divBdr>
        <w:top w:val="none" w:sz="0" w:space="0" w:color="auto"/>
        <w:left w:val="none" w:sz="0" w:space="0" w:color="auto"/>
        <w:bottom w:val="none" w:sz="0" w:space="0" w:color="auto"/>
        <w:right w:val="none" w:sz="0" w:space="0" w:color="auto"/>
      </w:divBdr>
    </w:div>
    <w:div w:id="748114960">
      <w:bodyDiv w:val="1"/>
      <w:marLeft w:val="0"/>
      <w:marRight w:val="0"/>
      <w:marTop w:val="0"/>
      <w:marBottom w:val="0"/>
      <w:divBdr>
        <w:top w:val="none" w:sz="0" w:space="0" w:color="auto"/>
        <w:left w:val="none" w:sz="0" w:space="0" w:color="auto"/>
        <w:bottom w:val="none" w:sz="0" w:space="0" w:color="auto"/>
        <w:right w:val="none" w:sz="0" w:space="0" w:color="auto"/>
      </w:divBdr>
    </w:div>
    <w:div w:id="794250263">
      <w:bodyDiv w:val="1"/>
      <w:marLeft w:val="0"/>
      <w:marRight w:val="0"/>
      <w:marTop w:val="0"/>
      <w:marBottom w:val="0"/>
      <w:divBdr>
        <w:top w:val="none" w:sz="0" w:space="0" w:color="auto"/>
        <w:left w:val="none" w:sz="0" w:space="0" w:color="auto"/>
        <w:bottom w:val="none" w:sz="0" w:space="0" w:color="auto"/>
        <w:right w:val="none" w:sz="0" w:space="0" w:color="auto"/>
      </w:divBdr>
    </w:div>
    <w:div w:id="839152610">
      <w:bodyDiv w:val="1"/>
      <w:marLeft w:val="0"/>
      <w:marRight w:val="0"/>
      <w:marTop w:val="0"/>
      <w:marBottom w:val="0"/>
      <w:divBdr>
        <w:top w:val="none" w:sz="0" w:space="0" w:color="auto"/>
        <w:left w:val="none" w:sz="0" w:space="0" w:color="auto"/>
        <w:bottom w:val="none" w:sz="0" w:space="0" w:color="auto"/>
        <w:right w:val="none" w:sz="0" w:space="0" w:color="auto"/>
      </w:divBdr>
    </w:div>
    <w:div w:id="869033890">
      <w:bodyDiv w:val="1"/>
      <w:marLeft w:val="0"/>
      <w:marRight w:val="0"/>
      <w:marTop w:val="0"/>
      <w:marBottom w:val="0"/>
      <w:divBdr>
        <w:top w:val="none" w:sz="0" w:space="0" w:color="auto"/>
        <w:left w:val="none" w:sz="0" w:space="0" w:color="auto"/>
        <w:bottom w:val="none" w:sz="0" w:space="0" w:color="auto"/>
        <w:right w:val="none" w:sz="0" w:space="0" w:color="auto"/>
      </w:divBdr>
    </w:div>
    <w:div w:id="995449498">
      <w:bodyDiv w:val="1"/>
      <w:marLeft w:val="0"/>
      <w:marRight w:val="0"/>
      <w:marTop w:val="0"/>
      <w:marBottom w:val="0"/>
      <w:divBdr>
        <w:top w:val="none" w:sz="0" w:space="0" w:color="auto"/>
        <w:left w:val="none" w:sz="0" w:space="0" w:color="auto"/>
        <w:bottom w:val="none" w:sz="0" w:space="0" w:color="auto"/>
        <w:right w:val="none" w:sz="0" w:space="0" w:color="auto"/>
      </w:divBdr>
    </w:div>
    <w:div w:id="1005204635">
      <w:bodyDiv w:val="1"/>
      <w:marLeft w:val="0"/>
      <w:marRight w:val="0"/>
      <w:marTop w:val="0"/>
      <w:marBottom w:val="0"/>
      <w:divBdr>
        <w:top w:val="none" w:sz="0" w:space="0" w:color="auto"/>
        <w:left w:val="none" w:sz="0" w:space="0" w:color="auto"/>
        <w:bottom w:val="none" w:sz="0" w:space="0" w:color="auto"/>
        <w:right w:val="none" w:sz="0" w:space="0" w:color="auto"/>
      </w:divBdr>
    </w:div>
    <w:div w:id="1027676407">
      <w:bodyDiv w:val="1"/>
      <w:marLeft w:val="0"/>
      <w:marRight w:val="0"/>
      <w:marTop w:val="0"/>
      <w:marBottom w:val="0"/>
      <w:divBdr>
        <w:top w:val="none" w:sz="0" w:space="0" w:color="auto"/>
        <w:left w:val="none" w:sz="0" w:space="0" w:color="auto"/>
        <w:bottom w:val="none" w:sz="0" w:space="0" w:color="auto"/>
        <w:right w:val="none" w:sz="0" w:space="0" w:color="auto"/>
      </w:divBdr>
    </w:div>
    <w:div w:id="1098525509">
      <w:bodyDiv w:val="1"/>
      <w:marLeft w:val="0"/>
      <w:marRight w:val="0"/>
      <w:marTop w:val="0"/>
      <w:marBottom w:val="0"/>
      <w:divBdr>
        <w:top w:val="none" w:sz="0" w:space="0" w:color="auto"/>
        <w:left w:val="none" w:sz="0" w:space="0" w:color="auto"/>
        <w:bottom w:val="none" w:sz="0" w:space="0" w:color="auto"/>
        <w:right w:val="none" w:sz="0" w:space="0" w:color="auto"/>
      </w:divBdr>
    </w:div>
    <w:div w:id="1160265894">
      <w:bodyDiv w:val="1"/>
      <w:marLeft w:val="0"/>
      <w:marRight w:val="0"/>
      <w:marTop w:val="0"/>
      <w:marBottom w:val="0"/>
      <w:divBdr>
        <w:top w:val="none" w:sz="0" w:space="0" w:color="auto"/>
        <w:left w:val="none" w:sz="0" w:space="0" w:color="auto"/>
        <w:bottom w:val="none" w:sz="0" w:space="0" w:color="auto"/>
        <w:right w:val="none" w:sz="0" w:space="0" w:color="auto"/>
      </w:divBdr>
    </w:div>
    <w:div w:id="1217621294">
      <w:bodyDiv w:val="1"/>
      <w:marLeft w:val="0"/>
      <w:marRight w:val="0"/>
      <w:marTop w:val="0"/>
      <w:marBottom w:val="0"/>
      <w:divBdr>
        <w:top w:val="none" w:sz="0" w:space="0" w:color="auto"/>
        <w:left w:val="none" w:sz="0" w:space="0" w:color="auto"/>
        <w:bottom w:val="none" w:sz="0" w:space="0" w:color="auto"/>
        <w:right w:val="none" w:sz="0" w:space="0" w:color="auto"/>
      </w:divBdr>
    </w:div>
    <w:div w:id="1217815118">
      <w:bodyDiv w:val="1"/>
      <w:marLeft w:val="0"/>
      <w:marRight w:val="0"/>
      <w:marTop w:val="0"/>
      <w:marBottom w:val="0"/>
      <w:divBdr>
        <w:top w:val="none" w:sz="0" w:space="0" w:color="auto"/>
        <w:left w:val="none" w:sz="0" w:space="0" w:color="auto"/>
        <w:bottom w:val="none" w:sz="0" w:space="0" w:color="auto"/>
        <w:right w:val="none" w:sz="0" w:space="0" w:color="auto"/>
      </w:divBdr>
    </w:div>
    <w:div w:id="1240140148">
      <w:bodyDiv w:val="1"/>
      <w:marLeft w:val="0"/>
      <w:marRight w:val="0"/>
      <w:marTop w:val="0"/>
      <w:marBottom w:val="0"/>
      <w:divBdr>
        <w:top w:val="none" w:sz="0" w:space="0" w:color="auto"/>
        <w:left w:val="none" w:sz="0" w:space="0" w:color="auto"/>
        <w:bottom w:val="none" w:sz="0" w:space="0" w:color="auto"/>
        <w:right w:val="none" w:sz="0" w:space="0" w:color="auto"/>
      </w:divBdr>
    </w:div>
    <w:div w:id="1240169910">
      <w:bodyDiv w:val="1"/>
      <w:marLeft w:val="0"/>
      <w:marRight w:val="0"/>
      <w:marTop w:val="0"/>
      <w:marBottom w:val="0"/>
      <w:divBdr>
        <w:top w:val="none" w:sz="0" w:space="0" w:color="auto"/>
        <w:left w:val="none" w:sz="0" w:space="0" w:color="auto"/>
        <w:bottom w:val="none" w:sz="0" w:space="0" w:color="auto"/>
        <w:right w:val="none" w:sz="0" w:space="0" w:color="auto"/>
      </w:divBdr>
    </w:div>
    <w:div w:id="1248424486">
      <w:bodyDiv w:val="1"/>
      <w:marLeft w:val="0"/>
      <w:marRight w:val="0"/>
      <w:marTop w:val="0"/>
      <w:marBottom w:val="0"/>
      <w:divBdr>
        <w:top w:val="none" w:sz="0" w:space="0" w:color="auto"/>
        <w:left w:val="none" w:sz="0" w:space="0" w:color="auto"/>
        <w:bottom w:val="none" w:sz="0" w:space="0" w:color="auto"/>
        <w:right w:val="none" w:sz="0" w:space="0" w:color="auto"/>
      </w:divBdr>
    </w:div>
    <w:div w:id="1260529934">
      <w:bodyDiv w:val="1"/>
      <w:marLeft w:val="0"/>
      <w:marRight w:val="0"/>
      <w:marTop w:val="0"/>
      <w:marBottom w:val="0"/>
      <w:divBdr>
        <w:top w:val="none" w:sz="0" w:space="0" w:color="auto"/>
        <w:left w:val="none" w:sz="0" w:space="0" w:color="auto"/>
        <w:bottom w:val="none" w:sz="0" w:space="0" w:color="auto"/>
        <w:right w:val="none" w:sz="0" w:space="0" w:color="auto"/>
      </w:divBdr>
      <w:divsChild>
        <w:div w:id="668218044">
          <w:marLeft w:val="0"/>
          <w:marRight w:val="0"/>
          <w:marTop w:val="240"/>
          <w:marBottom w:val="100"/>
          <w:divBdr>
            <w:top w:val="none" w:sz="0" w:space="0" w:color="auto"/>
            <w:left w:val="none" w:sz="0" w:space="0" w:color="auto"/>
            <w:bottom w:val="none" w:sz="0" w:space="0" w:color="auto"/>
            <w:right w:val="none" w:sz="0" w:space="0" w:color="auto"/>
          </w:divBdr>
          <w:divsChild>
            <w:div w:id="1687243021">
              <w:marLeft w:val="0"/>
              <w:marRight w:val="0"/>
              <w:marTop w:val="0"/>
              <w:marBottom w:val="0"/>
              <w:divBdr>
                <w:top w:val="none" w:sz="0" w:space="0" w:color="auto"/>
                <w:left w:val="none" w:sz="0" w:space="0" w:color="auto"/>
                <w:bottom w:val="none" w:sz="0" w:space="0" w:color="auto"/>
                <w:right w:val="none" w:sz="0" w:space="0" w:color="auto"/>
              </w:divBdr>
            </w:div>
          </w:divsChild>
        </w:div>
        <w:div w:id="1878078616">
          <w:marLeft w:val="0"/>
          <w:marRight w:val="0"/>
          <w:marTop w:val="288"/>
          <w:marBottom w:val="100"/>
          <w:divBdr>
            <w:top w:val="none" w:sz="0" w:space="0" w:color="auto"/>
            <w:left w:val="none" w:sz="0" w:space="0" w:color="auto"/>
            <w:bottom w:val="none" w:sz="0" w:space="0" w:color="auto"/>
            <w:right w:val="none" w:sz="0" w:space="0" w:color="auto"/>
          </w:divBdr>
        </w:div>
      </w:divsChild>
    </w:div>
    <w:div w:id="1356078247">
      <w:bodyDiv w:val="1"/>
      <w:marLeft w:val="0"/>
      <w:marRight w:val="0"/>
      <w:marTop w:val="0"/>
      <w:marBottom w:val="0"/>
      <w:divBdr>
        <w:top w:val="none" w:sz="0" w:space="0" w:color="auto"/>
        <w:left w:val="none" w:sz="0" w:space="0" w:color="auto"/>
        <w:bottom w:val="none" w:sz="0" w:space="0" w:color="auto"/>
        <w:right w:val="none" w:sz="0" w:space="0" w:color="auto"/>
      </w:divBdr>
    </w:div>
    <w:div w:id="1368289498">
      <w:bodyDiv w:val="1"/>
      <w:marLeft w:val="0"/>
      <w:marRight w:val="0"/>
      <w:marTop w:val="0"/>
      <w:marBottom w:val="0"/>
      <w:divBdr>
        <w:top w:val="none" w:sz="0" w:space="0" w:color="auto"/>
        <w:left w:val="none" w:sz="0" w:space="0" w:color="auto"/>
        <w:bottom w:val="none" w:sz="0" w:space="0" w:color="auto"/>
        <w:right w:val="none" w:sz="0" w:space="0" w:color="auto"/>
      </w:divBdr>
    </w:div>
    <w:div w:id="1393700699">
      <w:bodyDiv w:val="1"/>
      <w:marLeft w:val="0"/>
      <w:marRight w:val="0"/>
      <w:marTop w:val="0"/>
      <w:marBottom w:val="0"/>
      <w:divBdr>
        <w:top w:val="none" w:sz="0" w:space="0" w:color="auto"/>
        <w:left w:val="none" w:sz="0" w:space="0" w:color="auto"/>
        <w:bottom w:val="none" w:sz="0" w:space="0" w:color="auto"/>
        <w:right w:val="none" w:sz="0" w:space="0" w:color="auto"/>
      </w:divBdr>
    </w:div>
    <w:div w:id="1409159212">
      <w:bodyDiv w:val="1"/>
      <w:marLeft w:val="0"/>
      <w:marRight w:val="0"/>
      <w:marTop w:val="0"/>
      <w:marBottom w:val="0"/>
      <w:divBdr>
        <w:top w:val="none" w:sz="0" w:space="0" w:color="auto"/>
        <w:left w:val="none" w:sz="0" w:space="0" w:color="auto"/>
        <w:bottom w:val="none" w:sz="0" w:space="0" w:color="auto"/>
        <w:right w:val="none" w:sz="0" w:space="0" w:color="auto"/>
      </w:divBdr>
    </w:div>
    <w:div w:id="1450275552">
      <w:bodyDiv w:val="1"/>
      <w:marLeft w:val="0"/>
      <w:marRight w:val="0"/>
      <w:marTop w:val="0"/>
      <w:marBottom w:val="0"/>
      <w:divBdr>
        <w:top w:val="none" w:sz="0" w:space="0" w:color="auto"/>
        <w:left w:val="none" w:sz="0" w:space="0" w:color="auto"/>
        <w:bottom w:val="none" w:sz="0" w:space="0" w:color="auto"/>
        <w:right w:val="none" w:sz="0" w:space="0" w:color="auto"/>
      </w:divBdr>
    </w:div>
    <w:div w:id="1513453655">
      <w:bodyDiv w:val="1"/>
      <w:marLeft w:val="0"/>
      <w:marRight w:val="0"/>
      <w:marTop w:val="0"/>
      <w:marBottom w:val="0"/>
      <w:divBdr>
        <w:top w:val="none" w:sz="0" w:space="0" w:color="auto"/>
        <w:left w:val="none" w:sz="0" w:space="0" w:color="auto"/>
        <w:bottom w:val="none" w:sz="0" w:space="0" w:color="auto"/>
        <w:right w:val="none" w:sz="0" w:space="0" w:color="auto"/>
      </w:divBdr>
    </w:div>
    <w:div w:id="1536502501">
      <w:bodyDiv w:val="1"/>
      <w:marLeft w:val="0"/>
      <w:marRight w:val="0"/>
      <w:marTop w:val="0"/>
      <w:marBottom w:val="0"/>
      <w:divBdr>
        <w:top w:val="none" w:sz="0" w:space="0" w:color="auto"/>
        <w:left w:val="none" w:sz="0" w:space="0" w:color="auto"/>
        <w:bottom w:val="none" w:sz="0" w:space="0" w:color="auto"/>
        <w:right w:val="none" w:sz="0" w:space="0" w:color="auto"/>
      </w:divBdr>
    </w:div>
    <w:div w:id="1603100970">
      <w:bodyDiv w:val="1"/>
      <w:marLeft w:val="0"/>
      <w:marRight w:val="0"/>
      <w:marTop w:val="0"/>
      <w:marBottom w:val="0"/>
      <w:divBdr>
        <w:top w:val="none" w:sz="0" w:space="0" w:color="auto"/>
        <w:left w:val="none" w:sz="0" w:space="0" w:color="auto"/>
        <w:bottom w:val="none" w:sz="0" w:space="0" w:color="auto"/>
        <w:right w:val="none" w:sz="0" w:space="0" w:color="auto"/>
      </w:divBdr>
    </w:div>
    <w:div w:id="1672830993">
      <w:bodyDiv w:val="1"/>
      <w:marLeft w:val="0"/>
      <w:marRight w:val="0"/>
      <w:marTop w:val="0"/>
      <w:marBottom w:val="0"/>
      <w:divBdr>
        <w:top w:val="none" w:sz="0" w:space="0" w:color="auto"/>
        <w:left w:val="none" w:sz="0" w:space="0" w:color="auto"/>
        <w:bottom w:val="none" w:sz="0" w:space="0" w:color="auto"/>
        <w:right w:val="none" w:sz="0" w:space="0" w:color="auto"/>
      </w:divBdr>
    </w:div>
    <w:div w:id="1800024471">
      <w:bodyDiv w:val="1"/>
      <w:marLeft w:val="0"/>
      <w:marRight w:val="0"/>
      <w:marTop w:val="0"/>
      <w:marBottom w:val="0"/>
      <w:divBdr>
        <w:top w:val="none" w:sz="0" w:space="0" w:color="auto"/>
        <w:left w:val="none" w:sz="0" w:space="0" w:color="auto"/>
        <w:bottom w:val="none" w:sz="0" w:space="0" w:color="auto"/>
        <w:right w:val="none" w:sz="0" w:space="0" w:color="auto"/>
      </w:divBdr>
    </w:div>
    <w:div w:id="1871456395">
      <w:bodyDiv w:val="1"/>
      <w:marLeft w:val="0"/>
      <w:marRight w:val="0"/>
      <w:marTop w:val="0"/>
      <w:marBottom w:val="0"/>
      <w:divBdr>
        <w:top w:val="none" w:sz="0" w:space="0" w:color="auto"/>
        <w:left w:val="none" w:sz="0" w:space="0" w:color="auto"/>
        <w:bottom w:val="none" w:sz="0" w:space="0" w:color="auto"/>
        <w:right w:val="none" w:sz="0" w:space="0" w:color="auto"/>
      </w:divBdr>
    </w:div>
    <w:div w:id="1874921669">
      <w:bodyDiv w:val="1"/>
      <w:marLeft w:val="0"/>
      <w:marRight w:val="0"/>
      <w:marTop w:val="0"/>
      <w:marBottom w:val="0"/>
      <w:divBdr>
        <w:top w:val="none" w:sz="0" w:space="0" w:color="auto"/>
        <w:left w:val="none" w:sz="0" w:space="0" w:color="auto"/>
        <w:bottom w:val="none" w:sz="0" w:space="0" w:color="auto"/>
        <w:right w:val="none" w:sz="0" w:space="0" w:color="auto"/>
      </w:divBdr>
    </w:div>
    <w:div w:id="1909344259">
      <w:bodyDiv w:val="1"/>
      <w:marLeft w:val="0"/>
      <w:marRight w:val="0"/>
      <w:marTop w:val="0"/>
      <w:marBottom w:val="0"/>
      <w:divBdr>
        <w:top w:val="none" w:sz="0" w:space="0" w:color="auto"/>
        <w:left w:val="none" w:sz="0" w:space="0" w:color="auto"/>
        <w:bottom w:val="none" w:sz="0" w:space="0" w:color="auto"/>
        <w:right w:val="none" w:sz="0" w:space="0" w:color="auto"/>
      </w:divBdr>
    </w:div>
    <w:div w:id="1922904945">
      <w:bodyDiv w:val="1"/>
      <w:marLeft w:val="0"/>
      <w:marRight w:val="0"/>
      <w:marTop w:val="0"/>
      <w:marBottom w:val="0"/>
      <w:divBdr>
        <w:top w:val="none" w:sz="0" w:space="0" w:color="auto"/>
        <w:left w:val="none" w:sz="0" w:space="0" w:color="auto"/>
        <w:bottom w:val="none" w:sz="0" w:space="0" w:color="auto"/>
        <w:right w:val="none" w:sz="0" w:space="0" w:color="auto"/>
      </w:divBdr>
    </w:div>
    <w:div w:id="1949585555">
      <w:bodyDiv w:val="1"/>
      <w:marLeft w:val="0"/>
      <w:marRight w:val="0"/>
      <w:marTop w:val="0"/>
      <w:marBottom w:val="0"/>
      <w:divBdr>
        <w:top w:val="none" w:sz="0" w:space="0" w:color="auto"/>
        <w:left w:val="none" w:sz="0" w:space="0" w:color="auto"/>
        <w:bottom w:val="none" w:sz="0" w:space="0" w:color="auto"/>
        <w:right w:val="none" w:sz="0" w:space="0" w:color="auto"/>
      </w:divBdr>
    </w:div>
    <w:div w:id="1957835298">
      <w:bodyDiv w:val="1"/>
      <w:marLeft w:val="0"/>
      <w:marRight w:val="0"/>
      <w:marTop w:val="0"/>
      <w:marBottom w:val="0"/>
      <w:divBdr>
        <w:top w:val="none" w:sz="0" w:space="0" w:color="auto"/>
        <w:left w:val="none" w:sz="0" w:space="0" w:color="auto"/>
        <w:bottom w:val="none" w:sz="0" w:space="0" w:color="auto"/>
        <w:right w:val="none" w:sz="0" w:space="0" w:color="auto"/>
      </w:divBdr>
    </w:div>
    <w:div w:id="1960605313">
      <w:bodyDiv w:val="1"/>
      <w:marLeft w:val="0"/>
      <w:marRight w:val="0"/>
      <w:marTop w:val="0"/>
      <w:marBottom w:val="0"/>
      <w:divBdr>
        <w:top w:val="none" w:sz="0" w:space="0" w:color="auto"/>
        <w:left w:val="none" w:sz="0" w:space="0" w:color="auto"/>
        <w:bottom w:val="none" w:sz="0" w:space="0" w:color="auto"/>
        <w:right w:val="none" w:sz="0" w:space="0" w:color="auto"/>
      </w:divBdr>
    </w:div>
    <w:div w:id="1966235913">
      <w:bodyDiv w:val="1"/>
      <w:marLeft w:val="0"/>
      <w:marRight w:val="0"/>
      <w:marTop w:val="0"/>
      <w:marBottom w:val="0"/>
      <w:divBdr>
        <w:top w:val="none" w:sz="0" w:space="0" w:color="auto"/>
        <w:left w:val="none" w:sz="0" w:space="0" w:color="auto"/>
        <w:bottom w:val="none" w:sz="0" w:space="0" w:color="auto"/>
        <w:right w:val="none" w:sz="0" w:space="0" w:color="auto"/>
      </w:divBdr>
    </w:div>
    <w:div w:id="2066442407">
      <w:bodyDiv w:val="1"/>
      <w:marLeft w:val="0"/>
      <w:marRight w:val="0"/>
      <w:marTop w:val="0"/>
      <w:marBottom w:val="0"/>
      <w:divBdr>
        <w:top w:val="none" w:sz="0" w:space="0" w:color="auto"/>
        <w:left w:val="none" w:sz="0" w:space="0" w:color="auto"/>
        <w:bottom w:val="none" w:sz="0" w:space="0" w:color="auto"/>
        <w:right w:val="none" w:sz="0" w:space="0" w:color="auto"/>
      </w:divBdr>
    </w:div>
    <w:div w:id="2078891777">
      <w:bodyDiv w:val="1"/>
      <w:marLeft w:val="0"/>
      <w:marRight w:val="0"/>
      <w:marTop w:val="0"/>
      <w:marBottom w:val="0"/>
      <w:divBdr>
        <w:top w:val="none" w:sz="0" w:space="0" w:color="auto"/>
        <w:left w:val="none" w:sz="0" w:space="0" w:color="auto"/>
        <w:bottom w:val="none" w:sz="0" w:space="0" w:color="auto"/>
        <w:right w:val="none" w:sz="0" w:space="0" w:color="auto"/>
      </w:divBdr>
    </w:div>
    <w:div w:id="2130081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systematicreviewsjournal.com/content/4/1/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melnikow@ucdavis.edu" TargetMode="Externa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72823-C7EB-1044-85A2-99B0C73D6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21</Pages>
  <Words>10992</Words>
  <Characters>62655</Characters>
  <Application>Microsoft Macintosh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DHS</Company>
  <LinksUpToDate>false</LinksUpToDate>
  <CharactersWithSpaces>73501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Dilara Tezcan</dc:creator>
  <cp:keywords/>
  <dc:description/>
  <cp:lastModifiedBy>Dilara Tezcan</cp:lastModifiedBy>
  <cp:revision>6</cp:revision>
  <cp:lastPrinted>2015-10-29T12:51:00Z</cp:lastPrinted>
  <dcterms:created xsi:type="dcterms:W3CDTF">2015-12-06T23:25:00Z</dcterms:created>
  <dcterms:modified xsi:type="dcterms:W3CDTF">2016-01-02T15:35:00Z</dcterms:modified>
</cp:coreProperties>
</file>